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43FDB" w:rsidRPr="00E17EF8" w:rsidRDefault="00E17EF8">
      <w:pPr>
        <w:pStyle w:val="Untertitel"/>
        <w:contextualSpacing w:val="0"/>
        <w:rPr>
          <w:lang w:val="en-US"/>
        </w:rPr>
      </w:pPr>
      <w:r>
        <w:rPr>
          <w:sz w:val="28"/>
          <w:lang w:val="en-US"/>
        </w:rPr>
        <w:t>Final Draft</w:t>
      </w:r>
    </w:p>
    <w:p w:rsidR="00E17EF8" w:rsidRPr="002D206A" w:rsidRDefault="00E17EF8" w:rsidP="002D206A">
      <w:pPr>
        <w:pStyle w:val="Untertitel"/>
        <w:rPr>
          <w:sz w:val="28"/>
          <w:szCs w:val="28"/>
          <w:lang w:val="en-US"/>
        </w:rPr>
      </w:pPr>
      <w:bookmarkStart w:id="0" w:name="h.7tmlldashgp1" w:colFirst="0" w:colLast="0"/>
      <w:bookmarkEnd w:id="0"/>
      <w:r w:rsidRPr="002D206A">
        <w:rPr>
          <w:sz w:val="28"/>
          <w:szCs w:val="28"/>
          <w:lang w:val="en-US"/>
        </w:rPr>
        <w:t xml:space="preserve">ISO/DIN WG 6 PWI 24624 </w:t>
      </w:r>
    </w:p>
    <w:p w:rsidR="00E17EF8" w:rsidRPr="002D206A" w:rsidRDefault="00E17EF8" w:rsidP="002D206A">
      <w:pPr>
        <w:pStyle w:val="Untertitel"/>
        <w:rPr>
          <w:sz w:val="28"/>
          <w:szCs w:val="28"/>
          <w:lang w:val="en-US"/>
        </w:rPr>
      </w:pPr>
      <w:r w:rsidRPr="002D206A">
        <w:rPr>
          <w:sz w:val="28"/>
          <w:szCs w:val="28"/>
          <w:lang w:val="en-US"/>
        </w:rPr>
        <w:t xml:space="preserve">Language resource management </w:t>
      </w:r>
    </w:p>
    <w:p w:rsidR="00E17EF8" w:rsidRDefault="00E17EF8">
      <w:pPr>
        <w:pStyle w:val="Titel"/>
        <w:contextualSpacing w:val="0"/>
        <w:rPr>
          <w:sz w:val="48"/>
          <w:lang w:val="en-US"/>
        </w:rPr>
      </w:pPr>
      <w:r w:rsidRPr="00E17EF8">
        <w:rPr>
          <w:sz w:val="48"/>
          <w:lang w:val="en-US"/>
        </w:rPr>
        <w:t>T</w:t>
      </w:r>
      <w:r>
        <w:rPr>
          <w:sz w:val="48"/>
          <w:lang w:val="en-US"/>
        </w:rPr>
        <w:t>ranscription of spoken language</w:t>
      </w:r>
    </w:p>
    <w:p w:rsidR="00343FDB" w:rsidRPr="00E17EF8" w:rsidRDefault="00E17EF8">
      <w:pPr>
        <w:contextualSpacing w:val="0"/>
        <w:rPr>
          <w:lang w:val="en-US"/>
        </w:rPr>
      </w:pPr>
      <w:r w:rsidRPr="00E17EF8">
        <w:rPr>
          <w:lang w:val="en-US"/>
        </w:rPr>
        <w:t>Coordinating author: Thomas Schmidt (</w:t>
      </w:r>
      <w:r w:rsidR="00394174">
        <w:fldChar w:fldCharType="begin"/>
      </w:r>
      <w:r w:rsidR="00394174" w:rsidRPr="00750C49">
        <w:rPr>
          <w:lang w:val="en-US"/>
          <w:rPrChange w:id="1" w:author="Schmidt" w:date="2015-01-15T12:39:00Z">
            <w:rPr/>
          </w:rPrChange>
        </w:rPr>
        <w:instrText xml:space="preserve"> HYPERLINK "mailto:thomas.schmidt@ids-mannheim.de" \h </w:instrText>
      </w:r>
      <w:r w:rsidR="00394174">
        <w:fldChar w:fldCharType="separate"/>
      </w:r>
      <w:r w:rsidRPr="00E17EF8">
        <w:rPr>
          <w:color w:val="1155CC"/>
          <w:u w:val="single"/>
          <w:lang w:val="en-US"/>
        </w:rPr>
        <w:t>thomas.schmidt@ids-mannheim.de</w:t>
      </w:r>
      <w:r w:rsidR="00394174">
        <w:rPr>
          <w:color w:val="1155CC"/>
          <w:u w:val="single"/>
          <w:lang w:val="en-US"/>
        </w:rPr>
        <w:fldChar w:fldCharType="end"/>
      </w:r>
      <w:r w:rsidRPr="00E17EF8">
        <w:rPr>
          <w:lang w:val="en-US"/>
        </w:rPr>
        <w:t>)</w:t>
      </w:r>
    </w:p>
    <w:p w:rsidR="00343FDB" w:rsidRPr="00E17EF8" w:rsidRDefault="00343FDB">
      <w:pPr>
        <w:contextualSpacing w:val="0"/>
        <w:rPr>
          <w:lang w:val="en-US"/>
        </w:rPr>
      </w:pPr>
    </w:p>
    <w:p w:rsidR="00343FDB" w:rsidRPr="00E17EF8" w:rsidRDefault="00E17EF8">
      <w:pPr>
        <w:contextualSpacing w:val="0"/>
        <w:rPr>
          <w:lang w:val="en-US"/>
        </w:rPr>
      </w:pPr>
      <w:r w:rsidRPr="00E17EF8">
        <w:rPr>
          <w:sz w:val="20"/>
          <w:lang w:val="en-US"/>
        </w:rPr>
        <w:t xml:space="preserve">Document history: </w:t>
      </w:r>
    </w:p>
    <w:p w:rsidR="00343FDB" w:rsidRPr="00E17EF8" w:rsidRDefault="00E17EF8">
      <w:pPr>
        <w:contextualSpacing w:val="0"/>
        <w:rPr>
          <w:lang w:val="en-US"/>
        </w:rPr>
      </w:pPr>
      <w:r w:rsidRPr="00E17EF8">
        <w:rPr>
          <w:sz w:val="20"/>
          <w:lang w:val="en-US"/>
        </w:rPr>
        <w:t xml:space="preserve">22-October-2012: </w:t>
      </w:r>
      <w:r w:rsidRPr="00E17EF8">
        <w:rPr>
          <w:sz w:val="20"/>
          <w:lang w:val="en-US"/>
        </w:rPr>
        <w:tab/>
        <w:t xml:space="preserve">1st draft for ISO/DIN Meeting in Berlin, based on </w:t>
      </w:r>
      <w:proofErr w:type="spellStart"/>
      <w:r w:rsidRPr="00E17EF8">
        <w:rPr>
          <w:sz w:val="20"/>
          <w:lang w:val="en-US"/>
        </w:rPr>
        <w:t>jTEI</w:t>
      </w:r>
      <w:proofErr w:type="spellEnd"/>
      <w:r w:rsidRPr="00E17EF8">
        <w:rPr>
          <w:sz w:val="20"/>
          <w:lang w:val="en-US"/>
        </w:rPr>
        <w:t xml:space="preserve"> Paper</w:t>
      </w:r>
    </w:p>
    <w:p w:rsidR="00343FDB" w:rsidRPr="00E17EF8" w:rsidRDefault="00E17EF8">
      <w:pPr>
        <w:contextualSpacing w:val="0"/>
        <w:rPr>
          <w:lang w:val="en-US"/>
        </w:rPr>
      </w:pPr>
      <w:r w:rsidRPr="00E17EF8">
        <w:rPr>
          <w:sz w:val="20"/>
          <w:lang w:val="en-US"/>
        </w:rPr>
        <w:t>18-March-2013:</w:t>
      </w:r>
      <w:r w:rsidRPr="00E17EF8">
        <w:rPr>
          <w:sz w:val="20"/>
          <w:lang w:val="en-US"/>
        </w:rPr>
        <w:tab/>
      </w:r>
      <w:r w:rsidRPr="00E17EF8">
        <w:rPr>
          <w:sz w:val="20"/>
          <w:lang w:val="en-US"/>
        </w:rPr>
        <w:tab/>
        <w:t xml:space="preserve">2nd draft for ISO/DIN Meeting in Potsdam, modifications and additions </w:t>
      </w:r>
    </w:p>
    <w:p w:rsidR="00343FDB" w:rsidRPr="00E17EF8" w:rsidRDefault="00E17EF8">
      <w:pPr>
        <w:ind w:left="1440" w:firstLine="720"/>
        <w:contextualSpacing w:val="0"/>
        <w:rPr>
          <w:lang w:val="en-US"/>
        </w:rPr>
      </w:pPr>
      <w:proofErr w:type="gramStart"/>
      <w:r w:rsidRPr="00E17EF8">
        <w:rPr>
          <w:sz w:val="20"/>
          <w:lang w:val="en-US"/>
        </w:rPr>
        <w:t>according</w:t>
      </w:r>
      <w:proofErr w:type="gramEnd"/>
      <w:r w:rsidRPr="00E17EF8">
        <w:rPr>
          <w:sz w:val="20"/>
          <w:lang w:val="en-US"/>
        </w:rPr>
        <w:t xml:space="preserve"> to discussion in Berlin and comments from the French group</w:t>
      </w:r>
    </w:p>
    <w:p w:rsidR="00343FDB" w:rsidRPr="00E17EF8" w:rsidRDefault="00E17EF8">
      <w:pPr>
        <w:contextualSpacing w:val="0"/>
        <w:rPr>
          <w:lang w:val="en-US"/>
        </w:rPr>
      </w:pPr>
      <w:r w:rsidRPr="00E17EF8">
        <w:rPr>
          <w:sz w:val="20"/>
          <w:lang w:val="en-US"/>
        </w:rPr>
        <w:t>20-June-2014:</w:t>
      </w:r>
      <w:r w:rsidRPr="00E17EF8">
        <w:rPr>
          <w:sz w:val="20"/>
          <w:lang w:val="en-US"/>
        </w:rPr>
        <w:tab/>
      </w:r>
      <w:r w:rsidRPr="00E17EF8">
        <w:rPr>
          <w:sz w:val="20"/>
          <w:lang w:val="en-US"/>
        </w:rPr>
        <w:tab/>
        <w:t xml:space="preserve">3rd draft for ISO/DIN Meeting in Berlin, incorporating the result of several  </w:t>
      </w:r>
    </w:p>
    <w:p w:rsidR="00343FDB" w:rsidRPr="00E17EF8" w:rsidRDefault="00E17EF8" w:rsidP="00E17EF8">
      <w:pPr>
        <w:ind w:left="2160"/>
        <w:contextualSpacing w:val="0"/>
        <w:rPr>
          <w:lang w:val="en-US"/>
        </w:rPr>
      </w:pPr>
      <w:proofErr w:type="gramStart"/>
      <w:r w:rsidRPr="00E17EF8">
        <w:rPr>
          <w:sz w:val="20"/>
          <w:lang w:val="en-US"/>
        </w:rPr>
        <w:t>discussions</w:t>
      </w:r>
      <w:proofErr w:type="gramEnd"/>
      <w:r w:rsidRPr="00E17EF8">
        <w:rPr>
          <w:sz w:val="20"/>
          <w:lang w:val="en-US"/>
        </w:rPr>
        <w:t xml:space="preserve"> with the French group and comments by ISO members, filling gaps in the document, revised examples, </w:t>
      </w:r>
    </w:p>
    <w:p w:rsidR="00343FDB" w:rsidRDefault="00E17EF8">
      <w:pPr>
        <w:contextualSpacing w:val="0"/>
        <w:rPr>
          <w:sz w:val="20"/>
          <w:lang w:val="en-US"/>
        </w:rPr>
      </w:pPr>
      <w:r w:rsidRPr="00E17EF8">
        <w:rPr>
          <w:sz w:val="20"/>
          <w:lang w:val="en-US"/>
        </w:rPr>
        <w:t>30-September-2014:</w:t>
      </w:r>
      <w:r w:rsidRPr="00E17EF8">
        <w:rPr>
          <w:sz w:val="20"/>
          <w:lang w:val="en-US"/>
        </w:rPr>
        <w:tab/>
        <w:t>Final draft</w:t>
      </w:r>
    </w:p>
    <w:p w:rsidR="00343FDB" w:rsidRPr="00E17EF8" w:rsidRDefault="007C48A3" w:rsidP="00E20752">
      <w:pPr>
        <w:ind w:left="2160" w:hanging="2160"/>
        <w:contextualSpacing w:val="0"/>
        <w:rPr>
          <w:lang w:val="en-US"/>
        </w:rPr>
      </w:pPr>
      <w:r>
        <w:rPr>
          <w:sz w:val="20"/>
          <w:lang w:val="en-US"/>
        </w:rPr>
        <w:t>09</w:t>
      </w:r>
      <w:r w:rsidR="004528EE">
        <w:rPr>
          <w:sz w:val="20"/>
          <w:lang w:val="en-US"/>
        </w:rPr>
        <w:t>-</w:t>
      </w:r>
      <w:r>
        <w:rPr>
          <w:sz w:val="20"/>
          <w:lang w:val="en-US"/>
        </w:rPr>
        <w:t>January</w:t>
      </w:r>
      <w:r w:rsidR="004528EE">
        <w:rPr>
          <w:sz w:val="20"/>
          <w:lang w:val="en-US"/>
        </w:rPr>
        <w:t>-201</w:t>
      </w:r>
      <w:r>
        <w:rPr>
          <w:sz w:val="20"/>
          <w:lang w:val="en-US"/>
        </w:rPr>
        <w:t>5</w:t>
      </w:r>
      <w:r w:rsidR="004528EE">
        <w:rPr>
          <w:sz w:val="20"/>
          <w:lang w:val="en-US"/>
        </w:rPr>
        <w:t>:</w:t>
      </w:r>
      <w:r w:rsidR="004528EE">
        <w:rPr>
          <w:sz w:val="20"/>
          <w:lang w:val="en-US"/>
        </w:rPr>
        <w:tab/>
        <w:t>M</w:t>
      </w:r>
      <w:r w:rsidR="004528EE" w:rsidRPr="00E17EF8">
        <w:rPr>
          <w:sz w:val="20"/>
          <w:lang w:val="en-US"/>
        </w:rPr>
        <w:t xml:space="preserve">odifications </w:t>
      </w:r>
      <w:r w:rsidR="004528EE">
        <w:rPr>
          <w:sz w:val="20"/>
          <w:lang w:val="en-US"/>
        </w:rPr>
        <w:t xml:space="preserve">according to suggestions from </w:t>
      </w:r>
      <w:r w:rsidR="004528EE" w:rsidRPr="004528EE">
        <w:rPr>
          <w:sz w:val="20"/>
          <w:lang w:val="en-US"/>
        </w:rPr>
        <w:t>Spain (AENOR)</w:t>
      </w:r>
      <w:r w:rsidR="004528EE">
        <w:rPr>
          <w:sz w:val="20"/>
          <w:lang w:val="en-US"/>
        </w:rPr>
        <w:t xml:space="preserve"> and Slovenia (SIST), </w:t>
      </w:r>
      <w:r w:rsidRPr="00750C49">
        <w:rPr>
          <w:sz w:val="20"/>
          <w:lang w:val="en-US"/>
          <w:rPrChange w:id="2" w:author="Schmidt" w:date="2015-01-15T12:40:00Z">
            <w:rPr>
              <w:sz w:val="20"/>
              <w:highlight w:val="yellow"/>
              <w:lang w:val="en-US"/>
            </w:rPr>
          </w:rPrChange>
        </w:rPr>
        <w:t>replaced &lt;</w:t>
      </w:r>
      <w:proofErr w:type="spellStart"/>
      <w:r w:rsidRPr="00750C49">
        <w:rPr>
          <w:sz w:val="20"/>
          <w:lang w:val="en-US"/>
          <w:rPrChange w:id="3" w:author="Schmidt" w:date="2015-01-15T12:40:00Z">
            <w:rPr>
              <w:sz w:val="20"/>
              <w:highlight w:val="yellow"/>
              <w:lang w:val="en-US"/>
            </w:rPr>
          </w:rPrChange>
        </w:rPr>
        <w:t>annotatedU</w:t>
      </w:r>
      <w:proofErr w:type="spellEnd"/>
      <w:r w:rsidRPr="00750C49">
        <w:rPr>
          <w:sz w:val="20"/>
          <w:lang w:val="en-US"/>
          <w:rPrChange w:id="4" w:author="Schmidt" w:date="2015-01-15T12:40:00Z">
            <w:rPr>
              <w:sz w:val="20"/>
              <w:highlight w:val="yellow"/>
              <w:lang w:val="en-US"/>
            </w:rPr>
          </w:rPrChange>
        </w:rPr>
        <w:t>&gt; with &lt;</w:t>
      </w:r>
      <w:proofErr w:type="spellStart"/>
      <w:r w:rsidRPr="00750C49">
        <w:rPr>
          <w:sz w:val="20"/>
          <w:lang w:val="en-US"/>
          <w:rPrChange w:id="5" w:author="Schmidt" w:date="2015-01-15T12:40:00Z">
            <w:rPr>
              <w:sz w:val="20"/>
              <w:highlight w:val="yellow"/>
              <w:lang w:val="en-US"/>
            </w:rPr>
          </w:rPrChange>
        </w:rPr>
        <w:t>annotationGrp</w:t>
      </w:r>
      <w:proofErr w:type="spellEnd"/>
      <w:r w:rsidRPr="00750C49">
        <w:rPr>
          <w:sz w:val="20"/>
          <w:lang w:val="en-US"/>
          <w:rPrChange w:id="6" w:author="Schmidt" w:date="2015-01-15T12:40:00Z">
            <w:rPr>
              <w:sz w:val="20"/>
              <w:highlight w:val="yellow"/>
              <w:lang w:val="en-US"/>
            </w:rPr>
          </w:rPrChange>
        </w:rPr>
        <w:t xml:space="preserve">&gt; </w:t>
      </w:r>
      <w:r w:rsidR="00700C7C" w:rsidRPr="00750C49">
        <w:rPr>
          <w:sz w:val="20"/>
          <w:lang w:val="en-US"/>
          <w:rPrChange w:id="7" w:author="Schmidt" w:date="2015-01-15T12:40:00Z">
            <w:rPr>
              <w:sz w:val="20"/>
              <w:highlight w:val="yellow"/>
              <w:lang w:val="en-US"/>
            </w:rPr>
          </w:rPrChange>
        </w:rPr>
        <w:t>to reflect the coherent use with the stand-off annotation proposal for the TEI guidelines (resp.:</w:t>
      </w:r>
      <w:r w:rsidRPr="00750C49">
        <w:rPr>
          <w:sz w:val="20"/>
          <w:lang w:val="en-US"/>
          <w:rPrChange w:id="8" w:author="Schmidt" w:date="2015-01-15T12:40:00Z">
            <w:rPr>
              <w:sz w:val="20"/>
              <w:highlight w:val="yellow"/>
              <w:lang w:val="en-US"/>
            </w:rPr>
          </w:rPrChange>
        </w:rPr>
        <w:t xml:space="preserve"> Laurent Romary</w:t>
      </w:r>
      <w:r w:rsidR="00700C7C" w:rsidRPr="00750C49">
        <w:rPr>
          <w:sz w:val="20"/>
          <w:lang w:val="en-US"/>
          <w:rPrChange w:id="9" w:author="Schmidt" w:date="2015-01-15T12:40:00Z">
            <w:rPr>
              <w:sz w:val="20"/>
              <w:highlight w:val="yellow"/>
              <w:lang w:val="en-US"/>
            </w:rPr>
          </w:rPrChange>
        </w:rPr>
        <w:t>)</w:t>
      </w:r>
      <w:r w:rsidRPr="00750C49">
        <w:rPr>
          <w:sz w:val="20"/>
          <w:lang w:val="en-US"/>
        </w:rPr>
        <w:t>,</w:t>
      </w:r>
      <w:r>
        <w:rPr>
          <w:sz w:val="20"/>
          <w:lang w:val="en-US"/>
        </w:rPr>
        <w:t xml:space="preserve"> </w:t>
      </w:r>
      <w:r w:rsidR="004528EE">
        <w:rPr>
          <w:sz w:val="20"/>
          <w:lang w:val="en-US"/>
        </w:rPr>
        <w:t>revised and updated examples and appendices</w:t>
      </w:r>
      <w:bookmarkStart w:id="10" w:name="h.5rswqp47huix" w:colFirst="0" w:colLast="0"/>
      <w:bookmarkEnd w:id="10"/>
    </w:p>
    <w:p w:rsidR="00343FDB" w:rsidRPr="00E17EF8" w:rsidRDefault="00E17EF8">
      <w:pPr>
        <w:rPr>
          <w:lang w:val="en-US"/>
        </w:rPr>
      </w:pPr>
      <w:r w:rsidRPr="00E17EF8">
        <w:rPr>
          <w:lang w:val="en-US"/>
        </w:rPr>
        <w:br w:type="page"/>
      </w:r>
    </w:p>
    <w:bookmarkStart w:id="11" w:name="h.wvwwa9m8i1dp" w:colFirst="0" w:colLast="0" w:displacedByCustomXml="next"/>
    <w:bookmarkEnd w:id="11" w:displacedByCustomXml="next"/>
    <w:bookmarkStart w:id="12" w:name="h.hagawfj907ym" w:colFirst="0" w:colLast="0" w:displacedByCustomXml="next"/>
    <w:bookmarkEnd w:id="12" w:displacedByCustomXml="next"/>
    <w:sdt>
      <w:sdtPr>
        <w:rPr>
          <w:rFonts w:ascii="Arial" w:eastAsia="Arial" w:hAnsi="Arial" w:cs="Arial"/>
          <w:b w:val="0"/>
          <w:bCs w:val="0"/>
          <w:color w:val="000000"/>
          <w:sz w:val="22"/>
          <w:szCs w:val="20"/>
        </w:rPr>
        <w:id w:val="-450326482"/>
        <w:docPartObj>
          <w:docPartGallery w:val="Table of Contents"/>
          <w:docPartUnique/>
        </w:docPartObj>
      </w:sdtPr>
      <w:sdtEndPr/>
      <w:sdtContent>
        <w:p w:rsidR="00E17EF8" w:rsidRPr="00E17EF8" w:rsidRDefault="00E17EF8">
          <w:pPr>
            <w:pStyle w:val="Inhaltsverzeichnisberschrift"/>
            <w:rPr>
              <w:lang w:val="en-US"/>
            </w:rPr>
          </w:pPr>
          <w:r w:rsidRPr="00E17EF8">
            <w:rPr>
              <w:lang w:val="en-US"/>
            </w:rPr>
            <w:t>T</w:t>
          </w:r>
          <w:r>
            <w:rPr>
              <w:lang w:val="en-US"/>
            </w:rPr>
            <w:t>able of Contents</w:t>
          </w:r>
        </w:p>
        <w:p w:rsidR="002D206A" w:rsidRPr="002D206A" w:rsidRDefault="002D206A">
          <w:pPr>
            <w:pStyle w:val="Verzeichnis1"/>
            <w:tabs>
              <w:tab w:val="right" w:leader="dot" w:pos="9350"/>
            </w:tabs>
            <w:rPr>
              <w:lang w:val="en-US"/>
            </w:rPr>
          </w:pPr>
        </w:p>
        <w:p w:rsidR="00FE11AD" w:rsidRDefault="00144AE3">
          <w:pPr>
            <w:pStyle w:val="Verzeichnis1"/>
            <w:tabs>
              <w:tab w:val="right" w:leader="dot" w:pos="9350"/>
            </w:tabs>
            <w:rPr>
              <w:rFonts w:asciiTheme="minorHAnsi" w:eastAsiaTheme="minorEastAsia" w:hAnsiTheme="minorHAnsi" w:cstheme="minorBidi"/>
              <w:noProof/>
              <w:color w:val="auto"/>
              <w:szCs w:val="22"/>
              <w:lang w:eastAsia="de-DE"/>
            </w:rPr>
          </w:pPr>
          <w:r>
            <w:fldChar w:fldCharType="begin"/>
          </w:r>
          <w:r w:rsidR="00E17EF8">
            <w:instrText xml:space="preserve"> TOC \o "1-3" \h \z \u </w:instrText>
          </w:r>
          <w:r>
            <w:fldChar w:fldCharType="separate"/>
          </w:r>
          <w:hyperlink w:anchor="_Toc408578593" w:history="1">
            <w:r w:rsidR="00FE11AD" w:rsidRPr="005112A5">
              <w:rPr>
                <w:rStyle w:val="Hyperlink"/>
                <w:noProof/>
                <w:lang w:val="en-US"/>
              </w:rPr>
              <w:t>Foreword</w:t>
            </w:r>
            <w:r w:rsidR="00FE11AD">
              <w:rPr>
                <w:noProof/>
                <w:webHidden/>
              </w:rPr>
              <w:tab/>
            </w:r>
            <w:r>
              <w:rPr>
                <w:noProof/>
                <w:webHidden/>
              </w:rPr>
              <w:fldChar w:fldCharType="begin"/>
            </w:r>
            <w:r w:rsidR="00FE11AD">
              <w:rPr>
                <w:noProof/>
                <w:webHidden/>
              </w:rPr>
              <w:instrText xml:space="preserve"> PAGEREF _Toc408578593 \h </w:instrText>
            </w:r>
            <w:r>
              <w:rPr>
                <w:noProof/>
                <w:webHidden/>
              </w:rPr>
            </w:r>
            <w:r>
              <w:rPr>
                <w:noProof/>
                <w:webHidden/>
              </w:rPr>
              <w:fldChar w:fldCharType="separate"/>
            </w:r>
            <w:r w:rsidR="00FE11AD">
              <w:rPr>
                <w:noProof/>
                <w:webHidden/>
              </w:rPr>
              <w:t>4</w:t>
            </w:r>
            <w:r>
              <w:rPr>
                <w:noProof/>
                <w:webHidden/>
              </w:rPr>
              <w:fldChar w:fldCharType="end"/>
            </w:r>
          </w:hyperlink>
        </w:p>
        <w:p w:rsidR="00FE11AD" w:rsidRDefault="00394174">
          <w:pPr>
            <w:pStyle w:val="Verzeichnis1"/>
            <w:tabs>
              <w:tab w:val="right" w:leader="dot" w:pos="9350"/>
            </w:tabs>
            <w:rPr>
              <w:rFonts w:asciiTheme="minorHAnsi" w:eastAsiaTheme="minorEastAsia" w:hAnsiTheme="minorHAnsi" w:cstheme="minorBidi"/>
              <w:noProof/>
              <w:color w:val="auto"/>
              <w:szCs w:val="22"/>
              <w:lang w:eastAsia="de-DE"/>
            </w:rPr>
          </w:pPr>
          <w:hyperlink w:anchor="_Toc408578594" w:history="1">
            <w:r w:rsidR="00FE11AD" w:rsidRPr="005112A5">
              <w:rPr>
                <w:rStyle w:val="Hyperlink"/>
                <w:noProof/>
                <w:lang w:val="en-US"/>
              </w:rPr>
              <w:t>Introduction</w:t>
            </w:r>
            <w:r w:rsidR="00FE11AD">
              <w:rPr>
                <w:noProof/>
                <w:webHidden/>
              </w:rPr>
              <w:tab/>
            </w:r>
            <w:r w:rsidR="00144AE3">
              <w:rPr>
                <w:noProof/>
                <w:webHidden/>
              </w:rPr>
              <w:fldChar w:fldCharType="begin"/>
            </w:r>
            <w:r w:rsidR="00FE11AD">
              <w:rPr>
                <w:noProof/>
                <w:webHidden/>
              </w:rPr>
              <w:instrText xml:space="preserve"> PAGEREF _Toc408578594 \h </w:instrText>
            </w:r>
            <w:r w:rsidR="00144AE3">
              <w:rPr>
                <w:noProof/>
                <w:webHidden/>
              </w:rPr>
            </w:r>
            <w:r w:rsidR="00144AE3">
              <w:rPr>
                <w:noProof/>
                <w:webHidden/>
              </w:rPr>
              <w:fldChar w:fldCharType="separate"/>
            </w:r>
            <w:r w:rsidR="00FE11AD">
              <w:rPr>
                <w:noProof/>
                <w:webHidden/>
              </w:rPr>
              <w:t>4</w:t>
            </w:r>
            <w:r w:rsidR="00144AE3">
              <w:rPr>
                <w:noProof/>
                <w:webHidden/>
              </w:rPr>
              <w:fldChar w:fldCharType="end"/>
            </w:r>
          </w:hyperlink>
        </w:p>
        <w:p w:rsidR="00FE11AD" w:rsidRDefault="00394174">
          <w:pPr>
            <w:pStyle w:val="Verzeichnis1"/>
            <w:tabs>
              <w:tab w:val="right" w:leader="dot" w:pos="9350"/>
            </w:tabs>
            <w:rPr>
              <w:rFonts w:asciiTheme="minorHAnsi" w:eastAsiaTheme="minorEastAsia" w:hAnsiTheme="minorHAnsi" w:cstheme="minorBidi"/>
              <w:noProof/>
              <w:color w:val="auto"/>
              <w:szCs w:val="22"/>
              <w:lang w:eastAsia="de-DE"/>
            </w:rPr>
          </w:pPr>
          <w:hyperlink w:anchor="_Toc408578595" w:history="1">
            <w:r w:rsidR="00FE11AD" w:rsidRPr="005112A5">
              <w:rPr>
                <w:rStyle w:val="Hyperlink"/>
                <w:noProof/>
                <w:lang w:val="en-US"/>
              </w:rPr>
              <w:t>1 Scope</w:t>
            </w:r>
            <w:r w:rsidR="00FE11AD">
              <w:rPr>
                <w:noProof/>
                <w:webHidden/>
              </w:rPr>
              <w:tab/>
            </w:r>
            <w:r w:rsidR="00144AE3">
              <w:rPr>
                <w:noProof/>
                <w:webHidden/>
              </w:rPr>
              <w:fldChar w:fldCharType="begin"/>
            </w:r>
            <w:r w:rsidR="00FE11AD">
              <w:rPr>
                <w:noProof/>
                <w:webHidden/>
              </w:rPr>
              <w:instrText xml:space="preserve"> PAGEREF _Toc408578595 \h </w:instrText>
            </w:r>
            <w:r w:rsidR="00144AE3">
              <w:rPr>
                <w:noProof/>
                <w:webHidden/>
              </w:rPr>
            </w:r>
            <w:r w:rsidR="00144AE3">
              <w:rPr>
                <w:noProof/>
                <w:webHidden/>
              </w:rPr>
              <w:fldChar w:fldCharType="separate"/>
            </w:r>
            <w:r w:rsidR="00FE11AD">
              <w:rPr>
                <w:noProof/>
                <w:webHidden/>
              </w:rPr>
              <w:t>6</w:t>
            </w:r>
            <w:r w:rsidR="00144AE3">
              <w:rPr>
                <w:noProof/>
                <w:webHidden/>
              </w:rPr>
              <w:fldChar w:fldCharType="end"/>
            </w:r>
          </w:hyperlink>
        </w:p>
        <w:p w:rsidR="00FE11AD" w:rsidRDefault="00394174">
          <w:pPr>
            <w:pStyle w:val="Verzeichnis1"/>
            <w:tabs>
              <w:tab w:val="right" w:leader="dot" w:pos="9350"/>
            </w:tabs>
            <w:rPr>
              <w:rFonts w:asciiTheme="minorHAnsi" w:eastAsiaTheme="minorEastAsia" w:hAnsiTheme="minorHAnsi" w:cstheme="minorBidi"/>
              <w:noProof/>
              <w:color w:val="auto"/>
              <w:szCs w:val="22"/>
              <w:lang w:eastAsia="de-DE"/>
            </w:rPr>
          </w:pPr>
          <w:hyperlink w:anchor="_Toc408578596" w:history="1">
            <w:r w:rsidR="00FE11AD" w:rsidRPr="005112A5">
              <w:rPr>
                <w:rStyle w:val="Hyperlink"/>
                <w:noProof/>
                <w:lang w:val="en-US"/>
              </w:rPr>
              <w:t>2 Normative references</w:t>
            </w:r>
            <w:r w:rsidR="00FE11AD">
              <w:rPr>
                <w:noProof/>
                <w:webHidden/>
              </w:rPr>
              <w:tab/>
            </w:r>
            <w:r w:rsidR="00144AE3">
              <w:rPr>
                <w:noProof/>
                <w:webHidden/>
              </w:rPr>
              <w:fldChar w:fldCharType="begin"/>
            </w:r>
            <w:r w:rsidR="00FE11AD">
              <w:rPr>
                <w:noProof/>
                <w:webHidden/>
              </w:rPr>
              <w:instrText xml:space="preserve"> PAGEREF _Toc408578596 \h </w:instrText>
            </w:r>
            <w:r w:rsidR="00144AE3">
              <w:rPr>
                <w:noProof/>
                <w:webHidden/>
              </w:rPr>
            </w:r>
            <w:r w:rsidR="00144AE3">
              <w:rPr>
                <w:noProof/>
                <w:webHidden/>
              </w:rPr>
              <w:fldChar w:fldCharType="separate"/>
            </w:r>
            <w:r w:rsidR="00FE11AD">
              <w:rPr>
                <w:noProof/>
                <w:webHidden/>
              </w:rPr>
              <w:t>6</w:t>
            </w:r>
            <w:r w:rsidR="00144AE3">
              <w:rPr>
                <w:noProof/>
                <w:webHidden/>
              </w:rPr>
              <w:fldChar w:fldCharType="end"/>
            </w:r>
          </w:hyperlink>
        </w:p>
        <w:p w:rsidR="00FE11AD" w:rsidRDefault="00394174">
          <w:pPr>
            <w:pStyle w:val="Verzeichnis1"/>
            <w:tabs>
              <w:tab w:val="right" w:leader="dot" w:pos="9350"/>
            </w:tabs>
            <w:rPr>
              <w:rFonts w:asciiTheme="minorHAnsi" w:eastAsiaTheme="minorEastAsia" w:hAnsiTheme="minorHAnsi" w:cstheme="minorBidi"/>
              <w:noProof/>
              <w:color w:val="auto"/>
              <w:szCs w:val="22"/>
              <w:lang w:eastAsia="de-DE"/>
            </w:rPr>
          </w:pPr>
          <w:hyperlink w:anchor="_Toc408578597" w:history="1">
            <w:r w:rsidR="00FE11AD" w:rsidRPr="005112A5">
              <w:rPr>
                <w:rStyle w:val="Hyperlink"/>
                <w:noProof/>
                <w:lang w:val="en-US"/>
              </w:rPr>
              <w:t>3 Terms and definitions</w:t>
            </w:r>
            <w:r w:rsidR="00FE11AD">
              <w:rPr>
                <w:noProof/>
                <w:webHidden/>
              </w:rPr>
              <w:tab/>
            </w:r>
            <w:r w:rsidR="00144AE3">
              <w:rPr>
                <w:noProof/>
                <w:webHidden/>
              </w:rPr>
              <w:fldChar w:fldCharType="begin"/>
            </w:r>
            <w:r w:rsidR="00FE11AD">
              <w:rPr>
                <w:noProof/>
                <w:webHidden/>
              </w:rPr>
              <w:instrText xml:space="preserve"> PAGEREF _Toc408578597 \h </w:instrText>
            </w:r>
            <w:r w:rsidR="00144AE3">
              <w:rPr>
                <w:noProof/>
                <w:webHidden/>
              </w:rPr>
            </w:r>
            <w:r w:rsidR="00144AE3">
              <w:rPr>
                <w:noProof/>
                <w:webHidden/>
              </w:rPr>
              <w:fldChar w:fldCharType="separate"/>
            </w:r>
            <w:r w:rsidR="00FE11AD">
              <w:rPr>
                <w:noProof/>
                <w:webHidden/>
              </w:rPr>
              <w:t>7</w:t>
            </w:r>
            <w:r w:rsidR="00144AE3">
              <w:rPr>
                <w:noProof/>
                <w:webHidden/>
              </w:rPr>
              <w:fldChar w:fldCharType="end"/>
            </w:r>
          </w:hyperlink>
        </w:p>
        <w:p w:rsidR="00FE11AD" w:rsidRDefault="00394174">
          <w:pPr>
            <w:pStyle w:val="Verzeichnis2"/>
            <w:tabs>
              <w:tab w:val="right" w:leader="dot" w:pos="9350"/>
            </w:tabs>
            <w:rPr>
              <w:rFonts w:asciiTheme="minorHAnsi" w:eastAsiaTheme="minorEastAsia" w:hAnsiTheme="minorHAnsi" w:cstheme="minorBidi"/>
              <w:noProof/>
              <w:color w:val="auto"/>
              <w:szCs w:val="22"/>
              <w:lang w:eastAsia="de-DE"/>
            </w:rPr>
          </w:pPr>
          <w:hyperlink w:anchor="_Toc408578598" w:history="1">
            <w:r w:rsidR="00FE11AD" w:rsidRPr="005112A5">
              <w:rPr>
                <w:rStyle w:val="Hyperlink"/>
                <w:noProof/>
                <w:lang w:val="en-US"/>
              </w:rPr>
              <w:t>3.1 Acronyms</w:t>
            </w:r>
            <w:r w:rsidR="00FE11AD">
              <w:rPr>
                <w:noProof/>
                <w:webHidden/>
              </w:rPr>
              <w:tab/>
            </w:r>
            <w:r w:rsidR="00144AE3">
              <w:rPr>
                <w:noProof/>
                <w:webHidden/>
              </w:rPr>
              <w:fldChar w:fldCharType="begin"/>
            </w:r>
            <w:r w:rsidR="00FE11AD">
              <w:rPr>
                <w:noProof/>
                <w:webHidden/>
              </w:rPr>
              <w:instrText xml:space="preserve"> PAGEREF _Toc408578598 \h </w:instrText>
            </w:r>
            <w:r w:rsidR="00144AE3">
              <w:rPr>
                <w:noProof/>
                <w:webHidden/>
              </w:rPr>
            </w:r>
            <w:r w:rsidR="00144AE3">
              <w:rPr>
                <w:noProof/>
                <w:webHidden/>
              </w:rPr>
              <w:fldChar w:fldCharType="separate"/>
            </w:r>
            <w:r w:rsidR="00FE11AD">
              <w:rPr>
                <w:noProof/>
                <w:webHidden/>
              </w:rPr>
              <w:t>7</w:t>
            </w:r>
            <w:r w:rsidR="00144AE3">
              <w:rPr>
                <w:noProof/>
                <w:webHidden/>
              </w:rPr>
              <w:fldChar w:fldCharType="end"/>
            </w:r>
          </w:hyperlink>
        </w:p>
        <w:p w:rsidR="00FE11AD" w:rsidRDefault="00394174">
          <w:pPr>
            <w:pStyle w:val="Verzeichnis1"/>
            <w:tabs>
              <w:tab w:val="right" w:leader="dot" w:pos="9350"/>
            </w:tabs>
            <w:rPr>
              <w:rFonts w:asciiTheme="minorHAnsi" w:eastAsiaTheme="minorEastAsia" w:hAnsiTheme="minorHAnsi" w:cstheme="minorBidi"/>
              <w:noProof/>
              <w:color w:val="auto"/>
              <w:szCs w:val="22"/>
              <w:lang w:eastAsia="de-DE"/>
            </w:rPr>
          </w:pPr>
          <w:hyperlink w:anchor="_Toc408578599" w:history="1">
            <w:r w:rsidR="00FE11AD" w:rsidRPr="005112A5">
              <w:rPr>
                <w:rStyle w:val="Hyperlink"/>
                <w:noProof/>
                <w:lang w:val="en-US"/>
              </w:rPr>
              <w:t>4 Metadata</w:t>
            </w:r>
            <w:r w:rsidR="00FE11AD">
              <w:rPr>
                <w:noProof/>
                <w:webHidden/>
              </w:rPr>
              <w:tab/>
            </w:r>
            <w:r w:rsidR="00144AE3">
              <w:rPr>
                <w:noProof/>
                <w:webHidden/>
              </w:rPr>
              <w:fldChar w:fldCharType="begin"/>
            </w:r>
            <w:r w:rsidR="00FE11AD">
              <w:rPr>
                <w:noProof/>
                <w:webHidden/>
              </w:rPr>
              <w:instrText xml:space="preserve"> PAGEREF _Toc408578599 \h </w:instrText>
            </w:r>
            <w:r w:rsidR="00144AE3">
              <w:rPr>
                <w:noProof/>
                <w:webHidden/>
              </w:rPr>
            </w:r>
            <w:r w:rsidR="00144AE3">
              <w:rPr>
                <w:noProof/>
                <w:webHidden/>
              </w:rPr>
              <w:fldChar w:fldCharType="separate"/>
            </w:r>
            <w:r w:rsidR="00FE11AD">
              <w:rPr>
                <w:noProof/>
                <w:webHidden/>
              </w:rPr>
              <w:t>8</w:t>
            </w:r>
            <w:r w:rsidR="00144AE3">
              <w:rPr>
                <w:noProof/>
                <w:webHidden/>
              </w:rPr>
              <w:fldChar w:fldCharType="end"/>
            </w:r>
          </w:hyperlink>
        </w:p>
        <w:p w:rsidR="00FE11AD" w:rsidRDefault="00394174">
          <w:pPr>
            <w:pStyle w:val="Verzeichnis2"/>
            <w:tabs>
              <w:tab w:val="right" w:leader="dot" w:pos="9350"/>
            </w:tabs>
            <w:rPr>
              <w:rFonts w:asciiTheme="minorHAnsi" w:eastAsiaTheme="minorEastAsia" w:hAnsiTheme="minorHAnsi" w:cstheme="minorBidi"/>
              <w:noProof/>
              <w:color w:val="auto"/>
              <w:szCs w:val="22"/>
              <w:lang w:eastAsia="de-DE"/>
            </w:rPr>
          </w:pPr>
          <w:hyperlink w:anchor="_Toc408578600" w:history="1">
            <w:r w:rsidR="00FE11AD" w:rsidRPr="005112A5">
              <w:rPr>
                <w:rStyle w:val="Hyperlink"/>
                <w:noProof/>
                <w:lang w:val="en-US"/>
              </w:rPr>
              <w:t>4.1 Description of the electronic file (&lt;fileDesc&gt;)</w:t>
            </w:r>
            <w:r w:rsidR="00FE11AD">
              <w:rPr>
                <w:noProof/>
                <w:webHidden/>
              </w:rPr>
              <w:tab/>
            </w:r>
            <w:r w:rsidR="00144AE3">
              <w:rPr>
                <w:noProof/>
                <w:webHidden/>
              </w:rPr>
              <w:fldChar w:fldCharType="begin"/>
            </w:r>
            <w:r w:rsidR="00FE11AD">
              <w:rPr>
                <w:noProof/>
                <w:webHidden/>
              </w:rPr>
              <w:instrText xml:space="preserve"> PAGEREF _Toc408578600 \h </w:instrText>
            </w:r>
            <w:r w:rsidR="00144AE3">
              <w:rPr>
                <w:noProof/>
                <w:webHidden/>
              </w:rPr>
            </w:r>
            <w:r w:rsidR="00144AE3">
              <w:rPr>
                <w:noProof/>
                <w:webHidden/>
              </w:rPr>
              <w:fldChar w:fldCharType="separate"/>
            </w:r>
            <w:r w:rsidR="00FE11AD">
              <w:rPr>
                <w:noProof/>
                <w:webHidden/>
              </w:rPr>
              <w:t>8</w:t>
            </w:r>
            <w:r w:rsidR="00144AE3">
              <w:rPr>
                <w:noProof/>
                <w:webHidden/>
              </w:rPr>
              <w:fldChar w:fldCharType="end"/>
            </w:r>
          </w:hyperlink>
        </w:p>
        <w:p w:rsidR="00FE11AD" w:rsidRDefault="00394174">
          <w:pPr>
            <w:pStyle w:val="Verzeichnis3"/>
            <w:tabs>
              <w:tab w:val="right" w:leader="dot" w:pos="9350"/>
            </w:tabs>
            <w:rPr>
              <w:rFonts w:asciiTheme="minorHAnsi" w:eastAsiaTheme="minorEastAsia" w:hAnsiTheme="minorHAnsi" w:cstheme="minorBidi"/>
              <w:noProof/>
              <w:color w:val="auto"/>
              <w:szCs w:val="22"/>
              <w:lang w:eastAsia="de-DE"/>
            </w:rPr>
          </w:pPr>
          <w:hyperlink w:anchor="_Toc408578601" w:history="1">
            <w:r w:rsidR="00FE11AD" w:rsidRPr="005112A5">
              <w:rPr>
                <w:rStyle w:val="Hyperlink"/>
                <w:noProof/>
                <w:lang w:val="en-US"/>
              </w:rPr>
              <w:t>4.1.1 Distribution information (&lt;publicationStmt&gt;)</w:t>
            </w:r>
            <w:r w:rsidR="00FE11AD">
              <w:rPr>
                <w:noProof/>
                <w:webHidden/>
              </w:rPr>
              <w:tab/>
            </w:r>
            <w:r w:rsidR="00144AE3">
              <w:rPr>
                <w:noProof/>
                <w:webHidden/>
              </w:rPr>
              <w:fldChar w:fldCharType="begin"/>
            </w:r>
            <w:r w:rsidR="00FE11AD">
              <w:rPr>
                <w:noProof/>
                <w:webHidden/>
              </w:rPr>
              <w:instrText xml:space="preserve"> PAGEREF _Toc408578601 \h </w:instrText>
            </w:r>
            <w:r w:rsidR="00144AE3">
              <w:rPr>
                <w:noProof/>
                <w:webHidden/>
              </w:rPr>
            </w:r>
            <w:r w:rsidR="00144AE3">
              <w:rPr>
                <w:noProof/>
                <w:webHidden/>
              </w:rPr>
              <w:fldChar w:fldCharType="separate"/>
            </w:r>
            <w:r w:rsidR="00FE11AD">
              <w:rPr>
                <w:noProof/>
                <w:webHidden/>
              </w:rPr>
              <w:t>8</w:t>
            </w:r>
            <w:r w:rsidR="00144AE3">
              <w:rPr>
                <w:noProof/>
                <w:webHidden/>
              </w:rPr>
              <w:fldChar w:fldCharType="end"/>
            </w:r>
          </w:hyperlink>
        </w:p>
        <w:p w:rsidR="00FE11AD" w:rsidRDefault="00394174">
          <w:pPr>
            <w:pStyle w:val="Verzeichnis3"/>
            <w:tabs>
              <w:tab w:val="right" w:leader="dot" w:pos="9350"/>
            </w:tabs>
            <w:rPr>
              <w:rFonts w:asciiTheme="minorHAnsi" w:eastAsiaTheme="minorEastAsia" w:hAnsiTheme="minorHAnsi" w:cstheme="minorBidi"/>
              <w:noProof/>
              <w:color w:val="auto"/>
              <w:szCs w:val="22"/>
              <w:lang w:eastAsia="de-DE"/>
            </w:rPr>
          </w:pPr>
          <w:hyperlink w:anchor="_Toc408578602" w:history="1">
            <w:r w:rsidR="00FE11AD" w:rsidRPr="005112A5">
              <w:rPr>
                <w:rStyle w:val="Hyperlink"/>
                <w:noProof/>
              </w:rPr>
              <w:t>4.1.2 Recording information (&lt;recordingStmt&gt;)</w:t>
            </w:r>
            <w:r w:rsidR="00FE11AD">
              <w:rPr>
                <w:noProof/>
                <w:webHidden/>
              </w:rPr>
              <w:tab/>
            </w:r>
            <w:r w:rsidR="00144AE3">
              <w:rPr>
                <w:noProof/>
                <w:webHidden/>
              </w:rPr>
              <w:fldChar w:fldCharType="begin"/>
            </w:r>
            <w:r w:rsidR="00FE11AD">
              <w:rPr>
                <w:noProof/>
                <w:webHidden/>
              </w:rPr>
              <w:instrText xml:space="preserve"> PAGEREF _Toc408578602 \h </w:instrText>
            </w:r>
            <w:r w:rsidR="00144AE3">
              <w:rPr>
                <w:noProof/>
                <w:webHidden/>
              </w:rPr>
            </w:r>
            <w:r w:rsidR="00144AE3">
              <w:rPr>
                <w:noProof/>
                <w:webHidden/>
              </w:rPr>
              <w:fldChar w:fldCharType="separate"/>
            </w:r>
            <w:r w:rsidR="00FE11AD">
              <w:rPr>
                <w:noProof/>
                <w:webHidden/>
              </w:rPr>
              <w:t>8</w:t>
            </w:r>
            <w:r w:rsidR="00144AE3">
              <w:rPr>
                <w:noProof/>
                <w:webHidden/>
              </w:rPr>
              <w:fldChar w:fldCharType="end"/>
            </w:r>
          </w:hyperlink>
        </w:p>
        <w:p w:rsidR="00FE11AD" w:rsidRDefault="00394174">
          <w:pPr>
            <w:pStyle w:val="Verzeichnis2"/>
            <w:tabs>
              <w:tab w:val="right" w:leader="dot" w:pos="9350"/>
            </w:tabs>
            <w:rPr>
              <w:rFonts w:asciiTheme="minorHAnsi" w:eastAsiaTheme="minorEastAsia" w:hAnsiTheme="minorHAnsi" w:cstheme="minorBidi"/>
              <w:noProof/>
              <w:color w:val="auto"/>
              <w:szCs w:val="22"/>
              <w:lang w:eastAsia="de-DE"/>
            </w:rPr>
          </w:pPr>
          <w:hyperlink w:anchor="_Toc408578603" w:history="1">
            <w:r w:rsidR="00FE11AD" w:rsidRPr="005112A5">
              <w:rPr>
                <w:rStyle w:val="Hyperlink"/>
                <w:noProof/>
              </w:rPr>
              <w:t>4.2 Description of circumstances (&lt;profileDesc&gt;)</w:t>
            </w:r>
            <w:r w:rsidR="00FE11AD">
              <w:rPr>
                <w:noProof/>
                <w:webHidden/>
              </w:rPr>
              <w:tab/>
            </w:r>
            <w:r w:rsidR="00144AE3">
              <w:rPr>
                <w:noProof/>
                <w:webHidden/>
              </w:rPr>
              <w:fldChar w:fldCharType="begin"/>
            </w:r>
            <w:r w:rsidR="00FE11AD">
              <w:rPr>
                <w:noProof/>
                <w:webHidden/>
              </w:rPr>
              <w:instrText xml:space="preserve"> PAGEREF _Toc408578603 \h </w:instrText>
            </w:r>
            <w:r w:rsidR="00144AE3">
              <w:rPr>
                <w:noProof/>
                <w:webHidden/>
              </w:rPr>
            </w:r>
            <w:r w:rsidR="00144AE3">
              <w:rPr>
                <w:noProof/>
                <w:webHidden/>
              </w:rPr>
              <w:fldChar w:fldCharType="separate"/>
            </w:r>
            <w:r w:rsidR="00FE11AD">
              <w:rPr>
                <w:noProof/>
                <w:webHidden/>
              </w:rPr>
              <w:t>9</w:t>
            </w:r>
            <w:r w:rsidR="00144AE3">
              <w:rPr>
                <w:noProof/>
                <w:webHidden/>
              </w:rPr>
              <w:fldChar w:fldCharType="end"/>
            </w:r>
          </w:hyperlink>
        </w:p>
        <w:p w:rsidR="00FE11AD" w:rsidRDefault="00394174">
          <w:pPr>
            <w:pStyle w:val="Verzeichnis3"/>
            <w:tabs>
              <w:tab w:val="right" w:leader="dot" w:pos="9350"/>
            </w:tabs>
            <w:rPr>
              <w:rFonts w:asciiTheme="minorHAnsi" w:eastAsiaTheme="minorEastAsia" w:hAnsiTheme="minorHAnsi" w:cstheme="minorBidi"/>
              <w:noProof/>
              <w:color w:val="auto"/>
              <w:szCs w:val="22"/>
              <w:lang w:eastAsia="de-DE"/>
            </w:rPr>
          </w:pPr>
          <w:hyperlink w:anchor="_Toc408578604" w:history="1">
            <w:r w:rsidR="00FE11AD" w:rsidRPr="005112A5">
              <w:rPr>
                <w:rStyle w:val="Hyperlink"/>
                <w:noProof/>
              </w:rPr>
              <w:t>4.2.1 Participant information (&lt;particDesc&gt;)</w:t>
            </w:r>
            <w:r w:rsidR="00FE11AD">
              <w:rPr>
                <w:noProof/>
                <w:webHidden/>
              </w:rPr>
              <w:tab/>
            </w:r>
            <w:r w:rsidR="00144AE3">
              <w:rPr>
                <w:noProof/>
                <w:webHidden/>
              </w:rPr>
              <w:fldChar w:fldCharType="begin"/>
            </w:r>
            <w:r w:rsidR="00FE11AD">
              <w:rPr>
                <w:noProof/>
                <w:webHidden/>
              </w:rPr>
              <w:instrText xml:space="preserve"> PAGEREF _Toc408578604 \h </w:instrText>
            </w:r>
            <w:r w:rsidR="00144AE3">
              <w:rPr>
                <w:noProof/>
                <w:webHidden/>
              </w:rPr>
            </w:r>
            <w:r w:rsidR="00144AE3">
              <w:rPr>
                <w:noProof/>
                <w:webHidden/>
              </w:rPr>
              <w:fldChar w:fldCharType="separate"/>
            </w:r>
            <w:r w:rsidR="00FE11AD">
              <w:rPr>
                <w:noProof/>
                <w:webHidden/>
              </w:rPr>
              <w:t>9</w:t>
            </w:r>
            <w:r w:rsidR="00144AE3">
              <w:rPr>
                <w:noProof/>
                <w:webHidden/>
              </w:rPr>
              <w:fldChar w:fldCharType="end"/>
            </w:r>
          </w:hyperlink>
        </w:p>
        <w:p w:rsidR="00FE11AD" w:rsidRDefault="00394174">
          <w:pPr>
            <w:pStyle w:val="Verzeichnis3"/>
            <w:tabs>
              <w:tab w:val="right" w:leader="dot" w:pos="9350"/>
            </w:tabs>
            <w:rPr>
              <w:rFonts w:asciiTheme="minorHAnsi" w:eastAsiaTheme="minorEastAsia" w:hAnsiTheme="minorHAnsi" w:cstheme="minorBidi"/>
              <w:noProof/>
              <w:color w:val="auto"/>
              <w:szCs w:val="22"/>
              <w:lang w:eastAsia="de-DE"/>
            </w:rPr>
          </w:pPr>
          <w:hyperlink w:anchor="_Toc408578605" w:history="1">
            <w:r w:rsidR="00FE11AD" w:rsidRPr="005112A5">
              <w:rPr>
                <w:rStyle w:val="Hyperlink"/>
                <w:noProof/>
              </w:rPr>
              <w:t>4.2.2 Setting information (&lt;settingDesc&gt;)</w:t>
            </w:r>
            <w:r w:rsidR="00FE11AD">
              <w:rPr>
                <w:noProof/>
                <w:webHidden/>
              </w:rPr>
              <w:tab/>
            </w:r>
            <w:r w:rsidR="00144AE3">
              <w:rPr>
                <w:noProof/>
                <w:webHidden/>
              </w:rPr>
              <w:fldChar w:fldCharType="begin"/>
            </w:r>
            <w:r w:rsidR="00FE11AD">
              <w:rPr>
                <w:noProof/>
                <w:webHidden/>
              </w:rPr>
              <w:instrText xml:space="preserve"> PAGEREF _Toc408578605 \h </w:instrText>
            </w:r>
            <w:r w:rsidR="00144AE3">
              <w:rPr>
                <w:noProof/>
                <w:webHidden/>
              </w:rPr>
            </w:r>
            <w:r w:rsidR="00144AE3">
              <w:rPr>
                <w:noProof/>
                <w:webHidden/>
              </w:rPr>
              <w:fldChar w:fldCharType="separate"/>
            </w:r>
            <w:r w:rsidR="00FE11AD">
              <w:rPr>
                <w:noProof/>
                <w:webHidden/>
              </w:rPr>
              <w:t>10</w:t>
            </w:r>
            <w:r w:rsidR="00144AE3">
              <w:rPr>
                <w:noProof/>
                <w:webHidden/>
              </w:rPr>
              <w:fldChar w:fldCharType="end"/>
            </w:r>
          </w:hyperlink>
        </w:p>
        <w:p w:rsidR="00FE11AD" w:rsidRDefault="00394174">
          <w:pPr>
            <w:pStyle w:val="Verzeichnis2"/>
            <w:tabs>
              <w:tab w:val="right" w:leader="dot" w:pos="9350"/>
            </w:tabs>
            <w:rPr>
              <w:rFonts w:asciiTheme="minorHAnsi" w:eastAsiaTheme="minorEastAsia" w:hAnsiTheme="minorHAnsi" w:cstheme="minorBidi"/>
              <w:noProof/>
              <w:color w:val="auto"/>
              <w:szCs w:val="22"/>
              <w:lang w:eastAsia="de-DE"/>
            </w:rPr>
          </w:pPr>
          <w:hyperlink w:anchor="_Toc408578606" w:history="1">
            <w:r w:rsidR="00FE11AD" w:rsidRPr="005112A5">
              <w:rPr>
                <w:rStyle w:val="Hyperlink"/>
                <w:noProof/>
              </w:rPr>
              <w:t>4.3 Description of source (&lt;encodingDesc&gt;)</w:t>
            </w:r>
            <w:r w:rsidR="00FE11AD">
              <w:rPr>
                <w:noProof/>
                <w:webHidden/>
              </w:rPr>
              <w:tab/>
            </w:r>
            <w:r w:rsidR="00144AE3">
              <w:rPr>
                <w:noProof/>
                <w:webHidden/>
              </w:rPr>
              <w:fldChar w:fldCharType="begin"/>
            </w:r>
            <w:r w:rsidR="00FE11AD">
              <w:rPr>
                <w:noProof/>
                <w:webHidden/>
              </w:rPr>
              <w:instrText xml:space="preserve"> PAGEREF _Toc408578606 \h </w:instrText>
            </w:r>
            <w:r w:rsidR="00144AE3">
              <w:rPr>
                <w:noProof/>
                <w:webHidden/>
              </w:rPr>
            </w:r>
            <w:r w:rsidR="00144AE3">
              <w:rPr>
                <w:noProof/>
                <w:webHidden/>
              </w:rPr>
              <w:fldChar w:fldCharType="separate"/>
            </w:r>
            <w:r w:rsidR="00FE11AD">
              <w:rPr>
                <w:noProof/>
                <w:webHidden/>
              </w:rPr>
              <w:t>10</w:t>
            </w:r>
            <w:r w:rsidR="00144AE3">
              <w:rPr>
                <w:noProof/>
                <w:webHidden/>
              </w:rPr>
              <w:fldChar w:fldCharType="end"/>
            </w:r>
          </w:hyperlink>
        </w:p>
        <w:p w:rsidR="00FE11AD" w:rsidRDefault="00394174">
          <w:pPr>
            <w:pStyle w:val="Verzeichnis1"/>
            <w:tabs>
              <w:tab w:val="right" w:leader="dot" w:pos="9350"/>
            </w:tabs>
            <w:rPr>
              <w:rFonts w:asciiTheme="minorHAnsi" w:eastAsiaTheme="minorEastAsia" w:hAnsiTheme="minorHAnsi" w:cstheme="minorBidi"/>
              <w:noProof/>
              <w:color w:val="auto"/>
              <w:szCs w:val="22"/>
              <w:lang w:eastAsia="de-DE"/>
            </w:rPr>
          </w:pPr>
          <w:hyperlink w:anchor="_Toc408578607" w:history="1">
            <w:r w:rsidR="00FE11AD" w:rsidRPr="005112A5">
              <w:rPr>
                <w:rStyle w:val="Hyperlink"/>
                <w:noProof/>
              </w:rPr>
              <w:t>5 Macrostructure</w:t>
            </w:r>
            <w:r w:rsidR="00FE11AD">
              <w:rPr>
                <w:noProof/>
                <w:webHidden/>
              </w:rPr>
              <w:tab/>
            </w:r>
            <w:r w:rsidR="00144AE3">
              <w:rPr>
                <w:noProof/>
                <w:webHidden/>
              </w:rPr>
              <w:fldChar w:fldCharType="begin"/>
            </w:r>
            <w:r w:rsidR="00FE11AD">
              <w:rPr>
                <w:noProof/>
                <w:webHidden/>
              </w:rPr>
              <w:instrText xml:space="preserve"> PAGEREF _Toc408578607 \h </w:instrText>
            </w:r>
            <w:r w:rsidR="00144AE3">
              <w:rPr>
                <w:noProof/>
                <w:webHidden/>
              </w:rPr>
            </w:r>
            <w:r w:rsidR="00144AE3">
              <w:rPr>
                <w:noProof/>
                <w:webHidden/>
              </w:rPr>
              <w:fldChar w:fldCharType="separate"/>
            </w:r>
            <w:r w:rsidR="00FE11AD">
              <w:rPr>
                <w:noProof/>
                <w:webHidden/>
              </w:rPr>
              <w:t>12</w:t>
            </w:r>
            <w:r w:rsidR="00144AE3">
              <w:rPr>
                <w:noProof/>
                <w:webHidden/>
              </w:rPr>
              <w:fldChar w:fldCharType="end"/>
            </w:r>
          </w:hyperlink>
        </w:p>
        <w:p w:rsidR="00FE11AD" w:rsidRDefault="00394174">
          <w:pPr>
            <w:pStyle w:val="Verzeichnis2"/>
            <w:tabs>
              <w:tab w:val="right" w:leader="dot" w:pos="9350"/>
            </w:tabs>
            <w:rPr>
              <w:rFonts w:asciiTheme="minorHAnsi" w:eastAsiaTheme="minorEastAsia" w:hAnsiTheme="minorHAnsi" w:cstheme="minorBidi"/>
              <w:noProof/>
              <w:color w:val="auto"/>
              <w:szCs w:val="22"/>
              <w:lang w:eastAsia="de-DE"/>
            </w:rPr>
          </w:pPr>
          <w:hyperlink w:anchor="_Toc408578608" w:history="1">
            <w:r w:rsidR="00FE11AD" w:rsidRPr="005112A5">
              <w:rPr>
                <w:rStyle w:val="Hyperlink"/>
                <w:noProof/>
              </w:rPr>
              <w:t>5.1 Timeline (&lt;timeline&gt;)</w:t>
            </w:r>
            <w:r w:rsidR="00FE11AD">
              <w:rPr>
                <w:noProof/>
                <w:webHidden/>
              </w:rPr>
              <w:tab/>
            </w:r>
            <w:r w:rsidR="00144AE3">
              <w:rPr>
                <w:noProof/>
                <w:webHidden/>
              </w:rPr>
              <w:fldChar w:fldCharType="begin"/>
            </w:r>
            <w:r w:rsidR="00FE11AD">
              <w:rPr>
                <w:noProof/>
                <w:webHidden/>
              </w:rPr>
              <w:instrText xml:space="preserve"> PAGEREF _Toc408578608 \h </w:instrText>
            </w:r>
            <w:r w:rsidR="00144AE3">
              <w:rPr>
                <w:noProof/>
                <w:webHidden/>
              </w:rPr>
            </w:r>
            <w:r w:rsidR="00144AE3">
              <w:rPr>
                <w:noProof/>
                <w:webHidden/>
              </w:rPr>
              <w:fldChar w:fldCharType="separate"/>
            </w:r>
            <w:r w:rsidR="00FE11AD">
              <w:rPr>
                <w:noProof/>
                <w:webHidden/>
              </w:rPr>
              <w:t>12</w:t>
            </w:r>
            <w:r w:rsidR="00144AE3">
              <w:rPr>
                <w:noProof/>
                <w:webHidden/>
              </w:rPr>
              <w:fldChar w:fldCharType="end"/>
            </w:r>
          </w:hyperlink>
        </w:p>
        <w:p w:rsidR="00FE11AD" w:rsidRDefault="00394174">
          <w:pPr>
            <w:pStyle w:val="Verzeichnis2"/>
            <w:tabs>
              <w:tab w:val="right" w:leader="dot" w:pos="9350"/>
            </w:tabs>
            <w:rPr>
              <w:rFonts w:asciiTheme="minorHAnsi" w:eastAsiaTheme="minorEastAsia" w:hAnsiTheme="minorHAnsi" w:cstheme="minorBidi"/>
              <w:noProof/>
              <w:color w:val="auto"/>
              <w:szCs w:val="22"/>
              <w:lang w:eastAsia="de-DE"/>
            </w:rPr>
          </w:pPr>
          <w:hyperlink w:anchor="_Toc408578609" w:history="1">
            <w:r w:rsidR="00FE11AD" w:rsidRPr="005112A5">
              <w:rPr>
                <w:rStyle w:val="Hyperlink"/>
                <w:noProof/>
              </w:rPr>
              <w:t>5.2 Utterances (&lt;u&gt;)</w:t>
            </w:r>
            <w:r w:rsidR="00FE11AD">
              <w:rPr>
                <w:noProof/>
                <w:webHidden/>
              </w:rPr>
              <w:tab/>
            </w:r>
            <w:r w:rsidR="00144AE3">
              <w:rPr>
                <w:noProof/>
                <w:webHidden/>
              </w:rPr>
              <w:fldChar w:fldCharType="begin"/>
            </w:r>
            <w:r w:rsidR="00FE11AD">
              <w:rPr>
                <w:noProof/>
                <w:webHidden/>
              </w:rPr>
              <w:instrText xml:space="preserve"> PAGEREF _Toc408578609 \h </w:instrText>
            </w:r>
            <w:r w:rsidR="00144AE3">
              <w:rPr>
                <w:noProof/>
                <w:webHidden/>
              </w:rPr>
            </w:r>
            <w:r w:rsidR="00144AE3">
              <w:rPr>
                <w:noProof/>
                <w:webHidden/>
              </w:rPr>
              <w:fldChar w:fldCharType="separate"/>
            </w:r>
            <w:r w:rsidR="00FE11AD">
              <w:rPr>
                <w:noProof/>
                <w:webHidden/>
              </w:rPr>
              <w:t>12</w:t>
            </w:r>
            <w:r w:rsidR="00144AE3">
              <w:rPr>
                <w:noProof/>
                <w:webHidden/>
              </w:rPr>
              <w:fldChar w:fldCharType="end"/>
            </w:r>
          </w:hyperlink>
        </w:p>
        <w:p w:rsidR="00FE11AD" w:rsidRDefault="00394174">
          <w:pPr>
            <w:pStyle w:val="Verzeichnis2"/>
            <w:tabs>
              <w:tab w:val="right" w:leader="dot" w:pos="9350"/>
            </w:tabs>
            <w:rPr>
              <w:rFonts w:asciiTheme="minorHAnsi" w:eastAsiaTheme="minorEastAsia" w:hAnsiTheme="minorHAnsi" w:cstheme="minorBidi"/>
              <w:noProof/>
              <w:color w:val="auto"/>
              <w:szCs w:val="22"/>
              <w:lang w:eastAsia="de-DE"/>
            </w:rPr>
          </w:pPr>
          <w:hyperlink w:anchor="_Toc408578610" w:history="1">
            <w:r w:rsidR="00FE11AD" w:rsidRPr="005112A5">
              <w:rPr>
                <w:rStyle w:val="Hyperlink"/>
                <w:noProof/>
                <w:lang w:val="en-US"/>
              </w:rPr>
              <w:t>5.3 Free dependent annotations (&lt;spanGrp&gt;, &lt;span&gt;)</w:t>
            </w:r>
            <w:r w:rsidR="00FE11AD">
              <w:rPr>
                <w:noProof/>
                <w:webHidden/>
              </w:rPr>
              <w:tab/>
            </w:r>
            <w:r w:rsidR="00144AE3">
              <w:rPr>
                <w:noProof/>
                <w:webHidden/>
              </w:rPr>
              <w:fldChar w:fldCharType="begin"/>
            </w:r>
            <w:r w:rsidR="00FE11AD">
              <w:rPr>
                <w:noProof/>
                <w:webHidden/>
              </w:rPr>
              <w:instrText xml:space="preserve"> PAGEREF _Toc408578610 \h </w:instrText>
            </w:r>
            <w:r w:rsidR="00144AE3">
              <w:rPr>
                <w:noProof/>
                <w:webHidden/>
              </w:rPr>
            </w:r>
            <w:r w:rsidR="00144AE3">
              <w:rPr>
                <w:noProof/>
                <w:webHidden/>
              </w:rPr>
              <w:fldChar w:fldCharType="separate"/>
            </w:r>
            <w:r w:rsidR="00FE11AD">
              <w:rPr>
                <w:noProof/>
                <w:webHidden/>
              </w:rPr>
              <w:t>13</w:t>
            </w:r>
            <w:r w:rsidR="00144AE3">
              <w:rPr>
                <w:noProof/>
                <w:webHidden/>
              </w:rPr>
              <w:fldChar w:fldCharType="end"/>
            </w:r>
          </w:hyperlink>
        </w:p>
        <w:p w:rsidR="00FE11AD" w:rsidRDefault="00394174">
          <w:pPr>
            <w:pStyle w:val="Verzeichnis2"/>
            <w:tabs>
              <w:tab w:val="right" w:leader="dot" w:pos="9350"/>
            </w:tabs>
            <w:rPr>
              <w:rFonts w:asciiTheme="minorHAnsi" w:eastAsiaTheme="minorEastAsia" w:hAnsiTheme="minorHAnsi" w:cstheme="minorBidi"/>
              <w:noProof/>
              <w:color w:val="auto"/>
              <w:szCs w:val="22"/>
              <w:lang w:eastAsia="de-DE"/>
            </w:rPr>
          </w:pPr>
          <w:hyperlink w:anchor="_Toc408578611" w:history="1">
            <w:r w:rsidR="00FE11AD" w:rsidRPr="005112A5">
              <w:rPr>
                <w:rStyle w:val="Hyperlink"/>
                <w:noProof/>
                <w:lang w:val="en-US"/>
              </w:rPr>
              <w:t>5.4 Grouping of utterances and dependent annotations (&lt;annotationGrp&gt;)</w:t>
            </w:r>
            <w:r w:rsidR="00FE11AD">
              <w:rPr>
                <w:noProof/>
                <w:webHidden/>
              </w:rPr>
              <w:tab/>
            </w:r>
            <w:r w:rsidR="00144AE3">
              <w:rPr>
                <w:noProof/>
                <w:webHidden/>
              </w:rPr>
              <w:fldChar w:fldCharType="begin"/>
            </w:r>
            <w:r w:rsidR="00FE11AD">
              <w:rPr>
                <w:noProof/>
                <w:webHidden/>
              </w:rPr>
              <w:instrText xml:space="preserve"> PAGEREF _Toc408578611 \h </w:instrText>
            </w:r>
            <w:r w:rsidR="00144AE3">
              <w:rPr>
                <w:noProof/>
                <w:webHidden/>
              </w:rPr>
            </w:r>
            <w:r w:rsidR="00144AE3">
              <w:rPr>
                <w:noProof/>
                <w:webHidden/>
              </w:rPr>
              <w:fldChar w:fldCharType="separate"/>
            </w:r>
            <w:r w:rsidR="00FE11AD">
              <w:rPr>
                <w:noProof/>
                <w:webHidden/>
              </w:rPr>
              <w:t>15</w:t>
            </w:r>
            <w:r w:rsidR="00144AE3">
              <w:rPr>
                <w:noProof/>
                <w:webHidden/>
              </w:rPr>
              <w:fldChar w:fldCharType="end"/>
            </w:r>
          </w:hyperlink>
        </w:p>
        <w:p w:rsidR="00FE11AD" w:rsidRDefault="00394174">
          <w:pPr>
            <w:pStyle w:val="Verzeichnis2"/>
            <w:tabs>
              <w:tab w:val="right" w:leader="dot" w:pos="9350"/>
            </w:tabs>
            <w:rPr>
              <w:rFonts w:asciiTheme="minorHAnsi" w:eastAsiaTheme="minorEastAsia" w:hAnsiTheme="minorHAnsi" w:cstheme="minorBidi"/>
              <w:noProof/>
              <w:color w:val="auto"/>
              <w:szCs w:val="22"/>
              <w:lang w:eastAsia="de-DE"/>
            </w:rPr>
          </w:pPr>
          <w:hyperlink w:anchor="_Toc408578612" w:history="1">
            <w:r w:rsidR="00FE11AD" w:rsidRPr="005112A5">
              <w:rPr>
                <w:rStyle w:val="Hyperlink"/>
                <w:noProof/>
                <w:lang w:val="en-US"/>
              </w:rPr>
              <w:t>5.5 Independent elements outside utterances (&lt;pause&gt; and &lt;incident&gt;)</w:t>
            </w:r>
            <w:r w:rsidR="00FE11AD">
              <w:rPr>
                <w:noProof/>
                <w:webHidden/>
              </w:rPr>
              <w:tab/>
            </w:r>
            <w:r w:rsidR="00144AE3">
              <w:rPr>
                <w:noProof/>
                <w:webHidden/>
              </w:rPr>
              <w:fldChar w:fldCharType="begin"/>
            </w:r>
            <w:r w:rsidR="00FE11AD">
              <w:rPr>
                <w:noProof/>
                <w:webHidden/>
              </w:rPr>
              <w:instrText xml:space="preserve"> PAGEREF _Toc408578612 \h </w:instrText>
            </w:r>
            <w:r w:rsidR="00144AE3">
              <w:rPr>
                <w:noProof/>
                <w:webHidden/>
              </w:rPr>
            </w:r>
            <w:r w:rsidR="00144AE3">
              <w:rPr>
                <w:noProof/>
                <w:webHidden/>
              </w:rPr>
              <w:fldChar w:fldCharType="separate"/>
            </w:r>
            <w:r w:rsidR="00FE11AD">
              <w:rPr>
                <w:noProof/>
                <w:webHidden/>
              </w:rPr>
              <w:t>17</w:t>
            </w:r>
            <w:r w:rsidR="00144AE3">
              <w:rPr>
                <w:noProof/>
                <w:webHidden/>
              </w:rPr>
              <w:fldChar w:fldCharType="end"/>
            </w:r>
          </w:hyperlink>
        </w:p>
        <w:p w:rsidR="00FE11AD" w:rsidRDefault="00394174">
          <w:pPr>
            <w:pStyle w:val="Verzeichnis2"/>
            <w:tabs>
              <w:tab w:val="right" w:leader="dot" w:pos="9350"/>
            </w:tabs>
            <w:rPr>
              <w:rFonts w:asciiTheme="minorHAnsi" w:eastAsiaTheme="minorEastAsia" w:hAnsiTheme="minorHAnsi" w:cstheme="minorBidi"/>
              <w:noProof/>
              <w:color w:val="auto"/>
              <w:szCs w:val="22"/>
              <w:lang w:eastAsia="de-DE"/>
            </w:rPr>
          </w:pPr>
          <w:hyperlink w:anchor="_Toc408578613" w:history="1">
            <w:r w:rsidR="00FE11AD" w:rsidRPr="005112A5">
              <w:rPr>
                <w:rStyle w:val="Hyperlink"/>
                <w:noProof/>
              </w:rPr>
              <w:t>5.6 Inline paralinguistic annotation (&lt;shift&gt;)</w:t>
            </w:r>
            <w:r w:rsidR="00FE11AD">
              <w:rPr>
                <w:noProof/>
                <w:webHidden/>
              </w:rPr>
              <w:tab/>
            </w:r>
            <w:r w:rsidR="00144AE3">
              <w:rPr>
                <w:noProof/>
                <w:webHidden/>
              </w:rPr>
              <w:fldChar w:fldCharType="begin"/>
            </w:r>
            <w:r w:rsidR="00FE11AD">
              <w:rPr>
                <w:noProof/>
                <w:webHidden/>
              </w:rPr>
              <w:instrText xml:space="preserve"> PAGEREF _Toc408578613 \h </w:instrText>
            </w:r>
            <w:r w:rsidR="00144AE3">
              <w:rPr>
                <w:noProof/>
                <w:webHidden/>
              </w:rPr>
            </w:r>
            <w:r w:rsidR="00144AE3">
              <w:rPr>
                <w:noProof/>
                <w:webHidden/>
              </w:rPr>
              <w:fldChar w:fldCharType="separate"/>
            </w:r>
            <w:r w:rsidR="00FE11AD">
              <w:rPr>
                <w:noProof/>
                <w:webHidden/>
              </w:rPr>
              <w:t>17</w:t>
            </w:r>
            <w:r w:rsidR="00144AE3">
              <w:rPr>
                <w:noProof/>
                <w:webHidden/>
              </w:rPr>
              <w:fldChar w:fldCharType="end"/>
            </w:r>
          </w:hyperlink>
        </w:p>
        <w:p w:rsidR="00FE11AD" w:rsidRDefault="00394174">
          <w:pPr>
            <w:pStyle w:val="Verzeichnis2"/>
            <w:tabs>
              <w:tab w:val="right" w:leader="dot" w:pos="9350"/>
            </w:tabs>
            <w:rPr>
              <w:rFonts w:asciiTheme="minorHAnsi" w:eastAsiaTheme="minorEastAsia" w:hAnsiTheme="minorHAnsi" w:cstheme="minorBidi"/>
              <w:noProof/>
              <w:color w:val="auto"/>
              <w:szCs w:val="22"/>
              <w:lang w:eastAsia="de-DE"/>
            </w:rPr>
          </w:pPr>
          <w:hyperlink w:anchor="_Toc408578614" w:history="1">
            <w:r w:rsidR="00FE11AD" w:rsidRPr="005112A5">
              <w:rPr>
                <w:rStyle w:val="Hyperlink"/>
                <w:noProof/>
                <w:lang w:val="en-US"/>
              </w:rPr>
              <w:t>5.7 Global divisions of a transcription (&lt;div&gt;)</w:t>
            </w:r>
            <w:r w:rsidR="00FE11AD">
              <w:rPr>
                <w:noProof/>
                <w:webHidden/>
              </w:rPr>
              <w:tab/>
            </w:r>
            <w:r w:rsidR="00144AE3">
              <w:rPr>
                <w:noProof/>
                <w:webHidden/>
              </w:rPr>
              <w:fldChar w:fldCharType="begin"/>
            </w:r>
            <w:r w:rsidR="00FE11AD">
              <w:rPr>
                <w:noProof/>
                <w:webHidden/>
              </w:rPr>
              <w:instrText xml:space="preserve"> PAGEREF _Toc408578614 \h </w:instrText>
            </w:r>
            <w:r w:rsidR="00144AE3">
              <w:rPr>
                <w:noProof/>
                <w:webHidden/>
              </w:rPr>
            </w:r>
            <w:r w:rsidR="00144AE3">
              <w:rPr>
                <w:noProof/>
                <w:webHidden/>
              </w:rPr>
              <w:fldChar w:fldCharType="separate"/>
            </w:r>
            <w:r w:rsidR="00FE11AD">
              <w:rPr>
                <w:noProof/>
                <w:webHidden/>
              </w:rPr>
              <w:t>18</w:t>
            </w:r>
            <w:r w:rsidR="00144AE3">
              <w:rPr>
                <w:noProof/>
                <w:webHidden/>
              </w:rPr>
              <w:fldChar w:fldCharType="end"/>
            </w:r>
          </w:hyperlink>
        </w:p>
        <w:p w:rsidR="00FE11AD" w:rsidRDefault="00394174">
          <w:pPr>
            <w:pStyle w:val="Verzeichnis1"/>
            <w:tabs>
              <w:tab w:val="right" w:leader="dot" w:pos="9350"/>
            </w:tabs>
            <w:rPr>
              <w:rFonts w:asciiTheme="minorHAnsi" w:eastAsiaTheme="minorEastAsia" w:hAnsiTheme="minorHAnsi" w:cstheme="minorBidi"/>
              <w:noProof/>
              <w:color w:val="auto"/>
              <w:szCs w:val="22"/>
              <w:lang w:eastAsia="de-DE"/>
            </w:rPr>
          </w:pPr>
          <w:hyperlink w:anchor="_Toc408578615" w:history="1">
            <w:r w:rsidR="00FE11AD" w:rsidRPr="005112A5">
              <w:rPr>
                <w:rStyle w:val="Hyperlink"/>
                <w:noProof/>
              </w:rPr>
              <w:t>6 Microstructure</w:t>
            </w:r>
            <w:r w:rsidR="00FE11AD">
              <w:rPr>
                <w:noProof/>
                <w:webHidden/>
              </w:rPr>
              <w:tab/>
            </w:r>
            <w:r w:rsidR="00144AE3">
              <w:rPr>
                <w:noProof/>
                <w:webHidden/>
              </w:rPr>
              <w:fldChar w:fldCharType="begin"/>
            </w:r>
            <w:r w:rsidR="00FE11AD">
              <w:rPr>
                <w:noProof/>
                <w:webHidden/>
              </w:rPr>
              <w:instrText xml:space="preserve"> PAGEREF _Toc408578615 \h </w:instrText>
            </w:r>
            <w:r w:rsidR="00144AE3">
              <w:rPr>
                <w:noProof/>
                <w:webHidden/>
              </w:rPr>
            </w:r>
            <w:r w:rsidR="00144AE3">
              <w:rPr>
                <w:noProof/>
                <w:webHidden/>
              </w:rPr>
              <w:fldChar w:fldCharType="separate"/>
            </w:r>
            <w:r w:rsidR="00FE11AD">
              <w:rPr>
                <w:noProof/>
                <w:webHidden/>
              </w:rPr>
              <w:t>19</w:t>
            </w:r>
            <w:r w:rsidR="00144AE3">
              <w:rPr>
                <w:noProof/>
                <w:webHidden/>
              </w:rPr>
              <w:fldChar w:fldCharType="end"/>
            </w:r>
          </w:hyperlink>
        </w:p>
        <w:p w:rsidR="00FE11AD" w:rsidRDefault="00394174">
          <w:pPr>
            <w:pStyle w:val="Verzeichnis2"/>
            <w:tabs>
              <w:tab w:val="right" w:leader="dot" w:pos="9350"/>
            </w:tabs>
            <w:rPr>
              <w:rFonts w:asciiTheme="minorHAnsi" w:eastAsiaTheme="minorEastAsia" w:hAnsiTheme="minorHAnsi" w:cstheme="minorBidi"/>
              <w:noProof/>
              <w:color w:val="auto"/>
              <w:szCs w:val="22"/>
              <w:lang w:eastAsia="de-DE"/>
            </w:rPr>
          </w:pPr>
          <w:hyperlink w:anchor="_Toc408578616" w:history="1">
            <w:r w:rsidR="00FE11AD" w:rsidRPr="005112A5">
              <w:rPr>
                <w:rStyle w:val="Hyperlink"/>
                <w:noProof/>
              </w:rPr>
              <w:t>6.1 Tokens (&lt;w&gt;)</w:t>
            </w:r>
            <w:r w:rsidR="00FE11AD">
              <w:rPr>
                <w:noProof/>
                <w:webHidden/>
              </w:rPr>
              <w:tab/>
            </w:r>
            <w:r w:rsidR="00144AE3">
              <w:rPr>
                <w:noProof/>
                <w:webHidden/>
              </w:rPr>
              <w:fldChar w:fldCharType="begin"/>
            </w:r>
            <w:r w:rsidR="00FE11AD">
              <w:rPr>
                <w:noProof/>
                <w:webHidden/>
              </w:rPr>
              <w:instrText xml:space="preserve"> PAGEREF _Toc408578616 \h </w:instrText>
            </w:r>
            <w:r w:rsidR="00144AE3">
              <w:rPr>
                <w:noProof/>
                <w:webHidden/>
              </w:rPr>
            </w:r>
            <w:r w:rsidR="00144AE3">
              <w:rPr>
                <w:noProof/>
                <w:webHidden/>
              </w:rPr>
              <w:fldChar w:fldCharType="separate"/>
            </w:r>
            <w:r w:rsidR="00FE11AD">
              <w:rPr>
                <w:noProof/>
                <w:webHidden/>
              </w:rPr>
              <w:t>19</w:t>
            </w:r>
            <w:r w:rsidR="00144AE3">
              <w:rPr>
                <w:noProof/>
                <w:webHidden/>
              </w:rPr>
              <w:fldChar w:fldCharType="end"/>
            </w:r>
          </w:hyperlink>
        </w:p>
        <w:p w:rsidR="00FE11AD" w:rsidRDefault="00394174">
          <w:pPr>
            <w:pStyle w:val="Verzeichnis3"/>
            <w:tabs>
              <w:tab w:val="right" w:leader="dot" w:pos="9350"/>
            </w:tabs>
            <w:rPr>
              <w:rFonts w:asciiTheme="minorHAnsi" w:eastAsiaTheme="minorEastAsia" w:hAnsiTheme="minorHAnsi" w:cstheme="minorBidi"/>
              <w:noProof/>
              <w:color w:val="auto"/>
              <w:szCs w:val="22"/>
              <w:lang w:eastAsia="de-DE"/>
            </w:rPr>
          </w:pPr>
          <w:hyperlink w:anchor="_Toc408578617" w:history="1">
            <w:r w:rsidR="00FE11AD" w:rsidRPr="005112A5">
              <w:rPr>
                <w:rStyle w:val="Hyperlink"/>
                <w:noProof/>
              </w:rPr>
              <w:t>6.1.1 Characterisation</w:t>
            </w:r>
            <w:r w:rsidR="00FE11AD">
              <w:rPr>
                <w:noProof/>
                <w:webHidden/>
              </w:rPr>
              <w:tab/>
            </w:r>
            <w:r w:rsidR="00144AE3">
              <w:rPr>
                <w:noProof/>
                <w:webHidden/>
              </w:rPr>
              <w:fldChar w:fldCharType="begin"/>
            </w:r>
            <w:r w:rsidR="00FE11AD">
              <w:rPr>
                <w:noProof/>
                <w:webHidden/>
              </w:rPr>
              <w:instrText xml:space="preserve"> PAGEREF _Toc408578617 \h </w:instrText>
            </w:r>
            <w:r w:rsidR="00144AE3">
              <w:rPr>
                <w:noProof/>
                <w:webHidden/>
              </w:rPr>
            </w:r>
            <w:r w:rsidR="00144AE3">
              <w:rPr>
                <w:noProof/>
                <w:webHidden/>
              </w:rPr>
              <w:fldChar w:fldCharType="separate"/>
            </w:r>
            <w:r w:rsidR="00FE11AD">
              <w:rPr>
                <w:noProof/>
                <w:webHidden/>
              </w:rPr>
              <w:t>19</w:t>
            </w:r>
            <w:r w:rsidR="00144AE3">
              <w:rPr>
                <w:noProof/>
                <w:webHidden/>
              </w:rPr>
              <w:fldChar w:fldCharType="end"/>
            </w:r>
          </w:hyperlink>
        </w:p>
        <w:p w:rsidR="00FE11AD" w:rsidRDefault="00394174">
          <w:pPr>
            <w:pStyle w:val="Verzeichnis3"/>
            <w:tabs>
              <w:tab w:val="right" w:leader="dot" w:pos="9350"/>
            </w:tabs>
            <w:rPr>
              <w:rFonts w:asciiTheme="minorHAnsi" w:eastAsiaTheme="minorEastAsia" w:hAnsiTheme="minorHAnsi" w:cstheme="minorBidi"/>
              <w:noProof/>
              <w:color w:val="auto"/>
              <w:szCs w:val="22"/>
              <w:lang w:eastAsia="de-DE"/>
            </w:rPr>
          </w:pPr>
          <w:hyperlink w:anchor="_Toc408578618" w:history="1">
            <w:r w:rsidR="00FE11AD" w:rsidRPr="005112A5">
              <w:rPr>
                <w:rStyle w:val="Hyperlink"/>
                <w:noProof/>
                <w:lang w:val="en-US"/>
              </w:rPr>
              <w:t>6.1.2 Representation as &lt;w&gt;</w:t>
            </w:r>
            <w:r w:rsidR="00FE11AD">
              <w:rPr>
                <w:noProof/>
                <w:webHidden/>
              </w:rPr>
              <w:tab/>
            </w:r>
            <w:r w:rsidR="00144AE3">
              <w:rPr>
                <w:noProof/>
                <w:webHidden/>
              </w:rPr>
              <w:fldChar w:fldCharType="begin"/>
            </w:r>
            <w:r w:rsidR="00FE11AD">
              <w:rPr>
                <w:noProof/>
                <w:webHidden/>
              </w:rPr>
              <w:instrText xml:space="preserve"> PAGEREF _Toc408578618 \h </w:instrText>
            </w:r>
            <w:r w:rsidR="00144AE3">
              <w:rPr>
                <w:noProof/>
                <w:webHidden/>
              </w:rPr>
            </w:r>
            <w:r w:rsidR="00144AE3">
              <w:rPr>
                <w:noProof/>
                <w:webHidden/>
              </w:rPr>
              <w:fldChar w:fldCharType="separate"/>
            </w:r>
            <w:r w:rsidR="00FE11AD">
              <w:rPr>
                <w:noProof/>
                <w:webHidden/>
              </w:rPr>
              <w:t>19</w:t>
            </w:r>
            <w:r w:rsidR="00144AE3">
              <w:rPr>
                <w:noProof/>
                <w:webHidden/>
              </w:rPr>
              <w:fldChar w:fldCharType="end"/>
            </w:r>
          </w:hyperlink>
        </w:p>
        <w:p w:rsidR="00FE11AD" w:rsidRDefault="00394174">
          <w:pPr>
            <w:pStyle w:val="Verzeichnis3"/>
            <w:tabs>
              <w:tab w:val="right" w:leader="dot" w:pos="9350"/>
            </w:tabs>
            <w:rPr>
              <w:rFonts w:asciiTheme="minorHAnsi" w:eastAsiaTheme="minorEastAsia" w:hAnsiTheme="minorHAnsi" w:cstheme="minorBidi"/>
              <w:noProof/>
              <w:color w:val="auto"/>
              <w:szCs w:val="22"/>
              <w:lang w:eastAsia="de-DE"/>
            </w:rPr>
          </w:pPr>
          <w:hyperlink w:anchor="_Toc408578619" w:history="1">
            <w:r w:rsidR="00FE11AD" w:rsidRPr="005112A5">
              <w:rPr>
                <w:rStyle w:val="Hyperlink"/>
                <w:noProof/>
                <w:lang w:val="en-US"/>
              </w:rPr>
              <w:t>6.1.3 Further constraints</w:t>
            </w:r>
            <w:r w:rsidR="00FE11AD">
              <w:rPr>
                <w:noProof/>
                <w:webHidden/>
              </w:rPr>
              <w:tab/>
            </w:r>
            <w:r w:rsidR="00144AE3">
              <w:rPr>
                <w:noProof/>
                <w:webHidden/>
              </w:rPr>
              <w:fldChar w:fldCharType="begin"/>
            </w:r>
            <w:r w:rsidR="00FE11AD">
              <w:rPr>
                <w:noProof/>
                <w:webHidden/>
              </w:rPr>
              <w:instrText xml:space="preserve"> PAGEREF _Toc408578619 \h </w:instrText>
            </w:r>
            <w:r w:rsidR="00144AE3">
              <w:rPr>
                <w:noProof/>
                <w:webHidden/>
              </w:rPr>
            </w:r>
            <w:r w:rsidR="00144AE3">
              <w:rPr>
                <w:noProof/>
                <w:webHidden/>
              </w:rPr>
              <w:fldChar w:fldCharType="separate"/>
            </w:r>
            <w:r w:rsidR="00FE11AD">
              <w:rPr>
                <w:noProof/>
                <w:webHidden/>
              </w:rPr>
              <w:t>20</w:t>
            </w:r>
            <w:r w:rsidR="00144AE3">
              <w:rPr>
                <w:noProof/>
                <w:webHidden/>
              </w:rPr>
              <w:fldChar w:fldCharType="end"/>
            </w:r>
          </w:hyperlink>
        </w:p>
        <w:p w:rsidR="00FE11AD" w:rsidRDefault="00394174">
          <w:pPr>
            <w:pStyle w:val="Verzeichnis3"/>
            <w:tabs>
              <w:tab w:val="right" w:leader="dot" w:pos="9350"/>
            </w:tabs>
            <w:rPr>
              <w:rFonts w:asciiTheme="minorHAnsi" w:eastAsiaTheme="minorEastAsia" w:hAnsiTheme="minorHAnsi" w:cstheme="minorBidi"/>
              <w:noProof/>
              <w:color w:val="auto"/>
              <w:szCs w:val="22"/>
              <w:lang w:eastAsia="de-DE"/>
            </w:rPr>
          </w:pPr>
          <w:hyperlink w:anchor="_Toc408578620" w:history="1">
            <w:r w:rsidR="00FE11AD" w:rsidRPr="005112A5">
              <w:rPr>
                <w:rStyle w:val="Hyperlink"/>
                <w:noProof/>
              </w:rPr>
              <w:t>6.1.4 Examples</w:t>
            </w:r>
            <w:r w:rsidR="00FE11AD">
              <w:rPr>
                <w:noProof/>
                <w:webHidden/>
              </w:rPr>
              <w:tab/>
            </w:r>
            <w:r w:rsidR="00144AE3">
              <w:rPr>
                <w:noProof/>
                <w:webHidden/>
              </w:rPr>
              <w:fldChar w:fldCharType="begin"/>
            </w:r>
            <w:r w:rsidR="00FE11AD">
              <w:rPr>
                <w:noProof/>
                <w:webHidden/>
              </w:rPr>
              <w:instrText xml:space="preserve"> PAGEREF _Toc408578620 \h </w:instrText>
            </w:r>
            <w:r w:rsidR="00144AE3">
              <w:rPr>
                <w:noProof/>
                <w:webHidden/>
              </w:rPr>
            </w:r>
            <w:r w:rsidR="00144AE3">
              <w:rPr>
                <w:noProof/>
                <w:webHidden/>
              </w:rPr>
              <w:fldChar w:fldCharType="separate"/>
            </w:r>
            <w:r w:rsidR="00FE11AD">
              <w:rPr>
                <w:noProof/>
                <w:webHidden/>
              </w:rPr>
              <w:t>20</w:t>
            </w:r>
            <w:r w:rsidR="00144AE3">
              <w:rPr>
                <w:noProof/>
                <w:webHidden/>
              </w:rPr>
              <w:fldChar w:fldCharType="end"/>
            </w:r>
          </w:hyperlink>
        </w:p>
        <w:p w:rsidR="00FE11AD" w:rsidRDefault="00394174">
          <w:pPr>
            <w:pStyle w:val="Verzeichnis2"/>
            <w:tabs>
              <w:tab w:val="right" w:leader="dot" w:pos="9350"/>
            </w:tabs>
            <w:rPr>
              <w:rFonts w:asciiTheme="minorHAnsi" w:eastAsiaTheme="minorEastAsia" w:hAnsiTheme="minorHAnsi" w:cstheme="minorBidi"/>
              <w:noProof/>
              <w:color w:val="auto"/>
              <w:szCs w:val="22"/>
              <w:lang w:eastAsia="de-DE"/>
            </w:rPr>
          </w:pPr>
          <w:hyperlink w:anchor="_Toc408578621" w:history="1">
            <w:r w:rsidR="00FE11AD" w:rsidRPr="005112A5">
              <w:rPr>
                <w:rStyle w:val="Hyperlink"/>
                <w:noProof/>
                <w:lang w:val="en-US"/>
              </w:rPr>
              <w:t>6.2 Pauses (&lt;pause&gt;)</w:t>
            </w:r>
            <w:r w:rsidR="00FE11AD">
              <w:rPr>
                <w:noProof/>
                <w:webHidden/>
              </w:rPr>
              <w:tab/>
            </w:r>
            <w:r w:rsidR="00144AE3">
              <w:rPr>
                <w:noProof/>
                <w:webHidden/>
              </w:rPr>
              <w:fldChar w:fldCharType="begin"/>
            </w:r>
            <w:r w:rsidR="00FE11AD">
              <w:rPr>
                <w:noProof/>
                <w:webHidden/>
              </w:rPr>
              <w:instrText xml:space="preserve"> PAGEREF _Toc408578621 \h </w:instrText>
            </w:r>
            <w:r w:rsidR="00144AE3">
              <w:rPr>
                <w:noProof/>
                <w:webHidden/>
              </w:rPr>
            </w:r>
            <w:r w:rsidR="00144AE3">
              <w:rPr>
                <w:noProof/>
                <w:webHidden/>
              </w:rPr>
              <w:fldChar w:fldCharType="separate"/>
            </w:r>
            <w:r w:rsidR="00FE11AD">
              <w:rPr>
                <w:noProof/>
                <w:webHidden/>
              </w:rPr>
              <w:t>21</w:t>
            </w:r>
            <w:r w:rsidR="00144AE3">
              <w:rPr>
                <w:noProof/>
                <w:webHidden/>
              </w:rPr>
              <w:fldChar w:fldCharType="end"/>
            </w:r>
          </w:hyperlink>
        </w:p>
        <w:p w:rsidR="00FE11AD" w:rsidRDefault="00394174">
          <w:pPr>
            <w:pStyle w:val="Verzeichnis3"/>
            <w:tabs>
              <w:tab w:val="right" w:leader="dot" w:pos="9350"/>
            </w:tabs>
            <w:rPr>
              <w:rFonts w:asciiTheme="minorHAnsi" w:eastAsiaTheme="minorEastAsia" w:hAnsiTheme="minorHAnsi" w:cstheme="minorBidi"/>
              <w:noProof/>
              <w:color w:val="auto"/>
              <w:szCs w:val="22"/>
              <w:lang w:eastAsia="de-DE"/>
            </w:rPr>
          </w:pPr>
          <w:hyperlink w:anchor="_Toc408578622" w:history="1">
            <w:r w:rsidR="00FE11AD" w:rsidRPr="005112A5">
              <w:rPr>
                <w:rStyle w:val="Hyperlink"/>
                <w:noProof/>
                <w:lang w:val="en-US"/>
              </w:rPr>
              <w:t>6.2.1 Characterisation</w:t>
            </w:r>
            <w:r w:rsidR="00FE11AD">
              <w:rPr>
                <w:noProof/>
                <w:webHidden/>
              </w:rPr>
              <w:tab/>
            </w:r>
            <w:r w:rsidR="00144AE3">
              <w:rPr>
                <w:noProof/>
                <w:webHidden/>
              </w:rPr>
              <w:fldChar w:fldCharType="begin"/>
            </w:r>
            <w:r w:rsidR="00FE11AD">
              <w:rPr>
                <w:noProof/>
                <w:webHidden/>
              </w:rPr>
              <w:instrText xml:space="preserve"> PAGEREF _Toc408578622 \h </w:instrText>
            </w:r>
            <w:r w:rsidR="00144AE3">
              <w:rPr>
                <w:noProof/>
                <w:webHidden/>
              </w:rPr>
            </w:r>
            <w:r w:rsidR="00144AE3">
              <w:rPr>
                <w:noProof/>
                <w:webHidden/>
              </w:rPr>
              <w:fldChar w:fldCharType="separate"/>
            </w:r>
            <w:r w:rsidR="00FE11AD">
              <w:rPr>
                <w:noProof/>
                <w:webHidden/>
              </w:rPr>
              <w:t>21</w:t>
            </w:r>
            <w:r w:rsidR="00144AE3">
              <w:rPr>
                <w:noProof/>
                <w:webHidden/>
              </w:rPr>
              <w:fldChar w:fldCharType="end"/>
            </w:r>
          </w:hyperlink>
        </w:p>
        <w:p w:rsidR="00FE11AD" w:rsidRDefault="00394174">
          <w:pPr>
            <w:pStyle w:val="Verzeichnis3"/>
            <w:tabs>
              <w:tab w:val="right" w:leader="dot" w:pos="9350"/>
            </w:tabs>
            <w:rPr>
              <w:rFonts w:asciiTheme="minorHAnsi" w:eastAsiaTheme="minorEastAsia" w:hAnsiTheme="minorHAnsi" w:cstheme="minorBidi"/>
              <w:noProof/>
              <w:color w:val="auto"/>
              <w:szCs w:val="22"/>
              <w:lang w:eastAsia="de-DE"/>
            </w:rPr>
          </w:pPr>
          <w:hyperlink w:anchor="_Toc408578623" w:history="1">
            <w:r w:rsidR="00FE11AD" w:rsidRPr="005112A5">
              <w:rPr>
                <w:rStyle w:val="Hyperlink"/>
                <w:noProof/>
                <w:lang w:val="en-US"/>
              </w:rPr>
              <w:t>6.2.2 Representation as &lt;pause&gt;</w:t>
            </w:r>
            <w:r w:rsidR="00FE11AD">
              <w:rPr>
                <w:noProof/>
                <w:webHidden/>
              </w:rPr>
              <w:tab/>
            </w:r>
            <w:r w:rsidR="00144AE3">
              <w:rPr>
                <w:noProof/>
                <w:webHidden/>
              </w:rPr>
              <w:fldChar w:fldCharType="begin"/>
            </w:r>
            <w:r w:rsidR="00FE11AD">
              <w:rPr>
                <w:noProof/>
                <w:webHidden/>
              </w:rPr>
              <w:instrText xml:space="preserve"> PAGEREF _Toc408578623 \h </w:instrText>
            </w:r>
            <w:r w:rsidR="00144AE3">
              <w:rPr>
                <w:noProof/>
                <w:webHidden/>
              </w:rPr>
            </w:r>
            <w:r w:rsidR="00144AE3">
              <w:rPr>
                <w:noProof/>
                <w:webHidden/>
              </w:rPr>
              <w:fldChar w:fldCharType="separate"/>
            </w:r>
            <w:r w:rsidR="00FE11AD">
              <w:rPr>
                <w:noProof/>
                <w:webHidden/>
              </w:rPr>
              <w:t>21</w:t>
            </w:r>
            <w:r w:rsidR="00144AE3">
              <w:rPr>
                <w:noProof/>
                <w:webHidden/>
              </w:rPr>
              <w:fldChar w:fldCharType="end"/>
            </w:r>
          </w:hyperlink>
        </w:p>
        <w:p w:rsidR="00FE11AD" w:rsidRDefault="00394174">
          <w:pPr>
            <w:pStyle w:val="Verzeichnis3"/>
            <w:tabs>
              <w:tab w:val="right" w:leader="dot" w:pos="9350"/>
            </w:tabs>
            <w:rPr>
              <w:rFonts w:asciiTheme="minorHAnsi" w:eastAsiaTheme="minorEastAsia" w:hAnsiTheme="minorHAnsi" w:cstheme="minorBidi"/>
              <w:noProof/>
              <w:color w:val="auto"/>
              <w:szCs w:val="22"/>
              <w:lang w:eastAsia="de-DE"/>
            </w:rPr>
          </w:pPr>
          <w:hyperlink w:anchor="_Toc408578624" w:history="1">
            <w:r w:rsidR="00FE11AD" w:rsidRPr="005112A5">
              <w:rPr>
                <w:rStyle w:val="Hyperlink"/>
                <w:noProof/>
                <w:lang w:val="en-US"/>
              </w:rPr>
              <w:t>6.2.3 Further constraints</w:t>
            </w:r>
            <w:r w:rsidR="00FE11AD">
              <w:rPr>
                <w:noProof/>
                <w:webHidden/>
              </w:rPr>
              <w:tab/>
            </w:r>
            <w:r w:rsidR="00144AE3">
              <w:rPr>
                <w:noProof/>
                <w:webHidden/>
              </w:rPr>
              <w:fldChar w:fldCharType="begin"/>
            </w:r>
            <w:r w:rsidR="00FE11AD">
              <w:rPr>
                <w:noProof/>
                <w:webHidden/>
              </w:rPr>
              <w:instrText xml:space="preserve"> PAGEREF _Toc408578624 \h </w:instrText>
            </w:r>
            <w:r w:rsidR="00144AE3">
              <w:rPr>
                <w:noProof/>
                <w:webHidden/>
              </w:rPr>
            </w:r>
            <w:r w:rsidR="00144AE3">
              <w:rPr>
                <w:noProof/>
                <w:webHidden/>
              </w:rPr>
              <w:fldChar w:fldCharType="separate"/>
            </w:r>
            <w:r w:rsidR="00FE11AD">
              <w:rPr>
                <w:noProof/>
                <w:webHidden/>
              </w:rPr>
              <w:t>21</w:t>
            </w:r>
            <w:r w:rsidR="00144AE3">
              <w:rPr>
                <w:noProof/>
                <w:webHidden/>
              </w:rPr>
              <w:fldChar w:fldCharType="end"/>
            </w:r>
          </w:hyperlink>
        </w:p>
        <w:p w:rsidR="00FE11AD" w:rsidRDefault="00394174">
          <w:pPr>
            <w:pStyle w:val="Verzeichnis3"/>
            <w:tabs>
              <w:tab w:val="right" w:leader="dot" w:pos="9350"/>
            </w:tabs>
            <w:rPr>
              <w:rFonts w:asciiTheme="minorHAnsi" w:eastAsiaTheme="minorEastAsia" w:hAnsiTheme="minorHAnsi" w:cstheme="minorBidi"/>
              <w:noProof/>
              <w:color w:val="auto"/>
              <w:szCs w:val="22"/>
              <w:lang w:eastAsia="de-DE"/>
            </w:rPr>
          </w:pPr>
          <w:hyperlink w:anchor="_Toc408578625" w:history="1">
            <w:r w:rsidR="00FE11AD" w:rsidRPr="005112A5">
              <w:rPr>
                <w:rStyle w:val="Hyperlink"/>
                <w:noProof/>
              </w:rPr>
              <w:t>6.2.4 Examples</w:t>
            </w:r>
            <w:r w:rsidR="00FE11AD">
              <w:rPr>
                <w:noProof/>
                <w:webHidden/>
              </w:rPr>
              <w:tab/>
            </w:r>
            <w:r w:rsidR="00144AE3">
              <w:rPr>
                <w:noProof/>
                <w:webHidden/>
              </w:rPr>
              <w:fldChar w:fldCharType="begin"/>
            </w:r>
            <w:r w:rsidR="00FE11AD">
              <w:rPr>
                <w:noProof/>
                <w:webHidden/>
              </w:rPr>
              <w:instrText xml:space="preserve"> PAGEREF _Toc408578625 \h </w:instrText>
            </w:r>
            <w:r w:rsidR="00144AE3">
              <w:rPr>
                <w:noProof/>
                <w:webHidden/>
              </w:rPr>
            </w:r>
            <w:r w:rsidR="00144AE3">
              <w:rPr>
                <w:noProof/>
                <w:webHidden/>
              </w:rPr>
              <w:fldChar w:fldCharType="separate"/>
            </w:r>
            <w:r w:rsidR="00FE11AD">
              <w:rPr>
                <w:noProof/>
                <w:webHidden/>
              </w:rPr>
              <w:t>22</w:t>
            </w:r>
            <w:r w:rsidR="00144AE3">
              <w:rPr>
                <w:noProof/>
                <w:webHidden/>
              </w:rPr>
              <w:fldChar w:fldCharType="end"/>
            </w:r>
          </w:hyperlink>
        </w:p>
        <w:p w:rsidR="00FE11AD" w:rsidRDefault="00394174">
          <w:pPr>
            <w:pStyle w:val="Verzeichnis2"/>
            <w:tabs>
              <w:tab w:val="right" w:leader="dot" w:pos="9350"/>
            </w:tabs>
            <w:rPr>
              <w:rFonts w:asciiTheme="minorHAnsi" w:eastAsiaTheme="minorEastAsia" w:hAnsiTheme="minorHAnsi" w:cstheme="minorBidi"/>
              <w:noProof/>
              <w:color w:val="auto"/>
              <w:szCs w:val="22"/>
              <w:lang w:eastAsia="de-DE"/>
            </w:rPr>
          </w:pPr>
          <w:hyperlink w:anchor="_Toc408578626" w:history="1">
            <w:r w:rsidR="00FE11AD" w:rsidRPr="005112A5">
              <w:rPr>
                <w:rStyle w:val="Hyperlink"/>
                <w:noProof/>
                <w:lang w:val="en-US"/>
              </w:rPr>
              <w:t>6.3 Audible and visible non-speech events (&lt;vocal&gt;, &lt;kinesic&gt; and &lt;incident&gt;)</w:t>
            </w:r>
            <w:r w:rsidR="00FE11AD">
              <w:rPr>
                <w:noProof/>
                <w:webHidden/>
              </w:rPr>
              <w:tab/>
            </w:r>
            <w:r w:rsidR="00144AE3">
              <w:rPr>
                <w:noProof/>
                <w:webHidden/>
              </w:rPr>
              <w:fldChar w:fldCharType="begin"/>
            </w:r>
            <w:r w:rsidR="00FE11AD">
              <w:rPr>
                <w:noProof/>
                <w:webHidden/>
              </w:rPr>
              <w:instrText xml:space="preserve"> PAGEREF _Toc408578626 \h </w:instrText>
            </w:r>
            <w:r w:rsidR="00144AE3">
              <w:rPr>
                <w:noProof/>
                <w:webHidden/>
              </w:rPr>
            </w:r>
            <w:r w:rsidR="00144AE3">
              <w:rPr>
                <w:noProof/>
                <w:webHidden/>
              </w:rPr>
              <w:fldChar w:fldCharType="separate"/>
            </w:r>
            <w:r w:rsidR="00FE11AD">
              <w:rPr>
                <w:noProof/>
                <w:webHidden/>
              </w:rPr>
              <w:t>22</w:t>
            </w:r>
            <w:r w:rsidR="00144AE3">
              <w:rPr>
                <w:noProof/>
                <w:webHidden/>
              </w:rPr>
              <w:fldChar w:fldCharType="end"/>
            </w:r>
          </w:hyperlink>
        </w:p>
        <w:p w:rsidR="00FE11AD" w:rsidRDefault="00394174">
          <w:pPr>
            <w:pStyle w:val="Verzeichnis3"/>
            <w:tabs>
              <w:tab w:val="right" w:leader="dot" w:pos="9350"/>
            </w:tabs>
            <w:rPr>
              <w:rFonts w:asciiTheme="minorHAnsi" w:eastAsiaTheme="minorEastAsia" w:hAnsiTheme="minorHAnsi" w:cstheme="minorBidi"/>
              <w:noProof/>
              <w:color w:val="auto"/>
              <w:szCs w:val="22"/>
              <w:lang w:eastAsia="de-DE"/>
            </w:rPr>
          </w:pPr>
          <w:hyperlink w:anchor="_Toc408578627" w:history="1">
            <w:r w:rsidR="00FE11AD" w:rsidRPr="005112A5">
              <w:rPr>
                <w:rStyle w:val="Hyperlink"/>
                <w:noProof/>
                <w:lang w:val="en-US"/>
              </w:rPr>
              <w:t>6.3.1 Characterisation</w:t>
            </w:r>
            <w:r w:rsidR="00FE11AD">
              <w:rPr>
                <w:noProof/>
                <w:webHidden/>
              </w:rPr>
              <w:tab/>
            </w:r>
            <w:r w:rsidR="00144AE3">
              <w:rPr>
                <w:noProof/>
                <w:webHidden/>
              </w:rPr>
              <w:fldChar w:fldCharType="begin"/>
            </w:r>
            <w:r w:rsidR="00FE11AD">
              <w:rPr>
                <w:noProof/>
                <w:webHidden/>
              </w:rPr>
              <w:instrText xml:space="preserve"> PAGEREF _Toc408578627 \h </w:instrText>
            </w:r>
            <w:r w:rsidR="00144AE3">
              <w:rPr>
                <w:noProof/>
                <w:webHidden/>
              </w:rPr>
            </w:r>
            <w:r w:rsidR="00144AE3">
              <w:rPr>
                <w:noProof/>
                <w:webHidden/>
              </w:rPr>
              <w:fldChar w:fldCharType="separate"/>
            </w:r>
            <w:r w:rsidR="00FE11AD">
              <w:rPr>
                <w:noProof/>
                <w:webHidden/>
              </w:rPr>
              <w:t>22</w:t>
            </w:r>
            <w:r w:rsidR="00144AE3">
              <w:rPr>
                <w:noProof/>
                <w:webHidden/>
              </w:rPr>
              <w:fldChar w:fldCharType="end"/>
            </w:r>
          </w:hyperlink>
        </w:p>
        <w:p w:rsidR="00FE11AD" w:rsidRDefault="00394174">
          <w:pPr>
            <w:pStyle w:val="Verzeichnis3"/>
            <w:tabs>
              <w:tab w:val="right" w:leader="dot" w:pos="9350"/>
            </w:tabs>
            <w:rPr>
              <w:rFonts w:asciiTheme="minorHAnsi" w:eastAsiaTheme="minorEastAsia" w:hAnsiTheme="minorHAnsi" w:cstheme="minorBidi"/>
              <w:noProof/>
              <w:color w:val="auto"/>
              <w:szCs w:val="22"/>
              <w:lang w:eastAsia="de-DE"/>
            </w:rPr>
          </w:pPr>
          <w:hyperlink w:anchor="_Toc408578628" w:history="1">
            <w:r w:rsidR="00FE11AD" w:rsidRPr="005112A5">
              <w:rPr>
                <w:rStyle w:val="Hyperlink"/>
                <w:noProof/>
                <w:lang w:val="en-US"/>
              </w:rPr>
              <w:t>6.3.2 Representation as &lt;vocal&gt;, &lt;kinesic&gt; or &lt;incident&gt;</w:t>
            </w:r>
            <w:r w:rsidR="00FE11AD">
              <w:rPr>
                <w:noProof/>
                <w:webHidden/>
              </w:rPr>
              <w:tab/>
            </w:r>
            <w:r w:rsidR="00144AE3">
              <w:rPr>
                <w:noProof/>
                <w:webHidden/>
              </w:rPr>
              <w:fldChar w:fldCharType="begin"/>
            </w:r>
            <w:r w:rsidR="00FE11AD">
              <w:rPr>
                <w:noProof/>
                <w:webHidden/>
              </w:rPr>
              <w:instrText xml:space="preserve"> PAGEREF _Toc408578628 \h </w:instrText>
            </w:r>
            <w:r w:rsidR="00144AE3">
              <w:rPr>
                <w:noProof/>
                <w:webHidden/>
              </w:rPr>
            </w:r>
            <w:r w:rsidR="00144AE3">
              <w:rPr>
                <w:noProof/>
                <w:webHidden/>
              </w:rPr>
              <w:fldChar w:fldCharType="separate"/>
            </w:r>
            <w:r w:rsidR="00FE11AD">
              <w:rPr>
                <w:noProof/>
                <w:webHidden/>
              </w:rPr>
              <w:t>23</w:t>
            </w:r>
            <w:r w:rsidR="00144AE3">
              <w:rPr>
                <w:noProof/>
                <w:webHidden/>
              </w:rPr>
              <w:fldChar w:fldCharType="end"/>
            </w:r>
          </w:hyperlink>
        </w:p>
        <w:p w:rsidR="00FE11AD" w:rsidRDefault="00394174">
          <w:pPr>
            <w:pStyle w:val="Verzeichnis3"/>
            <w:tabs>
              <w:tab w:val="right" w:leader="dot" w:pos="9350"/>
            </w:tabs>
            <w:rPr>
              <w:rFonts w:asciiTheme="minorHAnsi" w:eastAsiaTheme="minorEastAsia" w:hAnsiTheme="minorHAnsi" w:cstheme="minorBidi"/>
              <w:noProof/>
              <w:color w:val="auto"/>
              <w:szCs w:val="22"/>
              <w:lang w:eastAsia="de-DE"/>
            </w:rPr>
          </w:pPr>
          <w:hyperlink w:anchor="_Toc408578629" w:history="1">
            <w:r w:rsidR="00FE11AD" w:rsidRPr="005112A5">
              <w:rPr>
                <w:rStyle w:val="Hyperlink"/>
                <w:noProof/>
              </w:rPr>
              <w:t>6.3.3 Further constraints</w:t>
            </w:r>
            <w:r w:rsidR="00FE11AD">
              <w:rPr>
                <w:noProof/>
                <w:webHidden/>
              </w:rPr>
              <w:tab/>
            </w:r>
            <w:r w:rsidR="00144AE3">
              <w:rPr>
                <w:noProof/>
                <w:webHidden/>
              </w:rPr>
              <w:fldChar w:fldCharType="begin"/>
            </w:r>
            <w:r w:rsidR="00FE11AD">
              <w:rPr>
                <w:noProof/>
                <w:webHidden/>
              </w:rPr>
              <w:instrText xml:space="preserve"> PAGEREF _Toc408578629 \h </w:instrText>
            </w:r>
            <w:r w:rsidR="00144AE3">
              <w:rPr>
                <w:noProof/>
                <w:webHidden/>
              </w:rPr>
            </w:r>
            <w:r w:rsidR="00144AE3">
              <w:rPr>
                <w:noProof/>
                <w:webHidden/>
              </w:rPr>
              <w:fldChar w:fldCharType="separate"/>
            </w:r>
            <w:r w:rsidR="00FE11AD">
              <w:rPr>
                <w:noProof/>
                <w:webHidden/>
              </w:rPr>
              <w:t>23</w:t>
            </w:r>
            <w:r w:rsidR="00144AE3">
              <w:rPr>
                <w:noProof/>
                <w:webHidden/>
              </w:rPr>
              <w:fldChar w:fldCharType="end"/>
            </w:r>
          </w:hyperlink>
        </w:p>
        <w:p w:rsidR="00FE11AD" w:rsidRDefault="00394174">
          <w:pPr>
            <w:pStyle w:val="Verzeichnis3"/>
            <w:tabs>
              <w:tab w:val="right" w:leader="dot" w:pos="9350"/>
            </w:tabs>
            <w:rPr>
              <w:rFonts w:asciiTheme="minorHAnsi" w:eastAsiaTheme="minorEastAsia" w:hAnsiTheme="minorHAnsi" w:cstheme="minorBidi"/>
              <w:noProof/>
              <w:color w:val="auto"/>
              <w:szCs w:val="22"/>
              <w:lang w:eastAsia="de-DE"/>
            </w:rPr>
          </w:pPr>
          <w:hyperlink w:anchor="_Toc408578630" w:history="1">
            <w:r w:rsidR="00FE11AD" w:rsidRPr="005112A5">
              <w:rPr>
                <w:rStyle w:val="Hyperlink"/>
                <w:noProof/>
              </w:rPr>
              <w:t>6.3.4 Examples</w:t>
            </w:r>
            <w:r w:rsidR="00FE11AD">
              <w:rPr>
                <w:noProof/>
                <w:webHidden/>
              </w:rPr>
              <w:tab/>
            </w:r>
            <w:r w:rsidR="00144AE3">
              <w:rPr>
                <w:noProof/>
                <w:webHidden/>
              </w:rPr>
              <w:fldChar w:fldCharType="begin"/>
            </w:r>
            <w:r w:rsidR="00FE11AD">
              <w:rPr>
                <w:noProof/>
                <w:webHidden/>
              </w:rPr>
              <w:instrText xml:space="preserve"> PAGEREF _Toc408578630 \h </w:instrText>
            </w:r>
            <w:r w:rsidR="00144AE3">
              <w:rPr>
                <w:noProof/>
                <w:webHidden/>
              </w:rPr>
            </w:r>
            <w:r w:rsidR="00144AE3">
              <w:rPr>
                <w:noProof/>
                <w:webHidden/>
              </w:rPr>
              <w:fldChar w:fldCharType="separate"/>
            </w:r>
            <w:r w:rsidR="00FE11AD">
              <w:rPr>
                <w:noProof/>
                <w:webHidden/>
              </w:rPr>
              <w:t>23</w:t>
            </w:r>
            <w:r w:rsidR="00144AE3">
              <w:rPr>
                <w:noProof/>
                <w:webHidden/>
              </w:rPr>
              <w:fldChar w:fldCharType="end"/>
            </w:r>
          </w:hyperlink>
        </w:p>
        <w:p w:rsidR="00FE11AD" w:rsidRDefault="00394174">
          <w:pPr>
            <w:pStyle w:val="Verzeichnis2"/>
            <w:tabs>
              <w:tab w:val="right" w:leader="dot" w:pos="9350"/>
            </w:tabs>
            <w:rPr>
              <w:rFonts w:asciiTheme="minorHAnsi" w:eastAsiaTheme="minorEastAsia" w:hAnsiTheme="minorHAnsi" w:cstheme="minorBidi"/>
              <w:noProof/>
              <w:color w:val="auto"/>
              <w:szCs w:val="22"/>
              <w:lang w:eastAsia="de-DE"/>
            </w:rPr>
          </w:pPr>
          <w:hyperlink w:anchor="_Toc408578631" w:history="1">
            <w:r w:rsidR="00FE11AD" w:rsidRPr="005112A5">
              <w:rPr>
                <w:rStyle w:val="Hyperlink"/>
                <w:noProof/>
              </w:rPr>
              <w:t>6.4 Punctuation (&lt;pc&gt;)</w:t>
            </w:r>
            <w:r w:rsidR="00FE11AD">
              <w:rPr>
                <w:noProof/>
                <w:webHidden/>
              </w:rPr>
              <w:tab/>
            </w:r>
            <w:r w:rsidR="00144AE3">
              <w:rPr>
                <w:noProof/>
                <w:webHidden/>
              </w:rPr>
              <w:fldChar w:fldCharType="begin"/>
            </w:r>
            <w:r w:rsidR="00FE11AD">
              <w:rPr>
                <w:noProof/>
                <w:webHidden/>
              </w:rPr>
              <w:instrText xml:space="preserve"> PAGEREF _Toc408578631 \h </w:instrText>
            </w:r>
            <w:r w:rsidR="00144AE3">
              <w:rPr>
                <w:noProof/>
                <w:webHidden/>
              </w:rPr>
            </w:r>
            <w:r w:rsidR="00144AE3">
              <w:rPr>
                <w:noProof/>
                <w:webHidden/>
              </w:rPr>
              <w:fldChar w:fldCharType="separate"/>
            </w:r>
            <w:r w:rsidR="00FE11AD">
              <w:rPr>
                <w:noProof/>
                <w:webHidden/>
              </w:rPr>
              <w:t>24</w:t>
            </w:r>
            <w:r w:rsidR="00144AE3">
              <w:rPr>
                <w:noProof/>
                <w:webHidden/>
              </w:rPr>
              <w:fldChar w:fldCharType="end"/>
            </w:r>
          </w:hyperlink>
        </w:p>
        <w:p w:rsidR="00FE11AD" w:rsidRDefault="00394174">
          <w:pPr>
            <w:pStyle w:val="Verzeichnis3"/>
            <w:tabs>
              <w:tab w:val="right" w:leader="dot" w:pos="9350"/>
            </w:tabs>
            <w:rPr>
              <w:rFonts w:asciiTheme="minorHAnsi" w:eastAsiaTheme="minorEastAsia" w:hAnsiTheme="minorHAnsi" w:cstheme="minorBidi"/>
              <w:noProof/>
              <w:color w:val="auto"/>
              <w:szCs w:val="22"/>
              <w:lang w:eastAsia="de-DE"/>
            </w:rPr>
          </w:pPr>
          <w:hyperlink w:anchor="_Toc408578632" w:history="1">
            <w:r w:rsidR="00FE11AD" w:rsidRPr="005112A5">
              <w:rPr>
                <w:rStyle w:val="Hyperlink"/>
                <w:noProof/>
              </w:rPr>
              <w:t>6.4.1 Characterisation</w:t>
            </w:r>
            <w:r w:rsidR="00FE11AD">
              <w:rPr>
                <w:noProof/>
                <w:webHidden/>
              </w:rPr>
              <w:tab/>
            </w:r>
            <w:r w:rsidR="00144AE3">
              <w:rPr>
                <w:noProof/>
                <w:webHidden/>
              </w:rPr>
              <w:fldChar w:fldCharType="begin"/>
            </w:r>
            <w:r w:rsidR="00FE11AD">
              <w:rPr>
                <w:noProof/>
                <w:webHidden/>
              </w:rPr>
              <w:instrText xml:space="preserve"> PAGEREF _Toc408578632 \h </w:instrText>
            </w:r>
            <w:r w:rsidR="00144AE3">
              <w:rPr>
                <w:noProof/>
                <w:webHidden/>
              </w:rPr>
            </w:r>
            <w:r w:rsidR="00144AE3">
              <w:rPr>
                <w:noProof/>
                <w:webHidden/>
              </w:rPr>
              <w:fldChar w:fldCharType="separate"/>
            </w:r>
            <w:r w:rsidR="00FE11AD">
              <w:rPr>
                <w:noProof/>
                <w:webHidden/>
              </w:rPr>
              <w:t>24</w:t>
            </w:r>
            <w:r w:rsidR="00144AE3">
              <w:rPr>
                <w:noProof/>
                <w:webHidden/>
              </w:rPr>
              <w:fldChar w:fldCharType="end"/>
            </w:r>
          </w:hyperlink>
        </w:p>
        <w:p w:rsidR="00FE11AD" w:rsidRDefault="00394174">
          <w:pPr>
            <w:pStyle w:val="Verzeichnis3"/>
            <w:tabs>
              <w:tab w:val="right" w:leader="dot" w:pos="9350"/>
            </w:tabs>
            <w:rPr>
              <w:rFonts w:asciiTheme="minorHAnsi" w:eastAsiaTheme="minorEastAsia" w:hAnsiTheme="minorHAnsi" w:cstheme="minorBidi"/>
              <w:noProof/>
              <w:color w:val="auto"/>
              <w:szCs w:val="22"/>
              <w:lang w:eastAsia="de-DE"/>
            </w:rPr>
          </w:pPr>
          <w:hyperlink w:anchor="_Toc408578633" w:history="1">
            <w:r w:rsidR="00FE11AD" w:rsidRPr="005112A5">
              <w:rPr>
                <w:rStyle w:val="Hyperlink"/>
                <w:noProof/>
                <w:lang w:val="en-US"/>
              </w:rPr>
              <w:t>6.4.2 Representation as &lt;pc&gt;</w:t>
            </w:r>
            <w:r w:rsidR="00FE11AD">
              <w:rPr>
                <w:noProof/>
                <w:webHidden/>
              </w:rPr>
              <w:tab/>
            </w:r>
            <w:r w:rsidR="00144AE3">
              <w:rPr>
                <w:noProof/>
                <w:webHidden/>
              </w:rPr>
              <w:fldChar w:fldCharType="begin"/>
            </w:r>
            <w:r w:rsidR="00FE11AD">
              <w:rPr>
                <w:noProof/>
                <w:webHidden/>
              </w:rPr>
              <w:instrText xml:space="preserve"> PAGEREF _Toc408578633 \h </w:instrText>
            </w:r>
            <w:r w:rsidR="00144AE3">
              <w:rPr>
                <w:noProof/>
                <w:webHidden/>
              </w:rPr>
            </w:r>
            <w:r w:rsidR="00144AE3">
              <w:rPr>
                <w:noProof/>
                <w:webHidden/>
              </w:rPr>
              <w:fldChar w:fldCharType="separate"/>
            </w:r>
            <w:r w:rsidR="00FE11AD">
              <w:rPr>
                <w:noProof/>
                <w:webHidden/>
              </w:rPr>
              <w:t>25</w:t>
            </w:r>
            <w:r w:rsidR="00144AE3">
              <w:rPr>
                <w:noProof/>
                <w:webHidden/>
              </w:rPr>
              <w:fldChar w:fldCharType="end"/>
            </w:r>
          </w:hyperlink>
        </w:p>
        <w:p w:rsidR="00FE11AD" w:rsidRDefault="00394174">
          <w:pPr>
            <w:pStyle w:val="Verzeichnis3"/>
            <w:tabs>
              <w:tab w:val="right" w:leader="dot" w:pos="9350"/>
            </w:tabs>
            <w:rPr>
              <w:rFonts w:asciiTheme="minorHAnsi" w:eastAsiaTheme="minorEastAsia" w:hAnsiTheme="minorHAnsi" w:cstheme="minorBidi"/>
              <w:noProof/>
              <w:color w:val="auto"/>
              <w:szCs w:val="22"/>
              <w:lang w:eastAsia="de-DE"/>
            </w:rPr>
          </w:pPr>
          <w:hyperlink w:anchor="_Toc408578634" w:history="1">
            <w:r w:rsidR="00FE11AD" w:rsidRPr="005112A5">
              <w:rPr>
                <w:rStyle w:val="Hyperlink"/>
                <w:noProof/>
                <w:lang w:val="en-US"/>
              </w:rPr>
              <w:t>6.4.3 Further constraints</w:t>
            </w:r>
            <w:r w:rsidR="00FE11AD">
              <w:rPr>
                <w:noProof/>
                <w:webHidden/>
              </w:rPr>
              <w:tab/>
            </w:r>
            <w:r w:rsidR="00144AE3">
              <w:rPr>
                <w:noProof/>
                <w:webHidden/>
              </w:rPr>
              <w:fldChar w:fldCharType="begin"/>
            </w:r>
            <w:r w:rsidR="00FE11AD">
              <w:rPr>
                <w:noProof/>
                <w:webHidden/>
              </w:rPr>
              <w:instrText xml:space="preserve"> PAGEREF _Toc408578634 \h </w:instrText>
            </w:r>
            <w:r w:rsidR="00144AE3">
              <w:rPr>
                <w:noProof/>
                <w:webHidden/>
              </w:rPr>
            </w:r>
            <w:r w:rsidR="00144AE3">
              <w:rPr>
                <w:noProof/>
                <w:webHidden/>
              </w:rPr>
              <w:fldChar w:fldCharType="separate"/>
            </w:r>
            <w:r w:rsidR="00FE11AD">
              <w:rPr>
                <w:noProof/>
                <w:webHidden/>
              </w:rPr>
              <w:t>25</w:t>
            </w:r>
            <w:r w:rsidR="00144AE3">
              <w:rPr>
                <w:noProof/>
                <w:webHidden/>
              </w:rPr>
              <w:fldChar w:fldCharType="end"/>
            </w:r>
          </w:hyperlink>
        </w:p>
        <w:p w:rsidR="00FE11AD" w:rsidRDefault="00394174">
          <w:pPr>
            <w:pStyle w:val="Verzeichnis3"/>
            <w:tabs>
              <w:tab w:val="right" w:leader="dot" w:pos="9350"/>
            </w:tabs>
            <w:rPr>
              <w:rFonts w:asciiTheme="minorHAnsi" w:eastAsiaTheme="minorEastAsia" w:hAnsiTheme="minorHAnsi" w:cstheme="minorBidi"/>
              <w:noProof/>
              <w:color w:val="auto"/>
              <w:szCs w:val="22"/>
              <w:lang w:eastAsia="de-DE"/>
            </w:rPr>
          </w:pPr>
          <w:hyperlink w:anchor="_Toc408578635" w:history="1">
            <w:r w:rsidR="00FE11AD" w:rsidRPr="005112A5">
              <w:rPr>
                <w:rStyle w:val="Hyperlink"/>
                <w:noProof/>
              </w:rPr>
              <w:t>6.4.4 Examples</w:t>
            </w:r>
            <w:r w:rsidR="00FE11AD">
              <w:rPr>
                <w:noProof/>
                <w:webHidden/>
              </w:rPr>
              <w:tab/>
            </w:r>
            <w:r w:rsidR="00144AE3">
              <w:rPr>
                <w:noProof/>
                <w:webHidden/>
              </w:rPr>
              <w:fldChar w:fldCharType="begin"/>
            </w:r>
            <w:r w:rsidR="00FE11AD">
              <w:rPr>
                <w:noProof/>
                <w:webHidden/>
              </w:rPr>
              <w:instrText xml:space="preserve"> PAGEREF _Toc408578635 \h </w:instrText>
            </w:r>
            <w:r w:rsidR="00144AE3">
              <w:rPr>
                <w:noProof/>
                <w:webHidden/>
              </w:rPr>
            </w:r>
            <w:r w:rsidR="00144AE3">
              <w:rPr>
                <w:noProof/>
                <w:webHidden/>
              </w:rPr>
              <w:fldChar w:fldCharType="separate"/>
            </w:r>
            <w:r w:rsidR="00FE11AD">
              <w:rPr>
                <w:noProof/>
                <w:webHidden/>
              </w:rPr>
              <w:t>25</w:t>
            </w:r>
            <w:r w:rsidR="00144AE3">
              <w:rPr>
                <w:noProof/>
                <w:webHidden/>
              </w:rPr>
              <w:fldChar w:fldCharType="end"/>
            </w:r>
          </w:hyperlink>
        </w:p>
        <w:p w:rsidR="00FE11AD" w:rsidRDefault="00394174">
          <w:pPr>
            <w:pStyle w:val="Verzeichnis2"/>
            <w:tabs>
              <w:tab w:val="right" w:leader="dot" w:pos="9350"/>
            </w:tabs>
            <w:rPr>
              <w:rFonts w:asciiTheme="minorHAnsi" w:eastAsiaTheme="minorEastAsia" w:hAnsiTheme="minorHAnsi" w:cstheme="minorBidi"/>
              <w:noProof/>
              <w:color w:val="auto"/>
              <w:szCs w:val="22"/>
              <w:lang w:eastAsia="de-DE"/>
            </w:rPr>
          </w:pPr>
          <w:hyperlink w:anchor="_Toc408578636" w:history="1">
            <w:r w:rsidR="00FE11AD" w:rsidRPr="005112A5">
              <w:rPr>
                <w:rStyle w:val="Hyperlink"/>
                <w:noProof/>
                <w:lang w:val="en-US"/>
              </w:rPr>
              <w:t>6.5 Uncertainty, alternatives, incomprehensible and omitted passages (&lt;unclear&gt;, &lt;choice&gt;, &lt;gap&gt;)</w:t>
            </w:r>
            <w:r w:rsidR="00FE11AD">
              <w:rPr>
                <w:noProof/>
                <w:webHidden/>
              </w:rPr>
              <w:tab/>
            </w:r>
            <w:r w:rsidR="00144AE3">
              <w:rPr>
                <w:noProof/>
                <w:webHidden/>
              </w:rPr>
              <w:fldChar w:fldCharType="begin"/>
            </w:r>
            <w:r w:rsidR="00FE11AD">
              <w:rPr>
                <w:noProof/>
                <w:webHidden/>
              </w:rPr>
              <w:instrText xml:space="preserve"> PAGEREF _Toc408578636 \h </w:instrText>
            </w:r>
            <w:r w:rsidR="00144AE3">
              <w:rPr>
                <w:noProof/>
                <w:webHidden/>
              </w:rPr>
            </w:r>
            <w:r w:rsidR="00144AE3">
              <w:rPr>
                <w:noProof/>
                <w:webHidden/>
              </w:rPr>
              <w:fldChar w:fldCharType="separate"/>
            </w:r>
            <w:r w:rsidR="00FE11AD">
              <w:rPr>
                <w:noProof/>
                <w:webHidden/>
              </w:rPr>
              <w:t>25</w:t>
            </w:r>
            <w:r w:rsidR="00144AE3">
              <w:rPr>
                <w:noProof/>
                <w:webHidden/>
              </w:rPr>
              <w:fldChar w:fldCharType="end"/>
            </w:r>
          </w:hyperlink>
        </w:p>
        <w:p w:rsidR="00FE11AD" w:rsidRDefault="00394174">
          <w:pPr>
            <w:pStyle w:val="Verzeichnis3"/>
            <w:tabs>
              <w:tab w:val="right" w:leader="dot" w:pos="9350"/>
            </w:tabs>
            <w:rPr>
              <w:rFonts w:asciiTheme="minorHAnsi" w:eastAsiaTheme="minorEastAsia" w:hAnsiTheme="minorHAnsi" w:cstheme="minorBidi"/>
              <w:noProof/>
              <w:color w:val="auto"/>
              <w:szCs w:val="22"/>
              <w:lang w:eastAsia="de-DE"/>
            </w:rPr>
          </w:pPr>
          <w:hyperlink w:anchor="_Toc408578637" w:history="1">
            <w:r w:rsidR="00FE11AD" w:rsidRPr="005112A5">
              <w:rPr>
                <w:rStyle w:val="Hyperlink"/>
                <w:noProof/>
                <w:lang w:val="en-US"/>
              </w:rPr>
              <w:t>6.5.1 Characterisation</w:t>
            </w:r>
            <w:r w:rsidR="00FE11AD">
              <w:rPr>
                <w:noProof/>
                <w:webHidden/>
              </w:rPr>
              <w:tab/>
            </w:r>
            <w:r w:rsidR="00144AE3">
              <w:rPr>
                <w:noProof/>
                <w:webHidden/>
              </w:rPr>
              <w:fldChar w:fldCharType="begin"/>
            </w:r>
            <w:r w:rsidR="00FE11AD">
              <w:rPr>
                <w:noProof/>
                <w:webHidden/>
              </w:rPr>
              <w:instrText xml:space="preserve"> PAGEREF _Toc408578637 \h </w:instrText>
            </w:r>
            <w:r w:rsidR="00144AE3">
              <w:rPr>
                <w:noProof/>
                <w:webHidden/>
              </w:rPr>
            </w:r>
            <w:r w:rsidR="00144AE3">
              <w:rPr>
                <w:noProof/>
                <w:webHidden/>
              </w:rPr>
              <w:fldChar w:fldCharType="separate"/>
            </w:r>
            <w:r w:rsidR="00FE11AD">
              <w:rPr>
                <w:noProof/>
                <w:webHidden/>
              </w:rPr>
              <w:t>26</w:t>
            </w:r>
            <w:r w:rsidR="00144AE3">
              <w:rPr>
                <w:noProof/>
                <w:webHidden/>
              </w:rPr>
              <w:fldChar w:fldCharType="end"/>
            </w:r>
          </w:hyperlink>
        </w:p>
        <w:p w:rsidR="00FE11AD" w:rsidRDefault="00394174">
          <w:pPr>
            <w:pStyle w:val="Verzeichnis3"/>
            <w:tabs>
              <w:tab w:val="right" w:leader="dot" w:pos="9350"/>
            </w:tabs>
            <w:rPr>
              <w:rFonts w:asciiTheme="minorHAnsi" w:eastAsiaTheme="minorEastAsia" w:hAnsiTheme="minorHAnsi" w:cstheme="minorBidi"/>
              <w:noProof/>
              <w:color w:val="auto"/>
              <w:szCs w:val="22"/>
              <w:lang w:eastAsia="de-DE"/>
            </w:rPr>
          </w:pPr>
          <w:hyperlink w:anchor="_Toc408578638" w:history="1">
            <w:r w:rsidR="00FE11AD" w:rsidRPr="005112A5">
              <w:rPr>
                <w:rStyle w:val="Hyperlink"/>
                <w:noProof/>
                <w:lang w:val="en-US"/>
              </w:rPr>
              <w:t>6.5.2 Representation as &lt;unclear&gt; or &lt;gap&gt;</w:t>
            </w:r>
            <w:r w:rsidR="00FE11AD">
              <w:rPr>
                <w:noProof/>
                <w:webHidden/>
              </w:rPr>
              <w:tab/>
            </w:r>
            <w:r w:rsidR="00144AE3">
              <w:rPr>
                <w:noProof/>
                <w:webHidden/>
              </w:rPr>
              <w:fldChar w:fldCharType="begin"/>
            </w:r>
            <w:r w:rsidR="00FE11AD">
              <w:rPr>
                <w:noProof/>
                <w:webHidden/>
              </w:rPr>
              <w:instrText xml:space="preserve"> PAGEREF _Toc408578638 \h </w:instrText>
            </w:r>
            <w:r w:rsidR="00144AE3">
              <w:rPr>
                <w:noProof/>
                <w:webHidden/>
              </w:rPr>
            </w:r>
            <w:r w:rsidR="00144AE3">
              <w:rPr>
                <w:noProof/>
                <w:webHidden/>
              </w:rPr>
              <w:fldChar w:fldCharType="separate"/>
            </w:r>
            <w:r w:rsidR="00FE11AD">
              <w:rPr>
                <w:noProof/>
                <w:webHidden/>
              </w:rPr>
              <w:t>26</w:t>
            </w:r>
            <w:r w:rsidR="00144AE3">
              <w:rPr>
                <w:noProof/>
                <w:webHidden/>
              </w:rPr>
              <w:fldChar w:fldCharType="end"/>
            </w:r>
          </w:hyperlink>
        </w:p>
        <w:p w:rsidR="00FE11AD" w:rsidRDefault="00394174">
          <w:pPr>
            <w:pStyle w:val="Verzeichnis3"/>
            <w:tabs>
              <w:tab w:val="right" w:leader="dot" w:pos="9350"/>
            </w:tabs>
            <w:rPr>
              <w:rFonts w:asciiTheme="minorHAnsi" w:eastAsiaTheme="minorEastAsia" w:hAnsiTheme="minorHAnsi" w:cstheme="minorBidi"/>
              <w:noProof/>
              <w:color w:val="auto"/>
              <w:szCs w:val="22"/>
              <w:lang w:eastAsia="de-DE"/>
            </w:rPr>
          </w:pPr>
          <w:hyperlink w:anchor="_Toc408578639" w:history="1">
            <w:r w:rsidR="00FE11AD" w:rsidRPr="005112A5">
              <w:rPr>
                <w:rStyle w:val="Hyperlink"/>
                <w:noProof/>
                <w:lang w:val="en-US"/>
              </w:rPr>
              <w:t>6.5.3 Further constraints</w:t>
            </w:r>
            <w:r w:rsidR="00FE11AD">
              <w:rPr>
                <w:noProof/>
                <w:webHidden/>
              </w:rPr>
              <w:tab/>
            </w:r>
            <w:r w:rsidR="00144AE3">
              <w:rPr>
                <w:noProof/>
                <w:webHidden/>
              </w:rPr>
              <w:fldChar w:fldCharType="begin"/>
            </w:r>
            <w:r w:rsidR="00FE11AD">
              <w:rPr>
                <w:noProof/>
                <w:webHidden/>
              </w:rPr>
              <w:instrText xml:space="preserve"> PAGEREF _Toc408578639 \h </w:instrText>
            </w:r>
            <w:r w:rsidR="00144AE3">
              <w:rPr>
                <w:noProof/>
                <w:webHidden/>
              </w:rPr>
            </w:r>
            <w:r w:rsidR="00144AE3">
              <w:rPr>
                <w:noProof/>
                <w:webHidden/>
              </w:rPr>
              <w:fldChar w:fldCharType="separate"/>
            </w:r>
            <w:r w:rsidR="00FE11AD">
              <w:rPr>
                <w:noProof/>
                <w:webHidden/>
              </w:rPr>
              <w:t>26</w:t>
            </w:r>
            <w:r w:rsidR="00144AE3">
              <w:rPr>
                <w:noProof/>
                <w:webHidden/>
              </w:rPr>
              <w:fldChar w:fldCharType="end"/>
            </w:r>
          </w:hyperlink>
        </w:p>
        <w:p w:rsidR="00FE11AD" w:rsidRDefault="00394174">
          <w:pPr>
            <w:pStyle w:val="Verzeichnis3"/>
            <w:tabs>
              <w:tab w:val="right" w:leader="dot" w:pos="9350"/>
            </w:tabs>
            <w:rPr>
              <w:rFonts w:asciiTheme="minorHAnsi" w:eastAsiaTheme="minorEastAsia" w:hAnsiTheme="minorHAnsi" w:cstheme="minorBidi"/>
              <w:noProof/>
              <w:color w:val="auto"/>
              <w:szCs w:val="22"/>
              <w:lang w:eastAsia="de-DE"/>
            </w:rPr>
          </w:pPr>
          <w:hyperlink w:anchor="_Toc408578640" w:history="1">
            <w:r w:rsidR="00FE11AD" w:rsidRPr="005112A5">
              <w:rPr>
                <w:rStyle w:val="Hyperlink"/>
                <w:noProof/>
              </w:rPr>
              <w:t>6.5.4 Examples</w:t>
            </w:r>
            <w:r w:rsidR="00FE11AD">
              <w:rPr>
                <w:noProof/>
                <w:webHidden/>
              </w:rPr>
              <w:tab/>
            </w:r>
            <w:r w:rsidR="00144AE3">
              <w:rPr>
                <w:noProof/>
                <w:webHidden/>
              </w:rPr>
              <w:fldChar w:fldCharType="begin"/>
            </w:r>
            <w:r w:rsidR="00FE11AD">
              <w:rPr>
                <w:noProof/>
                <w:webHidden/>
              </w:rPr>
              <w:instrText xml:space="preserve"> PAGEREF _Toc408578640 \h </w:instrText>
            </w:r>
            <w:r w:rsidR="00144AE3">
              <w:rPr>
                <w:noProof/>
                <w:webHidden/>
              </w:rPr>
            </w:r>
            <w:r w:rsidR="00144AE3">
              <w:rPr>
                <w:noProof/>
                <w:webHidden/>
              </w:rPr>
              <w:fldChar w:fldCharType="separate"/>
            </w:r>
            <w:r w:rsidR="00FE11AD">
              <w:rPr>
                <w:noProof/>
                <w:webHidden/>
              </w:rPr>
              <w:t>26</w:t>
            </w:r>
            <w:r w:rsidR="00144AE3">
              <w:rPr>
                <w:noProof/>
                <w:webHidden/>
              </w:rPr>
              <w:fldChar w:fldCharType="end"/>
            </w:r>
          </w:hyperlink>
        </w:p>
        <w:p w:rsidR="00FE11AD" w:rsidRDefault="00394174">
          <w:pPr>
            <w:pStyle w:val="Verzeichnis1"/>
            <w:tabs>
              <w:tab w:val="right" w:leader="dot" w:pos="9350"/>
            </w:tabs>
            <w:rPr>
              <w:rFonts w:asciiTheme="minorHAnsi" w:eastAsiaTheme="minorEastAsia" w:hAnsiTheme="minorHAnsi" w:cstheme="minorBidi"/>
              <w:noProof/>
              <w:color w:val="auto"/>
              <w:szCs w:val="22"/>
              <w:lang w:eastAsia="de-DE"/>
            </w:rPr>
          </w:pPr>
          <w:hyperlink w:anchor="_Toc408578641" w:history="1">
            <w:r w:rsidR="00FE11AD" w:rsidRPr="005112A5">
              <w:rPr>
                <w:rStyle w:val="Hyperlink"/>
                <w:noProof/>
                <w:lang w:val="en-US"/>
              </w:rPr>
              <w:t>6.6 Units above the token and below the &lt;u&gt; level (&lt;seg&gt;)</w:t>
            </w:r>
            <w:r w:rsidR="00FE11AD">
              <w:rPr>
                <w:noProof/>
                <w:webHidden/>
              </w:rPr>
              <w:tab/>
            </w:r>
            <w:r w:rsidR="00144AE3">
              <w:rPr>
                <w:noProof/>
                <w:webHidden/>
              </w:rPr>
              <w:fldChar w:fldCharType="begin"/>
            </w:r>
            <w:r w:rsidR="00FE11AD">
              <w:rPr>
                <w:noProof/>
                <w:webHidden/>
              </w:rPr>
              <w:instrText xml:space="preserve"> PAGEREF _Toc408578641 \h </w:instrText>
            </w:r>
            <w:r w:rsidR="00144AE3">
              <w:rPr>
                <w:noProof/>
                <w:webHidden/>
              </w:rPr>
            </w:r>
            <w:r w:rsidR="00144AE3">
              <w:rPr>
                <w:noProof/>
                <w:webHidden/>
              </w:rPr>
              <w:fldChar w:fldCharType="separate"/>
            </w:r>
            <w:r w:rsidR="00FE11AD">
              <w:rPr>
                <w:noProof/>
                <w:webHidden/>
              </w:rPr>
              <w:t>28</w:t>
            </w:r>
            <w:r w:rsidR="00144AE3">
              <w:rPr>
                <w:noProof/>
                <w:webHidden/>
              </w:rPr>
              <w:fldChar w:fldCharType="end"/>
            </w:r>
          </w:hyperlink>
        </w:p>
        <w:p w:rsidR="00FE11AD" w:rsidRDefault="00394174">
          <w:pPr>
            <w:pStyle w:val="Verzeichnis3"/>
            <w:tabs>
              <w:tab w:val="right" w:leader="dot" w:pos="9350"/>
            </w:tabs>
            <w:rPr>
              <w:rFonts w:asciiTheme="minorHAnsi" w:eastAsiaTheme="minorEastAsia" w:hAnsiTheme="minorHAnsi" w:cstheme="minorBidi"/>
              <w:noProof/>
              <w:color w:val="auto"/>
              <w:szCs w:val="22"/>
              <w:lang w:eastAsia="de-DE"/>
            </w:rPr>
          </w:pPr>
          <w:hyperlink w:anchor="_Toc408578642" w:history="1">
            <w:r w:rsidR="00FE11AD" w:rsidRPr="005112A5">
              <w:rPr>
                <w:rStyle w:val="Hyperlink"/>
                <w:noProof/>
                <w:lang w:val="en-US"/>
              </w:rPr>
              <w:t>6.6.1 Characterisation</w:t>
            </w:r>
            <w:r w:rsidR="00FE11AD">
              <w:rPr>
                <w:noProof/>
                <w:webHidden/>
              </w:rPr>
              <w:tab/>
            </w:r>
            <w:r w:rsidR="00144AE3">
              <w:rPr>
                <w:noProof/>
                <w:webHidden/>
              </w:rPr>
              <w:fldChar w:fldCharType="begin"/>
            </w:r>
            <w:r w:rsidR="00FE11AD">
              <w:rPr>
                <w:noProof/>
                <w:webHidden/>
              </w:rPr>
              <w:instrText xml:space="preserve"> PAGEREF _Toc408578642 \h </w:instrText>
            </w:r>
            <w:r w:rsidR="00144AE3">
              <w:rPr>
                <w:noProof/>
                <w:webHidden/>
              </w:rPr>
            </w:r>
            <w:r w:rsidR="00144AE3">
              <w:rPr>
                <w:noProof/>
                <w:webHidden/>
              </w:rPr>
              <w:fldChar w:fldCharType="separate"/>
            </w:r>
            <w:r w:rsidR="00FE11AD">
              <w:rPr>
                <w:noProof/>
                <w:webHidden/>
              </w:rPr>
              <w:t>28</w:t>
            </w:r>
            <w:r w:rsidR="00144AE3">
              <w:rPr>
                <w:noProof/>
                <w:webHidden/>
              </w:rPr>
              <w:fldChar w:fldCharType="end"/>
            </w:r>
          </w:hyperlink>
        </w:p>
        <w:p w:rsidR="00FE11AD" w:rsidRDefault="00394174">
          <w:pPr>
            <w:pStyle w:val="Verzeichnis3"/>
            <w:tabs>
              <w:tab w:val="right" w:leader="dot" w:pos="9350"/>
            </w:tabs>
            <w:rPr>
              <w:rFonts w:asciiTheme="minorHAnsi" w:eastAsiaTheme="minorEastAsia" w:hAnsiTheme="minorHAnsi" w:cstheme="minorBidi"/>
              <w:noProof/>
              <w:color w:val="auto"/>
              <w:szCs w:val="22"/>
              <w:lang w:eastAsia="de-DE"/>
            </w:rPr>
          </w:pPr>
          <w:hyperlink w:anchor="_Toc408578643" w:history="1">
            <w:r w:rsidR="00FE11AD" w:rsidRPr="005112A5">
              <w:rPr>
                <w:rStyle w:val="Hyperlink"/>
                <w:noProof/>
                <w:lang w:val="en-US"/>
              </w:rPr>
              <w:t>6.6.2 Representation as &lt;seg&gt;</w:t>
            </w:r>
            <w:r w:rsidR="00FE11AD">
              <w:rPr>
                <w:noProof/>
                <w:webHidden/>
              </w:rPr>
              <w:tab/>
            </w:r>
            <w:r w:rsidR="00144AE3">
              <w:rPr>
                <w:noProof/>
                <w:webHidden/>
              </w:rPr>
              <w:fldChar w:fldCharType="begin"/>
            </w:r>
            <w:r w:rsidR="00FE11AD">
              <w:rPr>
                <w:noProof/>
                <w:webHidden/>
              </w:rPr>
              <w:instrText xml:space="preserve"> PAGEREF _Toc408578643 \h </w:instrText>
            </w:r>
            <w:r w:rsidR="00144AE3">
              <w:rPr>
                <w:noProof/>
                <w:webHidden/>
              </w:rPr>
            </w:r>
            <w:r w:rsidR="00144AE3">
              <w:rPr>
                <w:noProof/>
                <w:webHidden/>
              </w:rPr>
              <w:fldChar w:fldCharType="separate"/>
            </w:r>
            <w:r w:rsidR="00FE11AD">
              <w:rPr>
                <w:noProof/>
                <w:webHidden/>
              </w:rPr>
              <w:t>28</w:t>
            </w:r>
            <w:r w:rsidR="00144AE3">
              <w:rPr>
                <w:noProof/>
                <w:webHidden/>
              </w:rPr>
              <w:fldChar w:fldCharType="end"/>
            </w:r>
          </w:hyperlink>
        </w:p>
        <w:p w:rsidR="00FE11AD" w:rsidRDefault="00394174">
          <w:pPr>
            <w:pStyle w:val="Verzeichnis3"/>
            <w:tabs>
              <w:tab w:val="right" w:leader="dot" w:pos="9350"/>
            </w:tabs>
            <w:rPr>
              <w:rFonts w:asciiTheme="minorHAnsi" w:eastAsiaTheme="minorEastAsia" w:hAnsiTheme="minorHAnsi" w:cstheme="minorBidi"/>
              <w:noProof/>
              <w:color w:val="auto"/>
              <w:szCs w:val="22"/>
              <w:lang w:eastAsia="de-DE"/>
            </w:rPr>
          </w:pPr>
          <w:hyperlink w:anchor="_Toc408578644" w:history="1">
            <w:r w:rsidR="00FE11AD" w:rsidRPr="005112A5">
              <w:rPr>
                <w:rStyle w:val="Hyperlink"/>
                <w:noProof/>
                <w:lang w:val="en-US"/>
              </w:rPr>
              <w:t>6.6.3 Further constraints</w:t>
            </w:r>
            <w:r w:rsidR="00FE11AD">
              <w:rPr>
                <w:noProof/>
                <w:webHidden/>
              </w:rPr>
              <w:tab/>
            </w:r>
            <w:r w:rsidR="00144AE3">
              <w:rPr>
                <w:noProof/>
                <w:webHidden/>
              </w:rPr>
              <w:fldChar w:fldCharType="begin"/>
            </w:r>
            <w:r w:rsidR="00FE11AD">
              <w:rPr>
                <w:noProof/>
                <w:webHidden/>
              </w:rPr>
              <w:instrText xml:space="preserve"> PAGEREF _Toc408578644 \h </w:instrText>
            </w:r>
            <w:r w:rsidR="00144AE3">
              <w:rPr>
                <w:noProof/>
                <w:webHidden/>
              </w:rPr>
            </w:r>
            <w:r w:rsidR="00144AE3">
              <w:rPr>
                <w:noProof/>
                <w:webHidden/>
              </w:rPr>
              <w:fldChar w:fldCharType="separate"/>
            </w:r>
            <w:r w:rsidR="00FE11AD">
              <w:rPr>
                <w:noProof/>
                <w:webHidden/>
              </w:rPr>
              <w:t>28</w:t>
            </w:r>
            <w:r w:rsidR="00144AE3">
              <w:rPr>
                <w:noProof/>
                <w:webHidden/>
              </w:rPr>
              <w:fldChar w:fldCharType="end"/>
            </w:r>
          </w:hyperlink>
        </w:p>
        <w:p w:rsidR="00FE11AD" w:rsidRDefault="00394174">
          <w:pPr>
            <w:pStyle w:val="Verzeichnis3"/>
            <w:tabs>
              <w:tab w:val="right" w:leader="dot" w:pos="9350"/>
            </w:tabs>
            <w:rPr>
              <w:rFonts w:asciiTheme="minorHAnsi" w:eastAsiaTheme="minorEastAsia" w:hAnsiTheme="minorHAnsi" w:cstheme="minorBidi"/>
              <w:noProof/>
              <w:color w:val="auto"/>
              <w:szCs w:val="22"/>
              <w:lang w:eastAsia="de-DE"/>
            </w:rPr>
          </w:pPr>
          <w:hyperlink w:anchor="_Toc408578645" w:history="1">
            <w:r w:rsidR="00FE11AD" w:rsidRPr="005112A5">
              <w:rPr>
                <w:rStyle w:val="Hyperlink"/>
                <w:noProof/>
              </w:rPr>
              <w:t>6.6.4 Examples</w:t>
            </w:r>
            <w:r w:rsidR="00FE11AD">
              <w:rPr>
                <w:noProof/>
                <w:webHidden/>
              </w:rPr>
              <w:tab/>
            </w:r>
            <w:r w:rsidR="00144AE3">
              <w:rPr>
                <w:noProof/>
                <w:webHidden/>
              </w:rPr>
              <w:fldChar w:fldCharType="begin"/>
            </w:r>
            <w:r w:rsidR="00FE11AD">
              <w:rPr>
                <w:noProof/>
                <w:webHidden/>
              </w:rPr>
              <w:instrText xml:space="preserve"> PAGEREF _Toc408578645 \h </w:instrText>
            </w:r>
            <w:r w:rsidR="00144AE3">
              <w:rPr>
                <w:noProof/>
                <w:webHidden/>
              </w:rPr>
            </w:r>
            <w:r w:rsidR="00144AE3">
              <w:rPr>
                <w:noProof/>
                <w:webHidden/>
              </w:rPr>
              <w:fldChar w:fldCharType="separate"/>
            </w:r>
            <w:r w:rsidR="00FE11AD">
              <w:rPr>
                <w:noProof/>
                <w:webHidden/>
              </w:rPr>
              <w:t>28</w:t>
            </w:r>
            <w:r w:rsidR="00144AE3">
              <w:rPr>
                <w:noProof/>
                <w:webHidden/>
              </w:rPr>
              <w:fldChar w:fldCharType="end"/>
            </w:r>
          </w:hyperlink>
        </w:p>
        <w:p w:rsidR="00FE11AD" w:rsidRDefault="00394174">
          <w:pPr>
            <w:pStyle w:val="Verzeichnis1"/>
            <w:tabs>
              <w:tab w:val="right" w:leader="dot" w:pos="9350"/>
            </w:tabs>
            <w:rPr>
              <w:rFonts w:asciiTheme="minorHAnsi" w:eastAsiaTheme="minorEastAsia" w:hAnsiTheme="minorHAnsi" w:cstheme="minorBidi"/>
              <w:noProof/>
              <w:color w:val="auto"/>
              <w:szCs w:val="22"/>
              <w:lang w:eastAsia="de-DE"/>
            </w:rPr>
          </w:pPr>
          <w:hyperlink w:anchor="_Toc408578646" w:history="1">
            <w:r w:rsidR="00FE11AD" w:rsidRPr="005112A5">
              <w:rPr>
                <w:rStyle w:val="Hyperlink"/>
                <w:noProof/>
              </w:rPr>
              <w:t>7 Bibliographical reference</w:t>
            </w:r>
            <w:r w:rsidR="00FE11AD">
              <w:rPr>
                <w:noProof/>
                <w:webHidden/>
              </w:rPr>
              <w:tab/>
            </w:r>
            <w:r w:rsidR="00144AE3">
              <w:rPr>
                <w:noProof/>
                <w:webHidden/>
              </w:rPr>
              <w:fldChar w:fldCharType="begin"/>
            </w:r>
            <w:r w:rsidR="00FE11AD">
              <w:rPr>
                <w:noProof/>
                <w:webHidden/>
              </w:rPr>
              <w:instrText xml:space="preserve"> PAGEREF _Toc408578646 \h </w:instrText>
            </w:r>
            <w:r w:rsidR="00144AE3">
              <w:rPr>
                <w:noProof/>
                <w:webHidden/>
              </w:rPr>
            </w:r>
            <w:r w:rsidR="00144AE3">
              <w:rPr>
                <w:noProof/>
                <w:webHidden/>
              </w:rPr>
              <w:fldChar w:fldCharType="separate"/>
            </w:r>
            <w:r w:rsidR="00FE11AD">
              <w:rPr>
                <w:noProof/>
                <w:webHidden/>
              </w:rPr>
              <w:t>30</w:t>
            </w:r>
            <w:r w:rsidR="00144AE3">
              <w:rPr>
                <w:noProof/>
                <w:webHidden/>
              </w:rPr>
              <w:fldChar w:fldCharType="end"/>
            </w:r>
          </w:hyperlink>
        </w:p>
        <w:p w:rsidR="00FE11AD" w:rsidRDefault="00394174">
          <w:pPr>
            <w:pStyle w:val="Verzeichnis1"/>
            <w:tabs>
              <w:tab w:val="right" w:leader="dot" w:pos="9350"/>
            </w:tabs>
            <w:rPr>
              <w:rFonts w:asciiTheme="minorHAnsi" w:eastAsiaTheme="minorEastAsia" w:hAnsiTheme="minorHAnsi" w:cstheme="minorBidi"/>
              <w:noProof/>
              <w:color w:val="auto"/>
              <w:szCs w:val="22"/>
              <w:lang w:eastAsia="de-DE"/>
            </w:rPr>
          </w:pPr>
          <w:hyperlink w:anchor="_Toc408578647" w:history="1">
            <w:r w:rsidR="00FE11AD" w:rsidRPr="005112A5">
              <w:rPr>
                <w:rStyle w:val="Hyperlink"/>
                <w:noProof/>
                <w:lang w:val="en-US"/>
              </w:rPr>
              <w:t>Annex A</w:t>
            </w:r>
            <w:r w:rsidR="00FE11AD">
              <w:rPr>
                <w:noProof/>
                <w:webHidden/>
              </w:rPr>
              <w:tab/>
            </w:r>
            <w:r w:rsidR="00144AE3">
              <w:rPr>
                <w:noProof/>
                <w:webHidden/>
              </w:rPr>
              <w:fldChar w:fldCharType="begin"/>
            </w:r>
            <w:r w:rsidR="00FE11AD">
              <w:rPr>
                <w:noProof/>
                <w:webHidden/>
              </w:rPr>
              <w:instrText xml:space="preserve"> PAGEREF _Toc408578647 \h </w:instrText>
            </w:r>
            <w:r w:rsidR="00144AE3">
              <w:rPr>
                <w:noProof/>
                <w:webHidden/>
              </w:rPr>
            </w:r>
            <w:r w:rsidR="00144AE3">
              <w:rPr>
                <w:noProof/>
                <w:webHidden/>
              </w:rPr>
              <w:fldChar w:fldCharType="separate"/>
            </w:r>
            <w:r w:rsidR="00FE11AD">
              <w:rPr>
                <w:noProof/>
                <w:webHidden/>
              </w:rPr>
              <w:t>32</w:t>
            </w:r>
            <w:r w:rsidR="00144AE3">
              <w:rPr>
                <w:noProof/>
                <w:webHidden/>
              </w:rPr>
              <w:fldChar w:fldCharType="end"/>
            </w:r>
          </w:hyperlink>
        </w:p>
        <w:p w:rsidR="00FE11AD" w:rsidRDefault="00394174">
          <w:pPr>
            <w:pStyle w:val="Verzeichnis2"/>
            <w:tabs>
              <w:tab w:val="right" w:leader="dot" w:pos="9350"/>
            </w:tabs>
            <w:rPr>
              <w:rFonts w:asciiTheme="minorHAnsi" w:eastAsiaTheme="minorEastAsia" w:hAnsiTheme="minorHAnsi" w:cstheme="minorBidi"/>
              <w:noProof/>
              <w:color w:val="auto"/>
              <w:szCs w:val="22"/>
              <w:lang w:eastAsia="de-DE"/>
            </w:rPr>
          </w:pPr>
          <w:hyperlink w:anchor="_Toc408578648" w:history="1">
            <w:r w:rsidR="00FE11AD" w:rsidRPr="005112A5">
              <w:rPr>
                <w:rStyle w:val="Hyperlink"/>
                <w:noProof/>
                <w:lang w:val="en-US"/>
              </w:rPr>
              <w:t>TEI-ODD specification</w:t>
            </w:r>
            <w:r w:rsidR="00FE11AD">
              <w:rPr>
                <w:noProof/>
                <w:webHidden/>
              </w:rPr>
              <w:tab/>
            </w:r>
            <w:r w:rsidR="00144AE3">
              <w:rPr>
                <w:noProof/>
                <w:webHidden/>
              </w:rPr>
              <w:fldChar w:fldCharType="begin"/>
            </w:r>
            <w:r w:rsidR="00FE11AD">
              <w:rPr>
                <w:noProof/>
                <w:webHidden/>
              </w:rPr>
              <w:instrText xml:space="preserve"> PAGEREF _Toc408578648 \h </w:instrText>
            </w:r>
            <w:r w:rsidR="00144AE3">
              <w:rPr>
                <w:noProof/>
                <w:webHidden/>
              </w:rPr>
            </w:r>
            <w:r w:rsidR="00144AE3">
              <w:rPr>
                <w:noProof/>
                <w:webHidden/>
              </w:rPr>
              <w:fldChar w:fldCharType="separate"/>
            </w:r>
            <w:r w:rsidR="00FE11AD">
              <w:rPr>
                <w:noProof/>
                <w:webHidden/>
              </w:rPr>
              <w:t>32</w:t>
            </w:r>
            <w:r w:rsidR="00144AE3">
              <w:rPr>
                <w:noProof/>
                <w:webHidden/>
              </w:rPr>
              <w:fldChar w:fldCharType="end"/>
            </w:r>
          </w:hyperlink>
        </w:p>
        <w:p w:rsidR="00FE11AD" w:rsidRDefault="00394174">
          <w:pPr>
            <w:pStyle w:val="Verzeichnis1"/>
            <w:tabs>
              <w:tab w:val="right" w:leader="dot" w:pos="9350"/>
            </w:tabs>
            <w:rPr>
              <w:rFonts w:asciiTheme="minorHAnsi" w:eastAsiaTheme="minorEastAsia" w:hAnsiTheme="minorHAnsi" w:cstheme="minorBidi"/>
              <w:noProof/>
              <w:color w:val="auto"/>
              <w:szCs w:val="22"/>
              <w:lang w:eastAsia="de-DE"/>
            </w:rPr>
          </w:pPr>
          <w:hyperlink w:anchor="_Toc408578649" w:history="1">
            <w:r w:rsidR="00FE11AD" w:rsidRPr="005112A5">
              <w:rPr>
                <w:rStyle w:val="Hyperlink"/>
                <w:noProof/>
                <w:lang w:val="en-US"/>
              </w:rPr>
              <w:t>Annex B</w:t>
            </w:r>
            <w:r w:rsidR="00FE11AD">
              <w:rPr>
                <w:noProof/>
                <w:webHidden/>
              </w:rPr>
              <w:tab/>
            </w:r>
            <w:r w:rsidR="00144AE3">
              <w:rPr>
                <w:noProof/>
                <w:webHidden/>
              </w:rPr>
              <w:fldChar w:fldCharType="begin"/>
            </w:r>
            <w:r w:rsidR="00FE11AD">
              <w:rPr>
                <w:noProof/>
                <w:webHidden/>
              </w:rPr>
              <w:instrText xml:space="preserve"> PAGEREF _Toc408578649 \h </w:instrText>
            </w:r>
            <w:r w:rsidR="00144AE3">
              <w:rPr>
                <w:noProof/>
                <w:webHidden/>
              </w:rPr>
            </w:r>
            <w:r w:rsidR="00144AE3">
              <w:rPr>
                <w:noProof/>
                <w:webHidden/>
              </w:rPr>
              <w:fldChar w:fldCharType="separate"/>
            </w:r>
            <w:r w:rsidR="00FE11AD">
              <w:rPr>
                <w:noProof/>
                <w:webHidden/>
              </w:rPr>
              <w:t>35</w:t>
            </w:r>
            <w:r w:rsidR="00144AE3">
              <w:rPr>
                <w:noProof/>
                <w:webHidden/>
              </w:rPr>
              <w:fldChar w:fldCharType="end"/>
            </w:r>
          </w:hyperlink>
        </w:p>
        <w:p w:rsidR="00FE11AD" w:rsidRDefault="00394174">
          <w:pPr>
            <w:pStyle w:val="Verzeichnis2"/>
            <w:tabs>
              <w:tab w:val="right" w:leader="dot" w:pos="9350"/>
            </w:tabs>
            <w:rPr>
              <w:rFonts w:asciiTheme="minorHAnsi" w:eastAsiaTheme="minorEastAsia" w:hAnsiTheme="minorHAnsi" w:cstheme="minorBidi"/>
              <w:noProof/>
              <w:color w:val="auto"/>
              <w:szCs w:val="22"/>
              <w:lang w:eastAsia="de-DE"/>
            </w:rPr>
          </w:pPr>
          <w:hyperlink w:anchor="_Toc408578650" w:history="1">
            <w:r w:rsidR="00FE11AD" w:rsidRPr="005112A5">
              <w:rPr>
                <w:rStyle w:val="Hyperlink"/>
                <w:noProof/>
                <w:lang w:val="en-US"/>
              </w:rPr>
              <w:t>Fully encoded example</w:t>
            </w:r>
            <w:r w:rsidR="00FE11AD">
              <w:rPr>
                <w:noProof/>
                <w:webHidden/>
              </w:rPr>
              <w:tab/>
            </w:r>
            <w:r w:rsidR="00144AE3">
              <w:rPr>
                <w:noProof/>
                <w:webHidden/>
              </w:rPr>
              <w:fldChar w:fldCharType="begin"/>
            </w:r>
            <w:r w:rsidR="00FE11AD">
              <w:rPr>
                <w:noProof/>
                <w:webHidden/>
              </w:rPr>
              <w:instrText xml:space="preserve"> PAGEREF _Toc408578650 \h </w:instrText>
            </w:r>
            <w:r w:rsidR="00144AE3">
              <w:rPr>
                <w:noProof/>
                <w:webHidden/>
              </w:rPr>
            </w:r>
            <w:r w:rsidR="00144AE3">
              <w:rPr>
                <w:noProof/>
                <w:webHidden/>
              </w:rPr>
              <w:fldChar w:fldCharType="separate"/>
            </w:r>
            <w:r w:rsidR="00FE11AD">
              <w:rPr>
                <w:noProof/>
                <w:webHidden/>
              </w:rPr>
              <w:t>35</w:t>
            </w:r>
            <w:r w:rsidR="00144AE3">
              <w:rPr>
                <w:noProof/>
                <w:webHidden/>
              </w:rPr>
              <w:fldChar w:fldCharType="end"/>
            </w:r>
          </w:hyperlink>
        </w:p>
        <w:p w:rsidR="00FE11AD" w:rsidRDefault="00394174">
          <w:pPr>
            <w:pStyle w:val="Verzeichnis1"/>
            <w:tabs>
              <w:tab w:val="right" w:leader="dot" w:pos="9350"/>
            </w:tabs>
            <w:rPr>
              <w:rFonts w:asciiTheme="minorHAnsi" w:eastAsiaTheme="minorEastAsia" w:hAnsiTheme="minorHAnsi" w:cstheme="minorBidi"/>
              <w:noProof/>
              <w:color w:val="auto"/>
              <w:szCs w:val="22"/>
              <w:lang w:eastAsia="de-DE"/>
            </w:rPr>
          </w:pPr>
          <w:hyperlink w:anchor="_Toc408578651" w:history="1">
            <w:r w:rsidR="00FE11AD" w:rsidRPr="005112A5">
              <w:rPr>
                <w:rStyle w:val="Hyperlink"/>
                <w:noProof/>
              </w:rPr>
              <w:t>Annex C</w:t>
            </w:r>
            <w:r w:rsidR="00FE11AD">
              <w:rPr>
                <w:noProof/>
                <w:webHidden/>
              </w:rPr>
              <w:tab/>
            </w:r>
            <w:r w:rsidR="00144AE3">
              <w:rPr>
                <w:noProof/>
                <w:webHidden/>
              </w:rPr>
              <w:fldChar w:fldCharType="begin"/>
            </w:r>
            <w:r w:rsidR="00FE11AD">
              <w:rPr>
                <w:noProof/>
                <w:webHidden/>
              </w:rPr>
              <w:instrText xml:space="preserve"> PAGEREF _Toc408578651 \h </w:instrText>
            </w:r>
            <w:r w:rsidR="00144AE3">
              <w:rPr>
                <w:noProof/>
                <w:webHidden/>
              </w:rPr>
            </w:r>
            <w:r w:rsidR="00144AE3">
              <w:rPr>
                <w:noProof/>
                <w:webHidden/>
              </w:rPr>
              <w:fldChar w:fldCharType="separate"/>
            </w:r>
            <w:r w:rsidR="00FE11AD">
              <w:rPr>
                <w:noProof/>
                <w:webHidden/>
              </w:rPr>
              <w:t>39</w:t>
            </w:r>
            <w:r w:rsidR="00144AE3">
              <w:rPr>
                <w:noProof/>
                <w:webHidden/>
              </w:rPr>
              <w:fldChar w:fldCharType="end"/>
            </w:r>
          </w:hyperlink>
        </w:p>
        <w:p w:rsidR="00FE11AD" w:rsidRDefault="00394174">
          <w:pPr>
            <w:pStyle w:val="Verzeichnis2"/>
            <w:tabs>
              <w:tab w:val="right" w:leader="dot" w:pos="9350"/>
            </w:tabs>
            <w:rPr>
              <w:rFonts w:asciiTheme="minorHAnsi" w:eastAsiaTheme="minorEastAsia" w:hAnsiTheme="minorHAnsi" w:cstheme="minorBidi"/>
              <w:noProof/>
              <w:color w:val="auto"/>
              <w:szCs w:val="22"/>
              <w:lang w:eastAsia="de-DE"/>
            </w:rPr>
          </w:pPr>
          <w:hyperlink w:anchor="_Toc408578652" w:history="1">
            <w:r w:rsidR="00FE11AD" w:rsidRPr="005112A5">
              <w:rPr>
                <w:rStyle w:val="Hyperlink"/>
                <w:noProof/>
              </w:rPr>
              <w:t>Element index</w:t>
            </w:r>
            <w:r w:rsidR="00FE11AD">
              <w:rPr>
                <w:noProof/>
                <w:webHidden/>
              </w:rPr>
              <w:tab/>
            </w:r>
            <w:r w:rsidR="00144AE3">
              <w:rPr>
                <w:noProof/>
                <w:webHidden/>
              </w:rPr>
              <w:fldChar w:fldCharType="begin"/>
            </w:r>
            <w:r w:rsidR="00FE11AD">
              <w:rPr>
                <w:noProof/>
                <w:webHidden/>
              </w:rPr>
              <w:instrText xml:space="preserve"> PAGEREF _Toc408578652 \h </w:instrText>
            </w:r>
            <w:r w:rsidR="00144AE3">
              <w:rPr>
                <w:noProof/>
                <w:webHidden/>
              </w:rPr>
            </w:r>
            <w:r w:rsidR="00144AE3">
              <w:rPr>
                <w:noProof/>
                <w:webHidden/>
              </w:rPr>
              <w:fldChar w:fldCharType="separate"/>
            </w:r>
            <w:r w:rsidR="00FE11AD">
              <w:rPr>
                <w:noProof/>
                <w:webHidden/>
              </w:rPr>
              <w:t>39</w:t>
            </w:r>
            <w:r w:rsidR="00144AE3">
              <w:rPr>
                <w:noProof/>
                <w:webHidden/>
              </w:rPr>
              <w:fldChar w:fldCharType="end"/>
            </w:r>
          </w:hyperlink>
        </w:p>
        <w:p w:rsidR="00FE11AD" w:rsidRDefault="00394174">
          <w:pPr>
            <w:pStyle w:val="Verzeichnis2"/>
            <w:tabs>
              <w:tab w:val="right" w:leader="dot" w:pos="9350"/>
            </w:tabs>
            <w:rPr>
              <w:rFonts w:asciiTheme="minorHAnsi" w:eastAsiaTheme="minorEastAsia" w:hAnsiTheme="minorHAnsi" w:cstheme="minorBidi"/>
              <w:noProof/>
              <w:color w:val="auto"/>
              <w:szCs w:val="22"/>
              <w:lang w:eastAsia="de-DE"/>
            </w:rPr>
          </w:pPr>
          <w:hyperlink w:anchor="_Toc408578653" w:history="1">
            <w:r w:rsidR="00FE11AD" w:rsidRPr="005112A5">
              <w:rPr>
                <w:rStyle w:val="Hyperlink"/>
                <w:noProof/>
              </w:rPr>
              <w:t>Attribute index</w:t>
            </w:r>
            <w:r w:rsidR="00FE11AD">
              <w:rPr>
                <w:noProof/>
                <w:webHidden/>
              </w:rPr>
              <w:tab/>
            </w:r>
            <w:r w:rsidR="00144AE3">
              <w:rPr>
                <w:noProof/>
                <w:webHidden/>
              </w:rPr>
              <w:fldChar w:fldCharType="begin"/>
            </w:r>
            <w:r w:rsidR="00FE11AD">
              <w:rPr>
                <w:noProof/>
                <w:webHidden/>
              </w:rPr>
              <w:instrText xml:space="preserve"> PAGEREF _Toc408578653 \h </w:instrText>
            </w:r>
            <w:r w:rsidR="00144AE3">
              <w:rPr>
                <w:noProof/>
                <w:webHidden/>
              </w:rPr>
            </w:r>
            <w:r w:rsidR="00144AE3">
              <w:rPr>
                <w:noProof/>
                <w:webHidden/>
              </w:rPr>
              <w:fldChar w:fldCharType="separate"/>
            </w:r>
            <w:r w:rsidR="00FE11AD">
              <w:rPr>
                <w:noProof/>
                <w:webHidden/>
              </w:rPr>
              <w:t>39</w:t>
            </w:r>
            <w:r w:rsidR="00144AE3">
              <w:rPr>
                <w:noProof/>
                <w:webHidden/>
              </w:rPr>
              <w:fldChar w:fldCharType="end"/>
            </w:r>
          </w:hyperlink>
        </w:p>
        <w:p w:rsidR="00343FDB" w:rsidRPr="00E20752" w:rsidRDefault="00144AE3" w:rsidP="00E20752">
          <w:r>
            <w:rPr>
              <w:b/>
              <w:bCs/>
            </w:rPr>
            <w:fldChar w:fldCharType="end"/>
          </w:r>
        </w:p>
      </w:sdtContent>
    </w:sdt>
    <w:bookmarkStart w:id="13" w:name="h.cqkqs7z9o906" w:colFirst="0" w:colLast="0" w:displacedByCustomXml="prev"/>
    <w:bookmarkEnd w:id="13" w:displacedByCustomXml="prev"/>
    <w:p w:rsidR="00E17EF8" w:rsidRDefault="00E17EF8">
      <w:pPr>
        <w:rPr>
          <w:b/>
          <w:sz w:val="36"/>
          <w:lang w:val="en-US"/>
        </w:rPr>
      </w:pPr>
      <w:bookmarkStart w:id="14" w:name="h.7degqrm52wou" w:colFirst="0" w:colLast="0"/>
      <w:bookmarkStart w:id="15" w:name="h.3x11yterq4d" w:colFirst="0" w:colLast="0"/>
      <w:bookmarkEnd w:id="14"/>
      <w:bookmarkEnd w:id="15"/>
      <w:r>
        <w:rPr>
          <w:lang w:val="en-US"/>
        </w:rPr>
        <w:br w:type="page"/>
      </w:r>
    </w:p>
    <w:p w:rsidR="00343FDB" w:rsidRPr="00E17EF8" w:rsidRDefault="00E17EF8">
      <w:pPr>
        <w:pStyle w:val="berschrift1"/>
        <w:contextualSpacing w:val="0"/>
        <w:rPr>
          <w:lang w:val="en-US"/>
        </w:rPr>
      </w:pPr>
      <w:bookmarkStart w:id="16" w:name="_Toc408578593"/>
      <w:r w:rsidRPr="00E17EF8">
        <w:rPr>
          <w:lang w:val="en-US"/>
        </w:rPr>
        <w:lastRenderedPageBreak/>
        <w:t>Foreword</w:t>
      </w:r>
      <w:bookmarkEnd w:id="16"/>
    </w:p>
    <w:p w:rsidR="00343FDB" w:rsidRPr="00E17EF8" w:rsidRDefault="00E17EF8">
      <w:pPr>
        <w:contextualSpacing w:val="0"/>
        <w:rPr>
          <w:lang w:val="en-US"/>
        </w:rPr>
      </w:pPr>
      <w:r w:rsidRPr="00E17EF8">
        <w:rPr>
          <w:b/>
          <w:color w:val="FF0000"/>
          <w:sz w:val="20"/>
          <w:lang w:val="en-US"/>
        </w:rPr>
        <w:t xml:space="preserve">“The foreword of ISO documents are standard texts drafted by ISO’s Technical Management Board. ISO Central Secretariat (ISO/CS) inserts them during </w:t>
      </w:r>
      <w:proofErr w:type="spellStart"/>
      <w:r w:rsidRPr="00E17EF8">
        <w:rPr>
          <w:b/>
          <w:color w:val="FF0000"/>
          <w:sz w:val="20"/>
          <w:lang w:val="en-US"/>
        </w:rPr>
        <w:t>editintg</w:t>
      </w:r>
      <w:proofErr w:type="spellEnd"/>
      <w:r w:rsidRPr="00E17EF8">
        <w:rPr>
          <w:b/>
          <w:color w:val="FF0000"/>
          <w:sz w:val="20"/>
          <w:lang w:val="en-US"/>
        </w:rPr>
        <w:t xml:space="preserve"> and publishing.”</w:t>
      </w:r>
    </w:p>
    <w:p w:rsidR="00343FDB" w:rsidRPr="00E17EF8" w:rsidRDefault="00E17EF8">
      <w:pPr>
        <w:pStyle w:val="berschrift1"/>
        <w:contextualSpacing w:val="0"/>
        <w:rPr>
          <w:lang w:val="en-US"/>
        </w:rPr>
      </w:pPr>
      <w:bookmarkStart w:id="17" w:name="h.yysh5i7gq8pk" w:colFirst="0" w:colLast="0"/>
      <w:bookmarkStart w:id="18" w:name="_Toc408578594"/>
      <w:bookmarkEnd w:id="17"/>
      <w:r w:rsidRPr="00E17EF8">
        <w:rPr>
          <w:lang w:val="en-US"/>
        </w:rPr>
        <w:t>Introduction</w:t>
      </w:r>
      <w:bookmarkEnd w:id="18"/>
    </w:p>
    <w:p w:rsidR="00343FDB" w:rsidRPr="00E17EF8" w:rsidRDefault="00E17EF8">
      <w:pPr>
        <w:contextualSpacing w:val="0"/>
        <w:jc w:val="both"/>
        <w:rPr>
          <w:lang w:val="en-US"/>
        </w:rPr>
      </w:pPr>
      <w:r w:rsidRPr="00E17EF8">
        <w:rPr>
          <w:lang w:val="en-US"/>
        </w:rPr>
        <w:t xml:space="preserve">This standard aims at enabling and facilitating the interchange of transcriptions of spoken language between different computational tools and environments for creating, editing, publishing and exploiting such data. </w:t>
      </w:r>
      <w:r w:rsidR="005F3A57">
        <w:rPr>
          <w:lang w:val="en-US"/>
        </w:rPr>
        <w:t>T</w:t>
      </w:r>
      <w:r w:rsidRPr="00E17EF8">
        <w:rPr>
          <w:lang w:val="en-US"/>
        </w:rPr>
        <w:t xml:space="preserve">ranscription of spoken language </w:t>
      </w:r>
      <w:r w:rsidR="005F3A57">
        <w:rPr>
          <w:lang w:val="en-US"/>
        </w:rPr>
        <w:t>in this context</w:t>
      </w:r>
      <w:r w:rsidRPr="00E17EF8">
        <w:rPr>
          <w:lang w:val="en-US"/>
        </w:rPr>
        <w:t xml:space="preserve"> means an orthography-based transcription of verbal activity as recorded in an audio or video recording of a natural interaction. The description of activity in other modalities (e.g. gestures, facial expression) may be part of a spoken language transcription, but the standard starts from the assumption that the verbal dimension is the primary focus of a spoken language transcription. Likewise, although the standard may </w:t>
      </w:r>
      <w:r w:rsidR="005F3A57" w:rsidRPr="00E17EF8">
        <w:rPr>
          <w:lang w:val="en-US"/>
        </w:rPr>
        <w:t xml:space="preserve">also </w:t>
      </w:r>
      <w:r w:rsidRPr="00E17EF8">
        <w:rPr>
          <w:lang w:val="en-US"/>
        </w:rPr>
        <w:t>be relevant for transcription based on phonetic alphabets like the IPA, the assumption for this document is that orthography-based transcription is the default case.</w:t>
      </w:r>
    </w:p>
    <w:p w:rsidR="00343FDB" w:rsidRPr="00E17EF8" w:rsidRDefault="00343FDB">
      <w:pPr>
        <w:contextualSpacing w:val="0"/>
        <w:jc w:val="both"/>
        <w:rPr>
          <w:lang w:val="en-US"/>
        </w:rPr>
      </w:pPr>
    </w:p>
    <w:p w:rsidR="00343FDB" w:rsidRPr="00E17EF8" w:rsidRDefault="00E17EF8">
      <w:pPr>
        <w:contextualSpacing w:val="0"/>
        <w:jc w:val="both"/>
        <w:rPr>
          <w:lang w:val="en-US"/>
        </w:rPr>
      </w:pPr>
      <w:r w:rsidRPr="00E17EF8">
        <w:rPr>
          <w:lang w:val="en-US"/>
        </w:rPr>
        <w:t>The standard is developed in the context of the joint agreement between ISO and the TEI consortium so that its content is also distributed as part of the TEI guidelines.</w:t>
      </w:r>
    </w:p>
    <w:p w:rsidR="00343FDB" w:rsidRPr="00E17EF8" w:rsidRDefault="00343FDB">
      <w:pPr>
        <w:contextualSpacing w:val="0"/>
        <w:jc w:val="both"/>
        <w:rPr>
          <w:lang w:val="en-US"/>
        </w:rPr>
      </w:pPr>
    </w:p>
    <w:p w:rsidR="00343FDB" w:rsidRPr="00E17EF8" w:rsidRDefault="00E17EF8">
      <w:pPr>
        <w:contextualSpacing w:val="0"/>
        <w:jc w:val="both"/>
        <w:rPr>
          <w:lang w:val="en-US"/>
        </w:rPr>
      </w:pPr>
      <w:r w:rsidRPr="00E17EF8">
        <w:rPr>
          <w:lang w:val="en-US"/>
        </w:rPr>
        <w:t xml:space="preserve">The standard takes into account data models and encoding practices supported by widely used transcription software. More specifically, it builds on several interoperability studies (Schmidt et al. 2009, Schmidt et al. 2010, </w:t>
      </w:r>
      <w:proofErr w:type="spellStart"/>
      <w:r w:rsidRPr="00E17EF8">
        <w:rPr>
          <w:lang w:val="en-US"/>
        </w:rPr>
        <w:t>Parisse</w:t>
      </w:r>
      <w:proofErr w:type="spellEnd"/>
      <w:r w:rsidRPr="00E17EF8">
        <w:rPr>
          <w:lang w:val="en-US"/>
        </w:rPr>
        <w:t>/Morgenstern 2010, Schmidt 2011) involving the following tools:</w:t>
      </w:r>
    </w:p>
    <w:p w:rsidR="00343FDB" w:rsidRPr="00E17EF8" w:rsidRDefault="00343FDB">
      <w:pPr>
        <w:contextualSpacing w:val="0"/>
        <w:jc w:val="both"/>
        <w:rPr>
          <w:lang w:val="en-US"/>
        </w:rPr>
      </w:pPr>
    </w:p>
    <w:p w:rsidR="00343FDB" w:rsidRDefault="00E17EF8">
      <w:pPr>
        <w:numPr>
          <w:ilvl w:val="0"/>
          <w:numId w:val="19"/>
        </w:numPr>
        <w:ind w:hanging="359"/>
        <w:jc w:val="both"/>
      </w:pPr>
      <w:r>
        <w:t>ANVIL (Kipp 2014)</w:t>
      </w:r>
    </w:p>
    <w:p w:rsidR="00343FDB" w:rsidRDefault="00E17EF8">
      <w:pPr>
        <w:numPr>
          <w:ilvl w:val="0"/>
          <w:numId w:val="19"/>
        </w:numPr>
        <w:ind w:hanging="359"/>
        <w:jc w:val="both"/>
      </w:pPr>
      <w:r>
        <w:t>CLAN  (</w:t>
      </w:r>
      <w:proofErr w:type="spellStart"/>
      <w:r>
        <w:t>MacWhinney</w:t>
      </w:r>
      <w:proofErr w:type="spellEnd"/>
      <w:r>
        <w:t xml:space="preserve"> 2000)</w:t>
      </w:r>
    </w:p>
    <w:p w:rsidR="00343FDB" w:rsidRDefault="00E17EF8">
      <w:pPr>
        <w:numPr>
          <w:ilvl w:val="0"/>
          <w:numId w:val="19"/>
        </w:numPr>
        <w:ind w:hanging="359"/>
        <w:jc w:val="both"/>
      </w:pPr>
      <w:r>
        <w:t>ELAN (</w:t>
      </w:r>
      <w:proofErr w:type="spellStart"/>
      <w:r>
        <w:t>Sloetjes</w:t>
      </w:r>
      <w:proofErr w:type="spellEnd"/>
      <w:r>
        <w:t xml:space="preserve"> 2014)</w:t>
      </w:r>
    </w:p>
    <w:p w:rsidR="00343FDB" w:rsidRDefault="00E17EF8">
      <w:pPr>
        <w:numPr>
          <w:ilvl w:val="0"/>
          <w:numId w:val="19"/>
        </w:numPr>
        <w:ind w:hanging="359"/>
        <w:jc w:val="both"/>
      </w:pPr>
      <w:proofErr w:type="spellStart"/>
      <w:r>
        <w:t>EXMARaLDA</w:t>
      </w:r>
      <w:proofErr w:type="spellEnd"/>
      <w:r>
        <w:t xml:space="preserve"> (Schmidt/Wörner 2014)</w:t>
      </w:r>
    </w:p>
    <w:p w:rsidR="00343FDB" w:rsidRDefault="00E17EF8">
      <w:pPr>
        <w:numPr>
          <w:ilvl w:val="0"/>
          <w:numId w:val="19"/>
        </w:numPr>
        <w:ind w:hanging="359"/>
        <w:jc w:val="both"/>
      </w:pPr>
      <w:r>
        <w:t>FOLKER (Schmidt/Schütte 2010)</w:t>
      </w:r>
    </w:p>
    <w:p w:rsidR="00343FDB" w:rsidRDefault="00E17EF8">
      <w:pPr>
        <w:numPr>
          <w:ilvl w:val="0"/>
          <w:numId w:val="19"/>
        </w:numPr>
        <w:ind w:hanging="359"/>
        <w:jc w:val="both"/>
      </w:pPr>
      <w:proofErr w:type="spellStart"/>
      <w:r>
        <w:t>Transcriber</w:t>
      </w:r>
      <w:proofErr w:type="spellEnd"/>
      <w:r>
        <w:t xml:space="preserve"> (Barras et al. 2000)</w:t>
      </w:r>
    </w:p>
    <w:p w:rsidR="00343FDB" w:rsidRDefault="00343FDB">
      <w:pPr>
        <w:contextualSpacing w:val="0"/>
        <w:jc w:val="both"/>
      </w:pPr>
    </w:p>
    <w:p w:rsidR="00343FDB" w:rsidRPr="00E17EF8" w:rsidRDefault="005F3A57">
      <w:pPr>
        <w:contextualSpacing w:val="0"/>
        <w:jc w:val="both"/>
        <w:rPr>
          <w:lang w:val="en-US"/>
        </w:rPr>
      </w:pPr>
      <w:r w:rsidRPr="005F3A57">
        <w:rPr>
          <w:lang w:val="en-US"/>
        </w:rPr>
        <w:t xml:space="preserve">Data </w:t>
      </w:r>
      <w:r>
        <w:rPr>
          <w:lang w:val="en-US"/>
        </w:rPr>
        <w:t>encoded</w:t>
      </w:r>
      <w:r w:rsidRPr="005F3A57">
        <w:rPr>
          <w:lang w:val="en-US"/>
        </w:rPr>
        <w:t xml:space="preserve"> following this standard is expected to be</w:t>
      </w:r>
      <w:r>
        <w:rPr>
          <w:lang w:val="en-US"/>
        </w:rPr>
        <w:t xml:space="preserve"> compatible with the formats produced by these tools</w:t>
      </w:r>
      <w:r w:rsidR="00E17EF8" w:rsidRPr="00E17EF8">
        <w:rPr>
          <w:lang w:val="en-US"/>
        </w:rPr>
        <w:t xml:space="preserve">. The compatibility may extend to the formats of further labelling tools (e.g. </w:t>
      </w:r>
      <w:proofErr w:type="spellStart"/>
      <w:r w:rsidR="00E17EF8" w:rsidRPr="00E17EF8">
        <w:rPr>
          <w:lang w:val="en-US"/>
        </w:rPr>
        <w:t>Praat</w:t>
      </w:r>
      <w:proofErr w:type="spellEnd"/>
      <w:r w:rsidR="00E17EF8" w:rsidRPr="00E17EF8">
        <w:rPr>
          <w:lang w:val="en-US"/>
        </w:rPr>
        <w:t xml:space="preserve">, </w:t>
      </w:r>
      <w:proofErr w:type="spellStart"/>
      <w:r w:rsidR="00E17EF8" w:rsidRPr="00E17EF8">
        <w:rPr>
          <w:lang w:val="en-US"/>
        </w:rPr>
        <w:t>Boersma</w:t>
      </w:r>
      <w:proofErr w:type="spellEnd"/>
      <w:r w:rsidR="00E17EF8" w:rsidRPr="00E17EF8">
        <w:rPr>
          <w:lang w:val="en-US"/>
        </w:rPr>
        <w:t>/</w:t>
      </w:r>
      <w:proofErr w:type="spellStart"/>
      <w:r w:rsidR="00E17EF8" w:rsidRPr="00E17EF8">
        <w:rPr>
          <w:lang w:val="en-US"/>
        </w:rPr>
        <w:t>Weenik</w:t>
      </w:r>
      <w:proofErr w:type="spellEnd"/>
      <w:r w:rsidR="00E17EF8" w:rsidRPr="00E17EF8">
        <w:rPr>
          <w:lang w:val="en-US"/>
        </w:rPr>
        <w:t xml:space="preserve"> 1996, or </w:t>
      </w:r>
      <w:proofErr w:type="spellStart"/>
      <w:r w:rsidR="00E17EF8" w:rsidRPr="00E17EF8">
        <w:rPr>
          <w:lang w:val="en-US"/>
        </w:rPr>
        <w:t>Wavesurfer</w:t>
      </w:r>
      <w:proofErr w:type="spellEnd"/>
      <w:r w:rsidR="00E17EF8" w:rsidRPr="00E17EF8">
        <w:rPr>
          <w:lang w:val="en-US"/>
        </w:rPr>
        <w:t>, http://www.speech.kth.se/wavesurfer/index2.html), but possibly on a lower level and/or with a necessity of first converting these formats to one of the above-mentioned and adding mandatory information (e.g. speaker assignment) there.</w:t>
      </w:r>
    </w:p>
    <w:p w:rsidR="00343FDB" w:rsidRPr="00E17EF8" w:rsidRDefault="00343FDB">
      <w:pPr>
        <w:contextualSpacing w:val="0"/>
        <w:jc w:val="both"/>
        <w:rPr>
          <w:lang w:val="en-US"/>
        </w:rPr>
      </w:pPr>
    </w:p>
    <w:p w:rsidR="00343FDB" w:rsidRPr="00E17EF8" w:rsidRDefault="005F3A57">
      <w:pPr>
        <w:contextualSpacing w:val="0"/>
        <w:jc w:val="both"/>
        <w:rPr>
          <w:lang w:val="en-US"/>
        </w:rPr>
      </w:pPr>
      <w:r>
        <w:rPr>
          <w:lang w:val="en-US"/>
        </w:rPr>
        <w:t>The standard</w:t>
      </w:r>
      <w:r w:rsidR="00E17EF8" w:rsidRPr="00E17EF8">
        <w:rPr>
          <w:lang w:val="en-US"/>
        </w:rPr>
        <w:t xml:space="preserve"> also aims at being usable with widely used transcription systems (“conventions”). Compatibility in a technical sense is, however, not easily definable in this area, since, unlike the tool formats, most of these systems lack an explicit </w:t>
      </w:r>
      <w:proofErr w:type="spellStart"/>
      <w:r w:rsidR="00E17EF8" w:rsidRPr="00E17EF8">
        <w:rPr>
          <w:lang w:val="en-US"/>
        </w:rPr>
        <w:t>formalisation</w:t>
      </w:r>
      <w:proofErr w:type="spellEnd"/>
      <w:r w:rsidR="00E17EF8" w:rsidRPr="00E17EF8">
        <w:rPr>
          <w:lang w:val="en-US"/>
        </w:rPr>
        <w:t>. The following selection of transcription systems was considered for this standard:</w:t>
      </w:r>
    </w:p>
    <w:p w:rsidR="00343FDB" w:rsidRPr="00E17EF8" w:rsidRDefault="00343FDB">
      <w:pPr>
        <w:contextualSpacing w:val="0"/>
        <w:jc w:val="both"/>
        <w:rPr>
          <w:lang w:val="en-US"/>
        </w:rPr>
      </w:pPr>
    </w:p>
    <w:p w:rsidR="00343FDB" w:rsidRDefault="00E17EF8">
      <w:pPr>
        <w:numPr>
          <w:ilvl w:val="0"/>
          <w:numId w:val="1"/>
        </w:numPr>
        <w:ind w:hanging="359"/>
        <w:jc w:val="both"/>
      </w:pPr>
      <w:r>
        <w:lastRenderedPageBreak/>
        <w:t>CHAT (</w:t>
      </w:r>
      <w:proofErr w:type="spellStart"/>
      <w:r>
        <w:t>MacWhinney</w:t>
      </w:r>
      <w:proofErr w:type="spellEnd"/>
      <w:r>
        <w:t xml:space="preserve"> 2000)</w:t>
      </w:r>
    </w:p>
    <w:p w:rsidR="00343FDB" w:rsidRDefault="00E17EF8">
      <w:pPr>
        <w:numPr>
          <w:ilvl w:val="0"/>
          <w:numId w:val="1"/>
        </w:numPr>
        <w:ind w:hanging="359"/>
        <w:jc w:val="both"/>
      </w:pPr>
      <w:r>
        <w:t>DT (</w:t>
      </w:r>
      <w:proofErr w:type="spellStart"/>
      <w:r>
        <w:t>DuBois</w:t>
      </w:r>
      <w:proofErr w:type="spellEnd"/>
      <w:r>
        <w:t xml:space="preserve"> et al. 1993)</w:t>
      </w:r>
    </w:p>
    <w:p w:rsidR="00343FDB" w:rsidRDefault="00E17EF8">
      <w:pPr>
        <w:numPr>
          <w:ilvl w:val="0"/>
          <w:numId w:val="1"/>
        </w:numPr>
        <w:ind w:hanging="359"/>
        <w:jc w:val="both"/>
      </w:pPr>
      <w:r>
        <w:t>GAT (</w:t>
      </w:r>
      <w:proofErr w:type="spellStart"/>
      <w:r>
        <w:t>Selting</w:t>
      </w:r>
      <w:proofErr w:type="spellEnd"/>
      <w:r>
        <w:t xml:space="preserve"> et al. 2009)</w:t>
      </w:r>
    </w:p>
    <w:p w:rsidR="00343FDB" w:rsidRDefault="00E17EF8">
      <w:pPr>
        <w:numPr>
          <w:ilvl w:val="0"/>
          <w:numId w:val="1"/>
        </w:numPr>
        <w:ind w:hanging="359"/>
        <w:jc w:val="both"/>
      </w:pPr>
      <w:r>
        <w:t>HIAT (Rehbein et al. 2004)</w:t>
      </w:r>
    </w:p>
    <w:p w:rsidR="00343FDB" w:rsidRDefault="00343FDB">
      <w:pPr>
        <w:contextualSpacing w:val="0"/>
      </w:pPr>
    </w:p>
    <w:p w:rsidR="00343FDB" w:rsidRPr="00E17EF8" w:rsidRDefault="00E17EF8">
      <w:pPr>
        <w:contextualSpacing w:val="0"/>
        <w:jc w:val="both"/>
        <w:rPr>
          <w:lang w:val="en-US"/>
        </w:rPr>
      </w:pPr>
      <w:r w:rsidRPr="00E17EF8">
        <w:rPr>
          <w:lang w:val="en-US"/>
        </w:rPr>
        <w:t xml:space="preserve">Since TEI is the reference framework for this document and metadata is not its main concern, no attempt is made here to address metadata compatibility issues beyond the TEI header. It should be noted however, that there are several TEI profiles for the CMDI framework which are related to each other and to CMDI profiles of other metadata formats (e.g. IMDI) via the ISOCAT registry (see also </w:t>
      </w:r>
      <w:proofErr w:type="spellStart"/>
      <w:r w:rsidRPr="00E17EF8">
        <w:rPr>
          <w:lang w:val="en-US"/>
        </w:rPr>
        <w:t>Broeder&amp;Wittenburg</w:t>
      </w:r>
      <w:proofErr w:type="spellEnd"/>
      <w:r w:rsidRPr="00E17EF8">
        <w:rPr>
          <w:lang w:val="en-US"/>
        </w:rPr>
        <w:t xml:space="preserve"> 2002 and </w:t>
      </w:r>
      <w:proofErr w:type="spellStart"/>
      <w:r w:rsidRPr="00E17EF8">
        <w:rPr>
          <w:lang w:val="en-US"/>
        </w:rPr>
        <w:t>Broeder&amp;van</w:t>
      </w:r>
      <w:proofErr w:type="spellEnd"/>
      <w:r w:rsidRPr="00E17EF8">
        <w:rPr>
          <w:lang w:val="en-US"/>
        </w:rPr>
        <w:t xml:space="preserve"> </w:t>
      </w:r>
      <w:proofErr w:type="spellStart"/>
      <w:r w:rsidRPr="00E17EF8">
        <w:rPr>
          <w:lang w:val="en-US"/>
        </w:rPr>
        <w:t>Uytvanck</w:t>
      </w:r>
      <w:proofErr w:type="spellEnd"/>
      <w:r w:rsidRPr="00E17EF8">
        <w:rPr>
          <w:lang w:val="en-US"/>
        </w:rPr>
        <w:t xml:space="preserve"> 2014). </w:t>
      </w:r>
    </w:p>
    <w:p w:rsidR="00343FDB" w:rsidRPr="00E17EF8" w:rsidRDefault="00343FDB">
      <w:pPr>
        <w:contextualSpacing w:val="0"/>
        <w:jc w:val="both"/>
        <w:rPr>
          <w:lang w:val="en-US"/>
        </w:rPr>
      </w:pPr>
    </w:p>
    <w:p w:rsidR="00343FDB" w:rsidRPr="00E17EF8" w:rsidRDefault="00E17EF8">
      <w:pPr>
        <w:contextualSpacing w:val="0"/>
        <w:jc w:val="both"/>
        <w:rPr>
          <w:lang w:val="en-US"/>
        </w:rPr>
      </w:pPr>
      <w:r w:rsidRPr="00E17EF8">
        <w:rPr>
          <w:lang w:val="en-US"/>
        </w:rPr>
        <w:t xml:space="preserve">This standard aims to define both a target format for legacy data conversion and a format suitable for future requirements of data processing. Individual decisions have been carefully weighed up between these two demands. At some points, certain techniques are therefore marked as preferred from a data processing point of view while an alternative technique is still allowed if the structure of legacy data makes its use unavoidable. </w:t>
      </w:r>
    </w:p>
    <w:p w:rsidR="00343FDB" w:rsidRPr="00E17EF8" w:rsidRDefault="00343FDB">
      <w:pPr>
        <w:contextualSpacing w:val="0"/>
        <w:jc w:val="both"/>
        <w:rPr>
          <w:lang w:val="en-US"/>
        </w:rPr>
      </w:pPr>
    </w:p>
    <w:p w:rsidR="00343FDB" w:rsidRDefault="005F3A57" w:rsidP="00E20752">
      <w:pPr>
        <w:contextualSpacing w:val="0"/>
        <w:jc w:val="both"/>
        <w:rPr>
          <w:lang w:val="en-US"/>
        </w:rPr>
      </w:pPr>
      <w:r>
        <w:rPr>
          <w:lang w:val="en-US"/>
        </w:rPr>
        <w:t>With regard to</w:t>
      </w:r>
      <w:r w:rsidR="00E17EF8" w:rsidRPr="00E17EF8">
        <w:rPr>
          <w:lang w:val="en-US"/>
        </w:rPr>
        <w:t xml:space="preserve"> the other standards developed within ISO TC 37/SC 4, the present standards is intended to provide the primary layer on top of which further annotation layers may be implemented. In particular, the use of the &lt;w&gt; element for tokenizing a transcription is </w:t>
      </w:r>
      <w:r>
        <w:rPr>
          <w:lang w:val="en-US"/>
        </w:rPr>
        <w:t>conformable</w:t>
      </w:r>
      <w:r w:rsidR="00E17EF8" w:rsidRPr="00E17EF8">
        <w:rPr>
          <w:lang w:val="en-US"/>
        </w:rPr>
        <w:t xml:space="preserve"> to the TEI based representation of tokens ISO 24611 (MAF).</w:t>
      </w:r>
      <w:bookmarkStart w:id="19" w:name="h.y5ogx85lob3m" w:colFirst="0" w:colLast="0"/>
      <w:bookmarkEnd w:id="19"/>
      <w:r w:rsidR="007C48A3">
        <w:rPr>
          <w:lang w:val="en-US"/>
        </w:rPr>
        <w:t xml:space="preserve"> </w:t>
      </w:r>
    </w:p>
    <w:p w:rsidR="00700C7C" w:rsidRDefault="00700C7C" w:rsidP="00E20752">
      <w:pPr>
        <w:contextualSpacing w:val="0"/>
        <w:jc w:val="both"/>
        <w:rPr>
          <w:lang w:val="en-US"/>
        </w:rPr>
      </w:pPr>
    </w:p>
    <w:p w:rsidR="00700C7C" w:rsidDel="00700C7C" w:rsidRDefault="00700C7C" w:rsidP="00E20752">
      <w:pPr>
        <w:contextualSpacing w:val="0"/>
        <w:jc w:val="both"/>
        <w:rPr>
          <w:del w:id="20" w:author="Laurent Romary" w:date="2015-01-12T10:54:00Z"/>
          <w:lang w:val="en-US"/>
        </w:rPr>
      </w:pPr>
      <w:r>
        <w:rPr>
          <w:lang w:val="en-US"/>
        </w:rPr>
        <w:t>This standard also aligns with the mechanism proposed in the TEI guidelines to embed stand-off annotations within a TEI document. This mechanism contains in particular the provision of a generic element (&lt;</w:t>
      </w:r>
      <w:proofErr w:type="spellStart"/>
      <w:r>
        <w:rPr>
          <w:lang w:val="en-US"/>
        </w:rPr>
        <w:t>annotationGrp</w:t>
      </w:r>
      <w:proofErr w:type="spellEnd"/>
      <w:r>
        <w:rPr>
          <w:lang w:val="en-US"/>
        </w:rPr>
        <w:t>&gt;) to group together annotations related to the same linguistic segment, which fits the needs of the present standard in the case of annotated &lt;u&gt; elements.</w:t>
      </w:r>
    </w:p>
    <w:p w:rsidR="007C48A3" w:rsidRDefault="007C48A3" w:rsidP="00E20752">
      <w:pPr>
        <w:numPr>
          <w:ins w:id="21" w:author="Unknown"/>
        </w:numPr>
        <w:contextualSpacing w:val="0"/>
        <w:jc w:val="both"/>
        <w:rPr>
          <w:lang w:val="en-US"/>
        </w:rPr>
      </w:pPr>
    </w:p>
    <w:p w:rsidR="00343FDB" w:rsidRPr="00E17EF8" w:rsidRDefault="00E17EF8">
      <w:pPr>
        <w:rPr>
          <w:lang w:val="en-US"/>
        </w:rPr>
      </w:pPr>
      <w:r w:rsidRPr="00E17EF8">
        <w:rPr>
          <w:lang w:val="en-US"/>
        </w:rPr>
        <w:br w:type="page"/>
      </w:r>
    </w:p>
    <w:p w:rsidR="00343FDB" w:rsidRPr="00E17EF8" w:rsidRDefault="00E17EF8">
      <w:pPr>
        <w:pStyle w:val="berschrift1"/>
        <w:contextualSpacing w:val="0"/>
        <w:rPr>
          <w:lang w:val="en-US"/>
        </w:rPr>
      </w:pPr>
      <w:bookmarkStart w:id="22" w:name="h.favq6qioyhsz" w:colFirst="0" w:colLast="0"/>
      <w:bookmarkStart w:id="23" w:name="h.qyn0r4puh88a" w:colFirst="0" w:colLast="0"/>
      <w:bookmarkStart w:id="24" w:name="_Toc408578595"/>
      <w:bookmarkEnd w:id="22"/>
      <w:bookmarkEnd w:id="23"/>
      <w:r w:rsidRPr="00E17EF8">
        <w:rPr>
          <w:lang w:val="en-US"/>
        </w:rPr>
        <w:lastRenderedPageBreak/>
        <w:t>1 Scope</w:t>
      </w:r>
      <w:bookmarkEnd w:id="24"/>
    </w:p>
    <w:p w:rsidR="00343FDB" w:rsidRPr="00E17EF8" w:rsidRDefault="00E17EF8">
      <w:pPr>
        <w:contextualSpacing w:val="0"/>
        <w:jc w:val="both"/>
        <w:rPr>
          <w:lang w:val="en-US"/>
        </w:rPr>
      </w:pPr>
      <w:r w:rsidRPr="00E17EF8">
        <w:rPr>
          <w:lang w:val="en-US"/>
        </w:rPr>
        <w:t>This document specifies rules for representing transcriptions of audio- or video-recorded spoken interactions in XML documents based on the guidelines of the T</w:t>
      </w:r>
      <w:r w:rsidR="005F3A57">
        <w:rPr>
          <w:lang w:val="en-US"/>
        </w:rPr>
        <w:t>ext Encoding I</w:t>
      </w:r>
      <w:r w:rsidRPr="00E17EF8">
        <w:rPr>
          <w:lang w:val="en-US"/>
        </w:rPr>
        <w:t>nitiative. As a secondary objective, the document aims at relating transcribed data with standards for annotated corpora.</w:t>
      </w:r>
    </w:p>
    <w:p w:rsidR="005F3A57" w:rsidRDefault="005F3A57">
      <w:pPr>
        <w:contextualSpacing w:val="0"/>
        <w:jc w:val="both"/>
        <w:rPr>
          <w:lang w:val="en-US"/>
        </w:rPr>
      </w:pPr>
    </w:p>
    <w:p w:rsidR="00343FDB" w:rsidRPr="00E17EF8" w:rsidRDefault="00E17EF8">
      <w:pPr>
        <w:contextualSpacing w:val="0"/>
        <w:jc w:val="both"/>
        <w:rPr>
          <w:lang w:val="en-US"/>
        </w:rPr>
      </w:pPr>
      <w:r w:rsidRPr="00E17EF8">
        <w:rPr>
          <w:lang w:val="en-US"/>
        </w:rPr>
        <w:t>It is applicable to transcription data for studies in sociolinguistics, conversation analysis, dialectology, corpus linguistics, corpus lexicography, qualitative social studies and other transcription data of recorded spoken language.</w:t>
      </w:r>
    </w:p>
    <w:p w:rsidR="005F3A57" w:rsidRDefault="005F3A57">
      <w:pPr>
        <w:contextualSpacing w:val="0"/>
        <w:jc w:val="both"/>
        <w:rPr>
          <w:lang w:val="en-US"/>
        </w:rPr>
      </w:pPr>
    </w:p>
    <w:p w:rsidR="00343FDB" w:rsidRPr="00E17EF8" w:rsidRDefault="00E17EF8">
      <w:pPr>
        <w:contextualSpacing w:val="0"/>
        <w:jc w:val="both"/>
        <w:rPr>
          <w:lang w:val="en-US"/>
        </w:rPr>
      </w:pPr>
      <w:r w:rsidRPr="00E17EF8">
        <w:rPr>
          <w:lang w:val="en-US"/>
        </w:rPr>
        <w:t xml:space="preserve">It is not applicable to other forms of transcription, most importantly transcriptions of hand-written manuscripts. </w:t>
      </w:r>
    </w:p>
    <w:p w:rsidR="00343FDB" w:rsidRPr="00E17EF8" w:rsidRDefault="00E17EF8">
      <w:pPr>
        <w:pStyle w:val="berschrift1"/>
        <w:contextualSpacing w:val="0"/>
        <w:rPr>
          <w:lang w:val="en-US"/>
        </w:rPr>
      </w:pPr>
      <w:bookmarkStart w:id="25" w:name="h.yfg9qbw4veac" w:colFirst="0" w:colLast="0"/>
      <w:bookmarkStart w:id="26" w:name="_Toc408578596"/>
      <w:bookmarkEnd w:id="25"/>
      <w:r w:rsidRPr="00E17EF8">
        <w:rPr>
          <w:lang w:val="en-US"/>
        </w:rPr>
        <w:t>2 Normative references</w:t>
      </w:r>
      <w:bookmarkEnd w:id="26"/>
    </w:p>
    <w:p w:rsidR="00343FDB" w:rsidRPr="00E17EF8" w:rsidRDefault="00E17EF8">
      <w:pPr>
        <w:contextualSpacing w:val="0"/>
        <w:rPr>
          <w:lang w:val="en-US"/>
        </w:rPr>
      </w:pPr>
      <w:r w:rsidRPr="00E17EF8">
        <w:rPr>
          <w:lang w:val="en-US"/>
        </w:rPr>
        <w:t xml:space="preserve">This standard and the TEI guidelines are based on SGML/XML (ISO 8879) and the Universal Character Set (Unicode) (ISO 10646). </w:t>
      </w:r>
    </w:p>
    <w:p w:rsidR="00343FDB" w:rsidRPr="00E17EF8" w:rsidRDefault="00E17EF8">
      <w:pPr>
        <w:contextualSpacing w:val="0"/>
        <w:rPr>
          <w:lang w:val="en-US"/>
        </w:rPr>
      </w:pPr>
      <w:r w:rsidRPr="00E17EF8">
        <w:rPr>
          <w:lang w:val="en-US"/>
        </w:rPr>
        <w:t>The TEI version used is TEI P5, version 2.6.0 of 2014-01-20.</w:t>
      </w:r>
    </w:p>
    <w:p w:rsidR="00343FDB" w:rsidRPr="00E17EF8" w:rsidRDefault="00343FDB">
      <w:pPr>
        <w:contextualSpacing w:val="0"/>
        <w:rPr>
          <w:lang w:val="en-US"/>
        </w:rPr>
      </w:pPr>
    </w:p>
    <w:p w:rsidR="00343FDB" w:rsidRPr="00E17EF8" w:rsidRDefault="00E17EF8">
      <w:pPr>
        <w:contextualSpacing w:val="0"/>
        <w:rPr>
          <w:lang w:val="en-US"/>
        </w:rPr>
      </w:pPr>
      <w:r w:rsidRPr="00E17EF8">
        <w:rPr>
          <w:lang w:val="en-US"/>
        </w:rPr>
        <w:t xml:space="preserve">As a TEI application, this </w:t>
      </w:r>
      <w:r w:rsidR="005F3A57">
        <w:rPr>
          <w:lang w:val="en-US"/>
        </w:rPr>
        <w:t>document</w:t>
      </w:r>
      <w:r w:rsidRPr="00E17EF8">
        <w:rPr>
          <w:lang w:val="en-US"/>
        </w:rPr>
        <w:t xml:space="preserve"> </w:t>
      </w:r>
      <w:r w:rsidR="005F3A57">
        <w:rPr>
          <w:lang w:val="en-US"/>
        </w:rPr>
        <w:t>refers to</w:t>
      </w:r>
      <w:r w:rsidRPr="00E17EF8">
        <w:rPr>
          <w:lang w:val="en-US"/>
        </w:rPr>
        <w:t xml:space="preserve"> the following standards:</w:t>
      </w:r>
    </w:p>
    <w:p w:rsidR="00343FDB" w:rsidRPr="00E17EF8" w:rsidRDefault="00343FDB">
      <w:pPr>
        <w:contextualSpacing w:val="0"/>
        <w:rPr>
          <w:lang w:val="en-US"/>
        </w:rPr>
      </w:pPr>
    </w:p>
    <w:p w:rsidR="00343FDB" w:rsidRPr="00E17EF8" w:rsidRDefault="00E17EF8">
      <w:pPr>
        <w:numPr>
          <w:ilvl w:val="0"/>
          <w:numId w:val="2"/>
        </w:numPr>
        <w:ind w:hanging="359"/>
        <w:rPr>
          <w:lang w:val="en-US"/>
        </w:rPr>
      </w:pPr>
      <w:r w:rsidRPr="00E17EF8">
        <w:rPr>
          <w:lang w:val="en-US"/>
        </w:rPr>
        <w:t>Data elements and interchange formats – Information interchange – Representation of dates and times (ISO 8601)</w:t>
      </w:r>
    </w:p>
    <w:p w:rsidR="00343FDB" w:rsidRDefault="00E17EF8">
      <w:pPr>
        <w:numPr>
          <w:ilvl w:val="0"/>
          <w:numId w:val="2"/>
        </w:numPr>
        <w:ind w:hanging="359"/>
      </w:pPr>
      <w:r>
        <w:t xml:space="preserve">Language </w:t>
      </w:r>
      <w:proofErr w:type="spellStart"/>
      <w:r>
        <w:t>codes</w:t>
      </w:r>
      <w:proofErr w:type="spellEnd"/>
      <w:r>
        <w:t xml:space="preserve"> (ISO 639)</w:t>
      </w:r>
    </w:p>
    <w:p w:rsidR="00343FDB" w:rsidRPr="00E17EF8" w:rsidRDefault="00E17EF8">
      <w:pPr>
        <w:numPr>
          <w:ilvl w:val="0"/>
          <w:numId w:val="2"/>
        </w:numPr>
        <w:ind w:hanging="359"/>
        <w:rPr>
          <w:lang w:val="en-US"/>
        </w:rPr>
      </w:pPr>
      <w:r w:rsidRPr="00E17EF8">
        <w:rPr>
          <w:color w:val="252525"/>
          <w:highlight w:val="white"/>
          <w:lang w:val="en-US"/>
        </w:rPr>
        <w:t>Information technology — Codes for the representation of human sexes (ISO 5218)</w:t>
      </w:r>
    </w:p>
    <w:p w:rsidR="00343FDB" w:rsidRPr="00E17EF8" w:rsidRDefault="00343FDB">
      <w:pPr>
        <w:contextualSpacing w:val="0"/>
        <w:rPr>
          <w:lang w:val="en-US"/>
        </w:rPr>
      </w:pPr>
    </w:p>
    <w:p w:rsidR="00343FDB" w:rsidRPr="00E17EF8" w:rsidRDefault="00E17EF8">
      <w:pPr>
        <w:contextualSpacing w:val="0"/>
        <w:jc w:val="both"/>
        <w:rPr>
          <w:lang w:val="en-US"/>
        </w:rPr>
      </w:pPr>
      <w:r w:rsidRPr="00E17EF8">
        <w:rPr>
          <w:color w:val="252525"/>
          <w:highlight w:val="white"/>
          <w:lang w:val="en-US"/>
        </w:rPr>
        <w:t xml:space="preserve">In addition, the </w:t>
      </w:r>
      <w:r w:rsidRPr="00E17EF8">
        <w:rPr>
          <w:rFonts w:ascii="Courier New" w:eastAsia="Courier New" w:hAnsi="Courier New" w:cs="Courier New"/>
          <w:b/>
          <w:color w:val="1C4587"/>
          <w:lang w:val="en-US"/>
        </w:rPr>
        <w:t>&lt;media&gt;</w:t>
      </w:r>
      <w:r w:rsidRPr="00E17EF8">
        <w:rPr>
          <w:color w:val="252525"/>
          <w:highlight w:val="white"/>
          <w:lang w:val="en-US"/>
        </w:rPr>
        <w:t xml:space="preserve"> element has an attribute </w:t>
      </w:r>
      <w:r w:rsidRPr="00E17EF8">
        <w:rPr>
          <w:rFonts w:ascii="Courier New" w:eastAsia="Courier New" w:hAnsi="Courier New" w:cs="Courier New"/>
          <w:b/>
          <w:color w:val="1C4587"/>
          <w:lang w:val="en-US"/>
        </w:rPr>
        <w:t>@</w:t>
      </w:r>
      <w:proofErr w:type="spellStart"/>
      <w:r w:rsidRPr="00E17EF8">
        <w:rPr>
          <w:rFonts w:ascii="Courier New" w:eastAsia="Courier New" w:hAnsi="Courier New" w:cs="Courier New"/>
          <w:b/>
          <w:color w:val="1C4587"/>
          <w:lang w:val="en-US"/>
        </w:rPr>
        <w:t>mimeType</w:t>
      </w:r>
      <w:proofErr w:type="spellEnd"/>
      <w:r w:rsidRPr="00E17EF8">
        <w:rPr>
          <w:color w:val="252525"/>
          <w:highlight w:val="white"/>
          <w:lang w:val="en-US"/>
        </w:rPr>
        <w:t xml:space="preserve"> which makes use of Multipurpose Internet Mail Extensions (MIME) as specified in IETF RFC #2046 (</w:t>
      </w:r>
      <w:r w:rsidR="00394174">
        <w:fldChar w:fldCharType="begin"/>
      </w:r>
      <w:r w:rsidR="00394174" w:rsidRPr="00750C49">
        <w:rPr>
          <w:lang w:val="en-US"/>
          <w:rPrChange w:id="27" w:author="Schmidt" w:date="2015-01-15T12:39:00Z">
            <w:rPr/>
          </w:rPrChange>
        </w:rPr>
        <w:instrText xml:space="preserve"> HYPERLINK "http://www.ietf.org/rfc/rfc2046.txt" \h </w:instrText>
      </w:r>
      <w:r w:rsidR="00394174">
        <w:fldChar w:fldCharType="separate"/>
      </w:r>
      <w:r w:rsidRPr="00E17EF8">
        <w:rPr>
          <w:color w:val="252525"/>
          <w:highlight w:val="white"/>
          <w:u w:val="single"/>
          <w:lang w:val="en-US"/>
        </w:rPr>
        <w:t>http://www.ietf.org/rfc/rfc2046.txt</w:t>
      </w:r>
      <w:r w:rsidR="00394174">
        <w:rPr>
          <w:color w:val="252525"/>
          <w:highlight w:val="white"/>
          <w:u w:val="single"/>
          <w:lang w:val="en-US"/>
        </w:rPr>
        <w:fldChar w:fldCharType="end"/>
      </w:r>
      <w:r w:rsidRPr="00E17EF8">
        <w:rPr>
          <w:color w:val="252525"/>
          <w:highlight w:val="white"/>
          <w:lang w:val="en-US"/>
        </w:rPr>
        <w:t xml:space="preserve">) and an attribute </w:t>
      </w:r>
      <w:r w:rsidRPr="00E17EF8">
        <w:rPr>
          <w:rFonts w:ascii="Courier New" w:eastAsia="Courier New" w:hAnsi="Courier New" w:cs="Courier New"/>
          <w:b/>
          <w:color w:val="1C4587"/>
          <w:lang w:val="en-US"/>
        </w:rPr>
        <w:t>@</w:t>
      </w:r>
      <w:proofErr w:type="spellStart"/>
      <w:r w:rsidRPr="00E17EF8">
        <w:rPr>
          <w:rFonts w:ascii="Courier New" w:eastAsia="Courier New" w:hAnsi="Courier New" w:cs="Courier New"/>
          <w:b/>
          <w:color w:val="1C4587"/>
          <w:lang w:val="en-US"/>
        </w:rPr>
        <w:t>url</w:t>
      </w:r>
      <w:proofErr w:type="spellEnd"/>
      <w:r w:rsidRPr="00E17EF8">
        <w:rPr>
          <w:rFonts w:ascii="Courier New" w:eastAsia="Courier New" w:hAnsi="Courier New" w:cs="Courier New"/>
          <w:b/>
          <w:color w:val="1C4587"/>
          <w:lang w:val="en-US"/>
        </w:rPr>
        <w:t xml:space="preserve"> </w:t>
      </w:r>
      <w:r w:rsidRPr="00E17EF8">
        <w:rPr>
          <w:color w:val="252525"/>
          <w:highlight w:val="white"/>
          <w:lang w:val="en-US"/>
        </w:rPr>
        <w:t>which makes use of Uniform Resource Locators (URLs) as specified in in IETF RFC #1738 (</w:t>
      </w:r>
      <w:r w:rsidR="00394174">
        <w:fldChar w:fldCharType="begin"/>
      </w:r>
      <w:r w:rsidR="00394174" w:rsidRPr="00750C49">
        <w:rPr>
          <w:lang w:val="en-US"/>
          <w:rPrChange w:id="28" w:author="Schmidt" w:date="2015-01-15T12:39:00Z">
            <w:rPr/>
          </w:rPrChange>
        </w:rPr>
        <w:instrText xml:space="preserve"> HYPERLINK "http://www.ietf.org/rfc/rfc1738.txt" \h </w:instrText>
      </w:r>
      <w:r w:rsidR="00394174">
        <w:fldChar w:fldCharType="separate"/>
      </w:r>
      <w:r w:rsidRPr="00E17EF8">
        <w:rPr>
          <w:color w:val="252525"/>
          <w:highlight w:val="white"/>
          <w:u w:val="single"/>
          <w:lang w:val="en-US"/>
        </w:rPr>
        <w:t>http://www.ietf.org/rfc/rfc1738.txt</w:t>
      </w:r>
      <w:r w:rsidR="00394174">
        <w:rPr>
          <w:color w:val="252525"/>
          <w:highlight w:val="white"/>
          <w:u w:val="single"/>
          <w:lang w:val="en-US"/>
        </w:rPr>
        <w:fldChar w:fldCharType="end"/>
      </w:r>
      <w:r w:rsidRPr="00E17EF8">
        <w:rPr>
          <w:color w:val="252525"/>
          <w:highlight w:val="white"/>
          <w:lang w:val="en-US"/>
        </w:rPr>
        <w:t>).</w:t>
      </w:r>
    </w:p>
    <w:p w:rsidR="00343FDB" w:rsidRPr="00E17EF8" w:rsidRDefault="00343FDB">
      <w:pPr>
        <w:contextualSpacing w:val="0"/>
        <w:rPr>
          <w:lang w:val="en-US"/>
        </w:rPr>
      </w:pPr>
    </w:p>
    <w:p w:rsidR="00343FDB" w:rsidRDefault="00E17EF8" w:rsidP="00E20752">
      <w:pPr>
        <w:contextualSpacing w:val="0"/>
        <w:rPr>
          <w:color w:val="252525"/>
          <w:lang w:val="en-US"/>
        </w:rPr>
      </w:pPr>
      <w:r w:rsidRPr="00E17EF8">
        <w:rPr>
          <w:color w:val="252525"/>
          <w:highlight w:val="white"/>
          <w:lang w:val="en-US"/>
        </w:rPr>
        <w:t xml:space="preserve">On the level of tokens, this standard is compatible with ISO 24611:2012, “Language resource management — </w:t>
      </w:r>
      <w:proofErr w:type="spellStart"/>
      <w:r w:rsidRPr="00E17EF8">
        <w:rPr>
          <w:color w:val="252525"/>
          <w:highlight w:val="white"/>
          <w:lang w:val="en-US"/>
        </w:rPr>
        <w:t>Morpho</w:t>
      </w:r>
      <w:proofErr w:type="spellEnd"/>
      <w:r w:rsidRPr="00E17EF8">
        <w:rPr>
          <w:color w:val="252525"/>
          <w:highlight w:val="white"/>
          <w:lang w:val="en-US"/>
        </w:rPr>
        <w:t>-syntactic annotation framework (MAF)”.</w:t>
      </w:r>
      <w:bookmarkStart w:id="29" w:name="h.vignz7s2e0qb" w:colFirst="0" w:colLast="0"/>
      <w:bookmarkEnd w:id="29"/>
    </w:p>
    <w:p w:rsidR="007C48A3" w:rsidRDefault="007C48A3" w:rsidP="00E20752">
      <w:pPr>
        <w:contextualSpacing w:val="0"/>
        <w:rPr>
          <w:color w:val="252525"/>
          <w:lang w:val="en-US"/>
        </w:rPr>
      </w:pPr>
    </w:p>
    <w:p w:rsidR="007C48A3" w:rsidRDefault="007C48A3" w:rsidP="00E20752">
      <w:pPr>
        <w:contextualSpacing w:val="0"/>
        <w:rPr>
          <w:color w:val="252525"/>
          <w:lang w:val="en-US"/>
        </w:rPr>
      </w:pPr>
      <w:commentRangeStart w:id="30"/>
      <w:r w:rsidRPr="007C48A3">
        <w:rPr>
          <w:color w:val="252525"/>
          <w:highlight w:val="yellow"/>
          <w:lang w:val="en-US"/>
        </w:rPr>
        <w:t>The use of the &lt;</w:t>
      </w:r>
      <w:proofErr w:type="spellStart"/>
      <w:r w:rsidRPr="007C48A3">
        <w:rPr>
          <w:color w:val="252525"/>
          <w:highlight w:val="yellow"/>
          <w:lang w:val="en-US"/>
        </w:rPr>
        <w:t>annotationGrp</w:t>
      </w:r>
      <w:proofErr w:type="spellEnd"/>
      <w:r w:rsidRPr="007C48A3">
        <w:rPr>
          <w:color w:val="252525"/>
          <w:highlight w:val="yellow"/>
          <w:lang w:val="en-US"/>
        </w:rPr>
        <w:t>&gt; element is compatible with … Laurent?</w:t>
      </w:r>
      <w:commentRangeEnd w:id="30"/>
      <w:r w:rsidR="00700C7C">
        <w:rPr>
          <w:rStyle w:val="Kommentarzeichen"/>
          <w:vanish/>
        </w:rPr>
        <w:commentReference w:id="30"/>
      </w:r>
    </w:p>
    <w:p w:rsidR="007C48A3" w:rsidRPr="007C48A3" w:rsidRDefault="007C48A3" w:rsidP="007C48A3">
      <w:pPr>
        <w:rPr>
          <w:lang w:val="en-US"/>
        </w:rPr>
        <w:sectPr w:rsidR="007C48A3" w:rsidRPr="007C48A3">
          <w:headerReference w:type="default" r:id="rId10"/>
          <w:pgSz w:w="12240" w:h="15840"/>
          <w:pgMar w:top="1440" w:right="1440" w:bottom="1440" w:left="1440" w:header="720" w:footer="720" w:gutter="0"/>
          <w:cols w:space="720"/>
        </w:sectPr>
      </w:pPr>
      <w:bookmarkStart w:id="31" w:name="h.uu9uwth7cnyo" w:colFirst="0" w:colLast="0"/>
      <w:bookmarkStart w:id="32" w:name="h.uldktlk76acm" w:colFirst="0" w:colLast="0"/>
      <w:bookmarkEnd w:id="31"/>
      <w:bookmarkEnd w:id="32"/>
    </w:p>
    <w:p w:rsidR="00343FDB" w:rsidRPr="00E17EF8" w:rsidRDefault="00E17EF8">
      <w:pPr>
        <w:pStyle w:val="berschrift1"/>
        <w:contextualSpacing w:val="0"/>
        <w:rPr>
          <w:lang w:val="en-US"/>
        </w:rPr>
      </w:pPr>
      <w:bookmarkStart w:id="33" w:name="_Toc408578597"/>
      <w:r w:rsidRPr="00E17EF8">
        <w:rPr>
          <w:lang w:val="en-US"/>
        </w:rPr>
        <w:lastRenderedPageBreak/>
        <w:t>3 Terms and definitions</w:t>
      </w:r>
      <w:bookmarkEnd w:id="33"/>
    </w:p>
    <w:p w:rsidR="00343FDB" w:rsidRPr="00E17EF8" w:rsidRDefault="00343FDB">
      <w:pPr>
        <w:contextualSpacing w:val="0"/>
        <w:rPr>
          <w:lang w:val="en-US"/>
        </w:rPr>
      </w:pPr>
    </w:p>
    <w:p w:rsidR="00343FDB" w:rsidRPr="00E17EF8" w:rsidRDefault="00E17EF8">
      <w:pPr>
        <w:pStyle w:val="berschrift2"/>
        <w:contextualSpacing w:val="0"/>
        <w:rPr>
          <w:lang w:val="en-US"/>
        </w:rPr>
      </w:pPr>
      <w:bookmarkStart w:id="34" w:name="h.mdxhfw5jbgy4" w:colFirst="0" w:colLast="0"/>
      <w:bookmarkStart w:id="35" w:name="_Toc408578598"/>
      <w:bookmarkEnd w:id="34"/>
      <w:r w:rsidRPr="00E17EF8">
        <w:rPr>
          <w:lang w:val="en-US"/>
        </w:rPr>
        <w:t>3.1 Acronyms</w:t>
      </w:r>
      <w:bookmarkEnd w:id="35"/>
    </w:p>
    <w:p w:rsidR="00343FDB" w:rsidRPr="00E17EF8" w:rsidRDefault="00E17EF8">
      <w:pPr>
        <w:contextualSpacing w:val="0"/>
        <w:rPr>
          <w:lang w:val="en-US"/>
        </w:rPr>
      </w:pPr>
      <w:r w:rsidRPr="00E17EF8">
        <w:rPr>
          <w:b/>
          <w:lang w:val="en-US"/>
        </w:rPr>
        <w:t xml:space="preserve">CHAT </w:t>
      </w:r>
      <w:r w:rsidRPr="00E17EF8">
        <w:rPr>
          <w:lang w:val="en-US"/>
        </w:rPr>
        <w:tab/>
      </w:r>
      <w:r w:rsidRPr="00E17EF8">
        <w:rPr>
          <w:lang w:val="en-US"/>
        </w:rPr>
        <w:tab/>
        <w:t>Codes for the Human Analysis of Transcripts (guideline)</w:t>
      </w:r>
    </w:p>
    <w:p w:rsidR="00343FDB" w:rsidRPr="00E17EF8" w:rsidRDefault="00E17EF8">
      <w:pPr>
        <w:contextualSpacing w:val="0"/>
        <w:rPr>
          <w:lang w:val="en-US"/>
        </w:rPr>
      </w:pPr>
      <w:r w:rsidRPr="00E17EF8">
        <w:rPr>
          <w:b/>
          <w:lang w:val="en-US"/>
        </w:rPr>
        <w:t xml:space="preserve">CLAN </w:t>
      </w:r>
      <w:r w:rsidRPr="00E17EF8">
        <w:rPr>
          <w:lang w:val="en-US"/>
        </w:rPr>
        <w:tab/>
      </w:r>
      <w:r w:rsidRPr="00E17EF8">
        <w:rPr>
          <w:lang w:val="en-US"/>
        </w:rPr>
        <w:tab/>
        <w:t>Computerized Language Analyses (tool)</w:t>
      </w:r>
    </w:p>
    <w:p w:rsidR="00343FDB" w:rsidRPr="00E17EF8" w:rsidRDefault="00E17EF8">
      <w:pPr>
        <w:contextualSpacing w:val="0"/>
        <w:rPr>
          <w:lang w:val="en-US"/>
        </w:rPr>
      </w:pPr>
      <w:r w:rsidRPr="00E17EF8">
        <w:rPr>
          <w:b/>
          <w:lang w:val="en-US"/>
        </w:rPr>
        <w:t xml:space="preserve">CMDI </w:t>
      </w:r>
      <w:r w:rsidRPr="00E17EF8">
        <w:rPr>
          <w:lang w:val="en-US"/>
        </w:rPr>
        <w:tab/>
      </w:r>
      <w:r w:rsidRPr="00E17EF8">
        <w:rPr>
          <w:lang w:val="en-US"/>
        </w:rPr>
        <w:tab/>
        <w:t>Component Metadata Initiative (metadata framework)</w:t>
      </w:r>
    </w:p>
    <w:p w:rsidR="00343FDB" w:rsidRPr="00E17EF8" w:rsidRDefault="00E17EF8">
      <w:pPr>
        <w:contextualSpacing w:val="0"/>
        <w:rPr>
          <w:lang w:val="en-US"/>
        </w:rPr>
      </w:pPr>
      <w:r w:rsidRPr="00E17EF8">
        <w:rPr>
          <w:b/>
          <w:lang w:val="en-US"/>
        </w:rPr>
        <w:t xml:space="preserve">DT </w:t>
      </w:r>
      <w:r w:rsidRPr="00E17EF8">
        <w:rPr>
          <w:lang w:val="en-US"/>
        </w:rPr>
        <w:tab/>
      </w:r>
      <w:r w:rsidRPr="00E17EF8">
        <w:rPr>
          <w:lang w:val="en-US"/>
        </w:rPr>
        <w:tab/>
        <w:t>Discourse Transcription (guideline)</w:t>
      </w:r>
    </w:p>
    <w:p w:rsidR="00343FDB" w:rsidRPr="00E17EF8" w:rsidRDefault="00E17EF8">
      <w:pPr>
        <w:ind w:left="1440" w:hanging="1439"/>
        <w:contextualSpacing w:val="0"/>
        <w:rPr>
          <w:lang w:val="en-US"/>
        </w:rPr>
      </w:pPr>
      <w:r w:rsidRPr="00E17EF8">
        <w:rPr>
          <w:b/>
          <w:lang w:val="en-US"/>
        </w:rPr>
        <w:t>ELAN</w:t>
      </w:r>
      <w:r w:rsidRPr="00E17EF8">
        <w:rPr>
          <w:lang w:val="en-US"/>
        </w:rPr>
        <w:tab/>
        <w:t>EUDICO (=European Distributed Corpora) Linguistic Annotator (tool)</w:t>
      </w:r>
    </w:p>
    <w:p w:rsidR="00343FDB" w:rsidRPr="00E17EF8" w:rsidRDefault="00E17EF8">
      <w:pPr>
        <w:contextualSpacing w:val="0"/>
        <w:rPr>
          <w:lang w:val="en-US"/>
        </w:rPr>
      </w:pPr>
      <w:proofErr w:type="spellStart"/>
      <w:r w:rsidRPr="00E17EF8">
        <w:rPr>
          <w:b/>
          <w:lang w:val="en-US"/>
        </w:rPr>
        <w:t>EXMARaLDA</w:t>
      </w:r>
      <w:proofErr w:type="spellEnd"/>
      <w:r w:rsidRPr="00E17EF8">
        <w:rPr>
          <w:lang w:val="en-US"/>
        </w:rPr>
        <w:tab/>
        <w:t>Extensible Markup Language for Discourse Annotation (toolset)</w:t>
      </w:r>
    </w:p>
    <w:p w:rsidR="00343FDB" w:rsidRPr="00E17EF8" w:rsidRDefault="00E17EF8">
      <w:pPr>
        <w:ind w:left="1440" w:hanging="1439"/>
        <w:contextualSpacing w:val="0"/>
        <w:rPr>
          <w:lang w:val="en-US"/>
        </w:rPr>
      </w:pPr>
      <w:r w:rsidRPr="00E17EF8">
        <w:rPr>
          <w:b/>
          <w:lang w:val="en-US"/>
        </w:rPr>
        <w:t>FOLKER</w:t>
      </w:r>
      <w:r w:rsidRPr="00E17EF8">
        <w:rPr>
          <w:lang w:val="en-US"/>
        </w:rPr>
        <w:tab/>
        <w:t>FOLK (=</w:t>
      </w:r>
      <w:proofErr w:type="spellStart"/>
      <w:r w:rsidRPr="00E17EF8">
        <w:rPr>
          <w:lang w:val="en-US"/>
        </w:rPr>
        <w:t>Forschungs</w:t>
      </w:r>
      <w:proofErr w:type="spellEnd"/>
      <w:r w:rsidRPr="00E17EF8">
        <w:rPr>
          <w:lang w:val="en-US"/>
        </w:rPr>
        <w:t xml:space="preserve">- und </w:t>
      </w:r>
      <w:proofErr w:type="spellStart"/>
      <w:r w:rsidRPr="00E17EF8">
        <w:rPr>
          <w:lang w:val="en-US"/>
        </w:rPr>
        <w:t>Lehrkorpus</w:t>
      </w:r>
      <w:proofErr w:type="spellEnd"/>
      <w:r w:rsidRPr="00E17EF8">
        <w:rPr>
          <w:lang w:val="en-US"/>
        </w:rPr>
        <w:t xml:space="preserve"> </w:t>
      </w:r>
      <w:proofErr w:type="spellStart"/>
      <w:r w:rsidRPr="00E17EF8">
        <w:rPr>
          <w:lang w:val="en-US"/>
        </w:rPr>
        <w:t>Gesprochenes</w:t>
      </w:r>
      <w:proofErr w:type="spellEnd"/>
      <w:r w:rsidRPr="00E17EF8">
        <w:rPr>
          <w:lang w:val="en-US"/>
        </w:rPr>
        <w:t xml:space="preserve"> Deutsch, Research and Teaching Corpus of Spoken German) Editor (tool)</w:t>
      </w:r>
    </w:p>
    <w:p w:rsidR="00343FDB" w:rsidRPr="00E17EF8" w:rsidRDefault="00E17EF8">
      <w:pPr>
        <w:ind w:left="1440" w:hanging="1439"/>
        <w:contextualSpacing w:val="0"/>
        <w:rPr>
          <w:lang w:val="en-US"/>
        </w:rPr>
      </w:pPr>
      <w:r w:rsidRPr="00E17EF8">
        <w:rPr>
          <w:b/>
          <w:lang w:val="en-US"/>
        </w:rPr>
        <w:t>GAT</w:t>
      </w:r>
      <w:r w:rsidRPr="00E17EF8">
        <w:rPr>
          <w:lang w:val="en-US"/>
        </w:rPr>
        <w:tab/>
      </w:r>
      <w:proofErr w:type="spellStart"/>
      <w:r w:rsidRPr="00E17EF8">
        <w:rPr>
          <w:lang w:val="en-US"/>
        </w:rPr>
        <w:t>Gesprächsanalytisches</w:t>
      </w:r>
      <w:proofErr w:type="spellEnd"/>
      <w:r w:rsidRPr="00E17EF8">
        <w:rPr>
          <w:lang w:val="en-US"/>
        </w:rPr>
        <w:t xml:space="preserve"> </w:t>
      </w:r>
      <w:proofErr w:type="spellStart"/>
      <w:r w:rsidRPr="00E17EF8">
        <w:rPr>
          <w:lang w:val="en-US"/>
        </w:rPr>
        <w:t>Transkriptionssystem</w:t>
      </w:r>
      <w:proofErr w:type="spellEnd"/>
      <w:r w:rsidRPr="00E17EF8">
        <w:rPr>
          <w:lang w:val="en-US"/>
        </w:rPr>
        <w:t xml:space="preserve"> (Conversation Analytic Transcription System) (guideline)</w:t>
      </w:r>
    </w:p>
    <w:p w:rsidR="00343FDB" w:rsidRPr="00E17EF8" w:rsidRDefault="00E17EF8">
      <w:pPr>
        <w:ind w:left="1440" w:hanging="1439"/>
        <w:contextualSpacing w:val="0"/>
        <w:rPr>
          <w:lang w:val="en-US"/>
        </w:rPr>
      </w:pPr>
      <w:r w:rsidRPr="00E17EF8">
        <w:rPr>
          <w:b/>
          <w:lang w:val="en-US"/>
        </w:rPr>
        <w:t>HIAT</w:t>
      </w:r>
      <w:r w:rsidRPr="00E17EF8">
        <w:rPr>
          <w:lang w:val="en-US"/>
        </w:rPr>
        <w:tab/>
      </w:r>
      <w:proofErr w:type="spellStart"/>
      <w:r w:rsidRPr="00E17EF8">
        <w:rPr>
          <w:lang w:val="en-US"/>
        </w:rPr>
        <w:t>Halbinterpretative</w:t>
      </w:r>
      <w:proofErr w:type="spellEnd"/>
      <w:r w:rsidRPr="00E17EF8">
        <w:rPr>
          <w:lang w:val="en-US"/>
        </w:rPr>
        <w:t xml:space="preserve"> </w:t>
      </w:r>
      <w:proofErr w:type="spellStart"/>
      <w:r w:rsidRPr="00E17EF8">
        <w:rPr>
          <w:lang w:val="en-US"/>
        </w:rPr>
        <w:t>Arbeitstranskriptionen</w:t>
      </w:r>
      <w:proofErr w:type="spellEnd"/>
      <w:r w:rsidRPr="00E17EF8">
        <w:rPr>
          <w:lang w:val="en-US"/>
        </w:rPr>
        <w:t xml:space="preserve"> (Semi-Interpretative Working Transcriptions) (guideline)</w:t>
      </w:r>
    </w:p>
    <w:p w:rsidR="00343FDB" w:rsidRPr="00E17EF8" w:rsidRDefault="00E17EF8">
      <w:pPr>
        <w:ind w:left="1440" w:hanging="1439"/>
        <w:contextualSpacing w:val="0"/>
        <w:rPr>
          <w:lang w:val="en-US"/>
        </w:rPr>
      </w:pPr>
      <w:r w:rsidRPr="00E17EF8">
        <w:rPr>
          <w:b/>
          <w:lang w:val="en-US"/>
        </w:rPr>
        <w:t>IPA</w:t>
      </w:r>
      <w:r w:rsidRPr="00E17EF8">
        <w:rPr>
          <w:lang w:val="en-US"/>
        </w:rPr>
        <w:tab/>
        <w:t>International Phonetic Alphabet</w:t>
      </w:r>
    </w:p>
    <w:p w:rsidR="005F3A57" w:rsidRPr="005F3A57" w:rsidRDefault="005F3A57">
      <w:pPr>
        <w:ind w:left="1440" w:hanging="1439"/>
        <w:contextualSpacing w:val="0"/>
        <w:rPr>
          <w:lang w:val="en-US"/>
        </w:rPr>
      </w:pPr>
      <w:r>
        <w:rPr>
          <w:b/>
          <w:lang w:val="en-US"/>
        </w:rPr>
        <w:t>MAF</w:t>
      </w:r>
      <w:r>
        <w:rPr>
          <w:b/>
          <w:lang w:val="en-US"/>
        </w:rPr>
        <w:tab/>
      </w:r>
      <w:proofErr w:type="spellStart"/>
      <w:r w:rsidRPr="005F3A57">
        <w:rPr>
          <w:lang w:val="en-US"/>
        </w:rPr>
        <w:t>Morphosyntactic</w:t>
      </w:r>
      <w:proofErr w:type="spellEnd"/>
      <w:r w:rsidRPr="005F3A57">
        <w:rPr>
          <w:lang w:val="en-US"/>
        </w:rPr>
        <w:t xml:space="preserve"> Annotation Framework</w:t>
      </w:r>
    </w:p>
    <w:p w:rsidR="00343FDB" w:rsidRPr="00E17EF8" w:rsidRDefault="00E17EF8">
      <w:pPr>
        <w:ind w:left="1440" w:hanging="1439"/>
        <w:contextualSpacing w:val="0"/>
        <w:rPr>
          <w:lang w:val="en-US"/>
        </w:rPr>
      </w:pPr>
      <w:r w:rsidRPr="00E17EF8">
        <w:rPr>
          <w:b/>
          <w:lang w:val="en-US"/>
        </w:rPr>
        <w:t>POS</w:t>
      </w:r>
      <w:r w:rsidRPr="00E17EF8">
        <w:rPr>
          <w:lang w:val="en-US"/>
        </w:rPr>
        <w:tab/>
        <w:t>Part of speech</w:t>
      </w:r>
    </w:p>
    <w:p w:rsidR="00343FDB" w:rsidRPr="00E17EF8" w:rsidRDefault="00E17EF8" w:rsidP="00E20752">
      <w:pPr>
        <w:contextualSpacing w:val="0"/>
        <w:rPr>
          <w:lang w:val="en-US"/>
        </w:rPr>
      </w:pPr>
      <w:r w:rsidRPr="00E17EF8">
        <w:rPr>
          <w:b/>
          <w:lang w:val="en-US"/>
        </w:rPr>
        <w:t>TEI</w:t>
      </w:r>
      <w:r w:rsidR="00E20752">
        <w:rPr>
          <w:lang w:val="en-US"/>
        </w:rPr>
        <w:tab/>
      </w:r>
      <w:r w:rsidR="00E20752">
        <w:rPr>
          <w:lang w:val="en-US"/>
        </w:rPr>
        <w:tab/>
        <w:t>Text En</w:t>
      </w:r>
      <w:r w:rsidRPr="00E17EF8">
        <w:rPr>
          <w:lang w:val="en-US"/>
        </w:rPr>
        <w:t>coding Initiative</w:t>
      </w:r>
      <w:bookmarkStart w:id="36" w:name="h.vvrzvqvj5ja" w:colFirst="0" w:colLast="0"/>
      <w:bookmarkStart w:id="37" w:name="h.xqaexjky8b1" w:colFirst="0" w:colLast="0"/>
      <w:bookmarkEnd w:id="36"/>
      <w:bookmarkEnd w:id="37"/>
    </w:p>
    <w:p w:rsidR="00343FDB" w:rsidRPr="00E17EF8" w:rsidRDefault="00E17EF8">
      <w:pPr>
        <w:rPr>
          <w:lang w:val="en-US"/>
        </w:rPr>
      </w:pPr>
      <w:r w:rsidRPr="00E17EF8">
        <w:rPr>
          <w:lang w:val="en-US"/>
        </w:rPr>
        <w:br w:type="page"/>
      </w:r>
    </w:p>
    <w:p w:rsidR="00343FDB" w:rsidRPr="00E17EF8" w:rsidRDefault="00E17EF8">
      <w:pPr>
        <w:pStyle w:val="berschrift1"/>
        <w:contextualSpacing w:val="0"/>
        <w:rPr>
          <w:lang w:val="en-US"/>
        </w:rPr>
      </w:pPr>
      <w:bookmarkStart w:id="38" w:name="h.epfl9yrk81q4" w:colFirst="0" w:colLast="0"/>
      <w:bookmarkStart w:id="39" w:name="h.tp11p16vrk1o" w:colFirst="0" w:colLast="0"/>
      <w:bookmarkStart w:id="40" w:name="_Toc408578599"/>
      <w:bookmarkEnd w:id="38"/>
      <w:bookmarkEnd w:id="39"/>
      <w:r w:rsidRPr="00E17EF8">
        <w:rPr>
          <w:lang w:val="en-US"/>
        </w:rPr>
        <w:lastRenderedPageBreak/>
        <w:t>4 Metadata</w:t>
      </w:r>
      <w:bookmarkEnd w:id="40"/>
      <w:r w:rsidRPr="00E17EF8">
        <w:rPr>
          <w:lang w:val="en-US"/>
        </w:rPr>
        <w:t xml:space="preserve"> </w:t>
      </w:r>
    </w:p>
    <w:p w:rsidR="00343FDB" w:rsidRPr="00E17EF8" w:rsidRDefault="00E17EF8">
      <w:pPr>
        <w:contextualSpacing w:val="0"/>
        <w:jc w:val="both"/>
        <w:rPr>
          <w:lang w:val="en-US"/>
        </w:rPr>
      </w:pPr>
      <w:r w:rsidRPr="00E17EF8">
        <w:rPr>
          <w:lang w:val="en-US"/>
        </w:rPr>
        <w:t xml:space="preserve">The TEI Guidelines formulate extensive suggestions for encoding metadata inside different subsections of the </w:t>
      </w:r>
      <w:r w:rsidRPr="00E17EF8">
        <w:rPr>
          <w:rFonts w:ascii="Courier New" w:eastAsia="Courier New" w:hAnsi="Courier New" w:cs="Courier New"/>
          <w:b/>
          <w:color w:val="1C4587"/>
          <w:lang w:val="en-US"/>
        </w:rPr>
        <w:t>&lt;</w:t>
      </w:r>
      <w:proofErr w:type="spellStart"/>
      <w:r w:rsidRPr="00E17EF8">
        <w:rPr>
          <w:rFonts w:ascii="Courier New" w:eastAsia="Courier New" w:hAnsi="Courier New" w:cs="Courier New"/>
          <w:b/>
          <w:color w:val="1C4587"/>
          <w:lang w:val="en-US"/>
        </w:rPr>
        <w:t>teiHeader</w:t>
      </w:r>
      <w:proofErr w:type="spellEnd"/>
      <w:r w:rsidRPr="00E17EF8">
        <w:rPr>
          <w:rFonts w:ascii="Courier New" w:eastAsia="Courier New" w:hAnsi="Courier New" w:cs="Courier New"/>
          <w:b/>
          <w:color w:val="1C4587"/>
          <w:lang w:val="en-US"/>
        </w:rPr>
        <w:t>&gt;</w:t>
      </w:r>
      <w:r w:rsidRPr="00E17EF8">
        <w:rPr>
          <w:lang w:val="en-US"/>
        </w:rPr>
        <w:t xml:space="preserve"> element. </w:t>
      </w:r>
      <w:r w:rsidR="005F3A57">
        <w:rPr>
          <w:lang w:val="en-US"/>
        </w:rPr>
        <w:t>The following section addresses</w:t>
      </w:r>
      <w:r w:rsidRPr="00E17EF8">
        <w:rPr>
          <w:lang w:val="en-US"/>
        </w:rPr>
        <w:t xml:space="preserve"> only those pieces of metadata which are either crucial for ensuring the interpretability and exchangeability of spoken language transcriptions in general or which can be expected to be relevant in a large majority of cases. This does not preclude the possibility of or necessity for encoding further metadata inside the </w:t>
      </w:r>
      <w:r w:rsidRPr="00E17EF8">
        <w:rPr>
          <w:rFonts w:ascii="Courier New" w:eastAsia="Courier New" w:hAnsi="Courier New" w:cs="Courier New"/>
          <w:b/>
          <w:color w:val="1C4587"/>
          <w:lang w:val="en-US"/>
        </w:rPr>
        <w:t>&lt;</w:t>
      </w:r>
      <w:proofErr w:type="spellStart"/>
      <w:r w:rsidRPr="00E17EF8">
        <w:rPr>
          <w:rFonts w:ascii="Courier New" w:eastAsia="Courier New" w:hAnsi="Courier New" w:cs="Courier New"/>
          <w:b/>
          <w:color w:val="1C4587"/>
          <w:lang w:val="en-US"/>
        </w:rPr>
        <w:t>teiHeader</w:t>
      </w:r>
      <w:proofErr w:type="spellEnd"/>
      <w:r w:rsidRPr="00E17EF8">
        <w:rPr>
          <w:rFonts w:ascii="Courier New" w:eastAsia="Courier New" w:hAnsi="Courier New" w:cs="Courier New"/>
          <w:b/>
          <w:color w:val="1C4587"/>
          <w:lang w:val="en-US"/>
        </w:rPr>
        <w:t>&gt;</w:t>
      </w:r>
      <w:r w:rsidRPr="00E17EF8">
        <w:rPr>
          <w:lang w:val="en-US"/>
        </w:rPr>
        <w:t xml:space="preserve"> element. </w:t>
      </w:r>
    </w:p>
    <w:p w:rsidR="00343FDB" w:rsidRPr="00E17EF8" w:rsidRDefault="004528EE">
      <w:pPr>
        <w:pStyle w:val="berschrift2"/>
        <w:contextualSpacing w:val="0"/>
        <w:rPr>
          <w:lang w:val="en-US"/>
        </w:rPr>
      </w:pPr>
      <w:bookmarkStart w:id="41" w:name="h.c4bc0jecfh5n" w:colFirst="0" w:colLast="0"/>
      <w:bookmarkStart w:id="42" w:name="_Toc408578600"/>
      <w:bookmarkEnd w:id="41"/>
      <w:r>
        <w:rPr>
          <w:lang w:val="en-US"/>
        </w:rPr>
        <w:t>4.1</w:t>
      </w:r>
      <w:r w:rsidR="00E17EF8" w:rsidRPr="00E17EF8">
        <w:rPr>
          <w:lang w:val="en-US"/>
        </w:rPr>
        <w:t xml:space="preserve"> Description of the electronic file (&lt;</w:t>
      </w:r>
      <w:proofErr w:type="spellStart"/>
      <w:r w:rsidR="00E17EF8" w:rsidRPr="00E17EF8">
        <w:rPr>
          <w:lang w:val="en-US"/>
        </w:rPr>
        <w:t>fileDesc</w:t>
      </w:r>
      <w:proofErr w:type="spellEnd"/>
      <w:r w:rsidR="00E17EF8" w:rsidRPr="00E17EF8">
        <w:rPr>
          <w:lang w:val="en-US"/>
        </w:rPr>
        <w:t>&gt;)</w:t>
      </w:r>
      <w:bookmarkEnd w:id="42"/>
    </w:p>
    <w:p w:rsidR="00343FDB" w:rsidRPr="00E17EF8" w:rsidRDefault="004528EE">
      <w:pPr>
        <w:pStyle w:val="berschrift3"/>
        <w:contextualSpacing w:val="0"/>
        <w:rPr>
          <w:lang w:val="en-US"/>
        </w:rPr>
      </w:pPr>
      <w:bookmarkStart w:id="43" w:name="h.k3tmktpev7ms" w:colFirst="0" w:colLast="0"/>
      <w:bookmarkStart w:id="44" w:name="_Toc408578601"/>
      <w:bookmarkEnd w:id="43"/>
      <w:r>
        <w:rPr>
          <w:lang w:val="en-US"/>
        </w:rPr>
        <w:t>4.1.1</w:t>
      </w:r>
      <w:r w:rsidR="00E17EF8" w:rsidRPr="00E17EF8">
        <w:rPr>
          <w:lang w:val="en-US"/>
        </w:rPr>
        <w:t xml:space="preserve"> Distribution information (&lt;</w:t>
      </w:r>
      <w:proofErr w:type="spellStart"/>
      <w:r w:rsidR="00E17EF8" w:rsidRPr="00E17EF8">
        <w:rPr>
          <w:lang w:val="en-US"/>
        </w:rPr>
        <w:t>publicationStmt</w:t>
      </w:r>
      <w:proofErr w:type="spellEnd"/>
      <w:r w:rsidR="00E17EF8" w:rsidRPr="00E17EF8">
        <w:rPr>
          <w:lang w:val="en-US"/>
        </w:rPr>
        <w:t>&gt;)</w:t>
      </w:r>
      <w:bookmarkEnd w:id="44"/>
    </w:p>
    <w:p w:rsidR="00343FDB" w:rsidRPr="00E17EF8" w:rsidRDefault="00E17EF8">
      <w:pPr>
        <w:contextualSpacing w:val="0"/>
        <w:jc w:val="both"/>
        <w:rPr>
          <w:lang w:val="en-US"/>
        </w:rPr>
      </w:pPr>
      <w:r w:rsidRPr="00E17EF8">
        <w:rPr>
          <w:lang w:val="en-US"/>
        </w:rPr>
        <w:t xml:space="preserve">The </w:t>
      </w:r>
      <w:r w:rsidRPr="00E17EF8">
        <w:rPr>
          <w:rFonts w:ascii="Courier New" w:eastAsia="Courier New" w:hAnsi="Courier New" w:cs="Courier New"/>
          <w:b/>
          <w:color w:val="1C4587"/>
          <w:lang w:val="en-US"/>
        </w:rPr>
        <w:t>&lt;</w:t>
      </w:r>
      <w:proofErr w:type="spellStart"/>
      <w:r w:rsidRPr="00E17EF8">
        <w:rPr>
          <w:rFonts w:ascii="Courier New" w:eastAsia="Courier New" w:hAnsi="Courier New" w:cs="Courier New"/>
          <w:b/>
          <w:color w:val="1C4587"/>
          <w:lang w:val="en-US"/>
        </w:rPr>
        <w:t>publicationStmt</w:t>
      </w:r>
      <w:proofErr w:type="spellEnd"/>
      <w:r w:rsidRPr="00E17EF8">
        <w:rPr>
          <w:rFonts w:ascii="Courier New" w:eastAsia="Courier New" w:hAnsi="Courier New" w:cs="Courier New"/>
          <w:b/>
          <w:color w:val="1C4587"/>
          <w:lang w:val="en-US"/>
        </w:rPr>
        <w:t>&gt;</w:t>
      </w:r>
      <w:r w:rsidRPr="00E17EF8">
        <w:rPr>
          <w:lang w:val="en-US"/>
        </w:rPr>
        <w:t xml:space="preserve"> element inside the </w:t>
      </w:r>
      <w:r w:rsidRPr="00E17EF8">
        <w:rPr>
          <w:rFonts w:ascii="Courier New" w:eastAsia="Courier New" w:hAnsi="Courier New" w:cs="Courier New"/>
          <w:b/>
          <w:color w:val="1C4587"/>
          <w:lang w:val="en-US"/>
        </w:rPr>
        <w:t>&lt;</w:t>
      </w:r>
      <w:proofErr w:type="spellStart"/>
      <w:r w:rsidRPr="00E17EF8">
        <w:rPr>
          <w:rFonts w:ascii="Courier New" w:eastAsia="Courier New" w:hAnsi="Courier New" w:cs="Courier New"/>
          <w:b/>
          <w:color w:val="1C4587"/>
          <w:lang w:val="en-US"/>
        </w:rPr>
        <w:t>fileDesc</w:t>
      </w:r>
      <w:proofErr w:type="spellEnd"/>
      <w:r w:rsidRPr="00E17EF8">
        <w:rPr>
          <w:rFonts w:ascii="Courier New" w:eastAsia="Courier New" w:hAnsi="Courier New" w:cs="Courier New"/>
          <w:b/>
          <w:color w:val="1C4587"/>
          <w:lang w:val="en-US"/>
        </w:rPr>
        <w:t>&gt;</w:t>
      </w:r>
      <w:r w:rsidRPr="00E17EF8">
        <w:rPr>
          <w:lang w:val="en-US"/>
        </w:rPr>
        <w:t xml:space="preserve"> section of the </w:t>
      </w:r>
      <w:r w:rsidRPr="00E17EF8">
        <w:rPr>
          <w:rFonts w:ascii="Courier New" w:eastAsia="Courier New" w:hAnsi="Courier New" w:cs="Courier New"/>
          <w:b/>
          <w:color w:val="1C4587"/>
          <w:lang w:val="en-US"/>
        </w:rPr>
        <w:t>&lt;</w:t>
      </w:r>
      <w:proofErr w:type="spellStart"/>
      <w:r w:rsidRPr="00E17EF8">
        <w:rPr>
          <w:rFonts w:ascii="Courier New" w:eastAsia="Courier New" w:hAnsi="Courier New" w:cs="Courier New"/>
          <w:b/>
          <w:color w:val="1C4587"/>
          <w:lang w:val="en-US"/>
        </w:rPr>
        <w:t>teiHeader</w:t>
      </w:r>
      <w:proofErr w:type="spellEnd"/>
      <w:r w:rsidRPr="00E17EF8">
        <w:rPr>
          <w:rFonts w:ascii="Courier New" w:eastAsia="Courier New" w:hAnsi="Courier New" w:cs="Courier New"/>
          <w:b/>
          <w:color w:val="1C4587"/>
          <w:lang w:val="en-US"/>
        </w:rPr>
        <w:t>&gt;</w:t>
      </w:r>
      <w:r w:rsidRPr="00E17EF8">
        <w:rPr>
          <w:lang w:val="en-US"/>
        </w:rPr>
        <w:t xml:space="preserve"> should be used to record information about access rights and contact information for the transcription in question.</w:t>
      </w:r>
    </w:p>
    <w:p w:rsidR="00343FDB" w:rsidRPr="00E17EF8" w:rsidRDefault="00343FDB">
      <w:pPr>
        <w:contextualSpacing w:val="0"/>
        <w:rPr>
          <w:lang w:val="en-US"/>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43FDB">
        <w:tc>
          <w:tcPr>
            <w:tcW w:w="9360" w:type="dxa"/>
            <w:shd w:val="clear" w:color="auto" w:fill="D9D9D9"/>
            <w:tcMar>
              <w:top w:w="100" w:type="dxa"/>
              <w:left w:w="100" w:type="dxa"/>
              <w:bottom w:w="100" w:type="dxa"/>
              <w:right w:w="100" w:type="dxa"/>
            </w:tcMar>
          </w:tcPr>
          <w:p w:rsidR="00343FDB" w:rsidRPr="00E17EF8" w:rsidRDefault="00E17EF8">
            <w:pPr>
              <w:contextualSpacing w:val="0"/>
              <w:rPr>
                <w:lang w:val="en-US"/>
              </w:rPr>
            </w:pPr>
            <w:r w:rsidRPr="00E17EF8">
              <w:rPr>
                <w:rFonts w:ascii="Consolas" w:eastAsia="Consolas" w:hAnsi="Consolas" w:cs="Consolas"/>
                <w:color w:val="333333"/>
                <w:sz w:val="20"/>
                <w:lang w:val="en-US"/>
              </w:rPr>
              <w:t>&lt;</w:t>
            </w:r>
            <w:proofErr w:type="spellStart"/>
            <w:r w:rsidRPr="00E17EF8">
              <w:rPr>
                <w:rFonts w:ascii="Consolas" w:eastAsia="Consolas" w:hAnsi="Consolas" w:cs="Consolas"/>
                <w:color w:val="333333"/>
                <w:sz w:val="20"/>
                <w:lang w:val="en-US"/>
              </w:rPr>
              <w:t>publicationStmt</w:t>
            </w:r>
            <w:proofErr w:type="spellEnd"/>
            <w:r w:rsidRPr="00E17EF8">
              <w:rPr>
                <w:rFonts w:ascii="Consolas" w:eastAsia="Consolas" w:hAnsi="Consolas" w:cs="Consolas"/>
                <w:color w:val="333333"/>
                <w:sz w:val="20"/>
                <w:lang w:val="en-US"/>
              </w:rPr>
              <w:t>&gt;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&lt;authority&gt;Hamburger </w:t>
            </w:r>
            <w:proofErr w:type="spellStart"/>
            <w:r w:rsidRPr="00E17EF8">
              <w:rPr>
                <w:rFonts w:ascii="Consolas" w:eastAsia="Consolas" w:hAnsi="Consolas" w:cs="Consolas"/>
                <w:color w:val="333333"/>
                <w:sz w:val="20"/>
                <w:lang w:val="en-US"/>
              </w:rPr>
              <w:t>Zentrum</w:t>
            </w:r>
            <w:proofErr w:type="spellEnd"/>
            <w:r w:rsidRPr="00E17EF8">
              <w:rPr>
                <w:rFonts w:ascii="Consolas" w:eastAsia="Consolas" w:hAnsi="Consolas" w:cs="Consolas"/>
                <w:color w:val="333333"/>
                <w:sz w:val="20"/>
                <w:lang w:val="en-US"/>
              </w:rPr>
              <w:t xml:space="preserve"> </w:t>
            </w:r>
            <w:proofErr w:type="spellStart"/>
            <w:r w:rsidRPr="00E17EF8">
              <w:rPr>
                <w:rFonts w:ascii="Consolas" w:eastAsia="Consolas" w:hAnsi="Consolas" w:cs="Consolas"/>
                <w:color w:val="333333"/>
                <w:sz w:val="20"/>
                <w:lang w:val="en-US"/>
              </w:rPr>
              <w:t>für</w:t>
            </w:r>
            <w:proofErr w:type="spellEnd"/>
            <w:r w:rsidRPr="00E17EF8">
              <w:rPr>
                <w:rFonts w:ascii="Consolas" w:eastAsia="Consolas" w:hAnsi="Consolas" w:cs="Consolas"/>
                <w:color w:val="333333"/>
                <w:sz w:val="20"/>
                <w:lang w:val="en-US"/>
              </w:rPr>
              <w:t xml:space="preserve"> </w:t>
            </w:r>
            <w:proofErr w:type="spellStart"/>
            <w:r w:rsidRPr="00E17EF8">
              <w:rPr>
                <w:rFonts w:ascii="Consolas" w:eastAsia="Consolas" w:hAnsi="Consolas" w:cs="Consolas"/>
                <w:color w:val="333333"/>
                <w:sz w:val="20"/>
                <w:lang w:val="en-US"/>
              </w:rPr>
              <w:t>Sprachkorpora</w:t>
            </w:r>
            <w:proofErr w:type="spellEnd"/>
            <w:r w:rsidRPr="00E17EF8">
              <w:rPr>
                <w:rFonts w:ascii="Consolas" w:eastAsia="Consolas" w:hAnsi="Consolas" w:cs="Consolas"/>
                <w:color w:val="333333"/>
                <w:sz w:val="20"/>
                <w:lang w:val="en-US"/>
              </w:rPr>
              <w:t>&lt;/authority&gt;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&lt;availability&gt;</w:t>
            </w:r>
          </w:p>
          <w:p w:rsidR="00343FDB" w:rsidRPr="00E17EF8" w:rsidRDefault="00E17EF8">
            <w:pPr>
              <w:contextualSpacing w:val="0"/>
              <w:rPr>
                <w:lang w:val="fr-FR"/>
              </w:rPr>
            </w:pPr>
            <w:r w:rsidRPr="00E17EF8">
              <w:rPr>
                <w:rFonts w:ascii="Consolas" w:eastAsia="Consolas" w:hAnsi="Consolas" w:cs="Consolas"/>
                <w:color w:val="333333"/>
                <w:sz w:val="20"/>
                <w:lang w:val="en-US"/>
              </w:rPr>
              <w:t xml:space="preserve">      </w:t>
            </w:r>
            <w:r w:rsidRPr="00E17EF8">
              <w:rPr>
                <w:rFonts w:ascii="Consolas" w:eastAsia="Consolas" w:hAnsi="Consolas" w:cs="Consolas"/>
                <w:color w:val="333333"/>
                <w:sz w:val="20"/>
                <w:lang w:val="fr-FR"/>
              </w:rPr>
              <w:t xml:space="preserve">&lt;licence </w:t>
            </w:r>
            <w:proofErr w:type="spellStart"/>
            <w:r w:rsidRPr="00E17EF8">
              <w:rPr>
                <w:rFonts w:ascii="Consolas" w:eastAsia="Consolas" w:hAnsi="Consolas" w:cs="Consolas"/>
                <w:color w:val="333333"/>
                <w:sz w:val="20"/>
                <w:lang w:val="fr-FR"/>
              </w:rPr>
              <w:t>target</w:t>
            </w:r>
            <w:proofErr w:type="spellEnd"/>
            <w:r w:rsidRPr="00E17EF8">
              <w:rPr>
                <w:rFonts w:ascii="Consolas" w:eastAsia="Consolas" w:hAnsi="Consolas" w:cs="Consolas"/>
                <w:color w:val="333333"/>
                <w:sz w:val="20"/>
                <w:lang w:val="fr-FR"/>
              </w:rPr>
              <w:t>="http://www.corpora.uni-hamburg.de/licence.html"/&gt;</w:t>
            </w:r>
          </w:p>
          <w:p w:rsidR="00343FDB" w:rsidRPr="00E17EF8" w:rsidRDefault="00E17EF8">
            <w:pPr>
              <w:contextualSpacing w:val="0"/>
              <w:rPr>
                <w:lang w:val="en-US"/>
              </w:rPr>
            </w:pPr>
            <w:r w:rsidRPr="00E17EF8">
              <w:rPr>
                <w:rFonts w:ascii="Consolas" w:eastAsia="Consolas" w:hAnsi="Consolas" w:cs="Consolas"/>
                <w:color w:val="333333"/>
                <w:sz w:val="20"/>
                <w:lang w:val="fr-FR"/>
              </w:rPr>
              <w:t xml:space="preserve">      </w:t>
            </w:r>
            <w:r w:rsidRPr="00E17EF8">
              <w:rPr>
                <w:rFonts w:ascii="Consolas" w:eastAsia="Consolas" w:hAnsi="Consolas" w:cs="Consolas"/>
                <w:color w:val="333333"/>
                <w:sz w:val="20"/>
                <w:lang w:val="en-US"/>
              </w:rPr>
              <w:t xml:space="preserve">&lt;p&gt;Available free for research and teaching purposes. </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No redistributing allowed. &lt;/p&gt;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&lt;/availability&gt;</w:t>
            </w:r>
          </w:p>
          <w:p w:rsidR="00343FDB" w:rsidRDefault="00E17EF8">
            <w:pPr>
              <w:contextualSpacing w:val="0"/>
            </w:pPr>
            <w:r w:rsidRPr="00E17EF8">
              <w:rPr>
                <w:rFonts w:ascii="Consolas" w:eastAsia="Consolas" w:hAnsi="Consolas" w:cs="Consolas"/>
                <w:color w:val="333333"/>
                <w:sz w:val="20"/>
                <w:lang w:val="en-US"/>
              </w:rPr>
              <w:t xml:space="preserve">   </w:t>
            </w:r>
            <w:r>
              <w:rPr>
                <w:rFonts w:ascii="Consolas" w:eastAsia="Consolas" w:hAnsi="Consolas" w:cs="Consolas"/>
                <w:color w:val="333333"/>
                <w:sz w:val="20"/>
              </w:rPr>
              <w:t>&lt;</w:t>
            </w:r>
            <w:proofErr w:type="spellStart"/>
            <w:r>
              <w:rPr>
                <w:rFonts w:ascii="Consolas" w:eastAsia="Consolas" w:hAnsi="Consolas" w:cs="Consolas"/>
                <w:color w:val="333333"/>
                <w:sz w:val="20"/>
              </w:rPr>
              <w:t>distributor</w:t>
            </w:r>
            <w:proofErr w:type="spellEnd"/>
            <w:r>
              <w:rPr>
                <w:rFonts w:ascii="Consolas" w:eastAsia="Consolas" w:hAnsi="Consolas" w:cs="Consolas"/>
                <w:color w:val="333333"/>
                <w:sz w:val="20"/>
              </w:rPr>
              <w:t>&gt;Hamburger Zentrum für Sprachkorpora&lt;/</w:t>
            </w:r>
            <w:proofErr w:type="spellStart"/>
            <w:r>
              <w:rPr>
                <w:rFonts w:ascii="Consolas" w:eastAsia="Consolas" w:hAnsi="Consolas" w:cs="Consolas"/>
                <w:color w:val="333333"/>
                <w:sz w:val="20"/>
              </w:rPr>
              <w:t>distributor</w:t>
            </w:r>
            <w:proofErr w:type="spellEnd"/>
            <w:r>
              <w:rPr>
                <w:rFonts w:ascii="Consolas" w:eastAsia="Consolas" w:hAnsi="Consolas" w:cs="Consolas"/>
                <w:color w:val="333333"/>
                <w:sz w:val="20"/>
              </w:rPr>
              <w:t>&gt;</w:t>
            </w:r>
          </w:p>
          <w:p w:rsidR="00343FDB" w:rsidRPr="00E17EF8" w:rsidRDefault="00E17EF8">
            <w:pPr>
              <w:contextualSpacing w:val="0"/>
              <w:rPr>
                <w:lang w:val="en-US"/>
              </w:rPr>
            </w:pPr>
            <w:r>
              <w:rPr>
                <w:rFonts w:ascii="Consolas" w:eastAsia="Consolas" w:hAnsi="Consolas" w:cs="Consolas"/>
                <w:color w:val="333333"/>
                <w:sz w:val="20"/>
              </w:rPr>
              <w:t xml:space="preserve">   </w:t>
            </w:r>
            <w:r w:rsidRPr="00E17EF8">
              <w:rPr>
                <w:rFonts w:ascii="Consolas" w:eastAsia="Consolas" w:hAnsi="Consolas" w:cs="Consolas"/>
                <w:color w:val="333333"/>
                <w:sz w:val="20"/>
                <w:lang w:val="en-US"/>
              </w:rPr>
              <w:t>&lt;address&gt;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&lt;street&gt;Max </w:t>
            </w:r>
            <w:proofErr w:type="spellStart"/>
            <w:r w:rsidRPr="00E17EF8">
              <w:rPr>
                <w:rFonts w:ascii="Consolas" w:eastAsia="Consolas" w:hAnsi="Consolas" w:cs="Consolas"/>
                <w:color w:val="333333"/>
                <w:sz w:val="20"/>
                <w:lang w:val="en-US"/>
              </w:rPr>
              <w:t>Brauer-Allee</w:t>
            </w:r>
            <w:proofErr w:type="spellEnd"/>
            <w:r w:rsidRPr="00E17EF8">
              <w:rPr>
                <w:rFonts w:ascii="Consolas" w:eastAsia="Consolas" w:hAnsi="Consolas" w:cs="Consolas"/>
                <w:color w:val="333333"/>
                <w:sz w:val="20"/>
                <w:lang w:val="en-US"/>
              </w:rPr>
              <w:t xml:space="preserve"> 60&lt;/street&gt;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w:t>
            </w:r>
            <w:proofErr w:type="spellStart"/>
            <w:r w:rsidRPr="00E17EF8">
              <w:rPr>
                <w:rFonts w:ascii="Consolas" w:eastAsia="Consolas" w:hAnsi="Consolas" w:cs="Consolas"/>
                <w:color w:val="333333"/>
                <w:sz w:val="20"/>
                <w:lang w:val="en-US"/>
              </w:rPr>
              <w:t>postCode</w:t>
            </w:r>
            <w:proofErr w:type="spellEnd"/>
            <w:r w:rsidRPr="00E17EF8">
              <w:rPr>
                <w:rFonts w:ascii="Consolas" w:eastAsia="Consolas" w:hAnsi="Consolas" w:cs="Consolas"/>
                <w:color w:val="333333"/>
                <w:sz w:val="20"/>
                <w:lang w:val="en-US"/>
              </w:rPr>
              <w:t>&gt;22765&lt;/</w:t>
            </w:r>
            <w:proofErr w:type="spellStart"/>
            <w:r w:rsidRPr="00E17EF8">
              <w:rPr>
                <w:rFonts w:ascii="Consolas" w:eastAsia="Consolas" w:hAnsi="Consolas" w:cs="Consolas"/>
                <w:color w:val="333333"/>
                <w:sz w:val="20"/>
                <w:lang w:val="en-US"/>
              </w:rPr>
              <w:t>postCode</w:t>
            </w:r>
            <w:proofErr w:type="spellEnd"/>
            <w:r w:rsidRPr="00E17EF8">
              <w:rPr>
                <w:rFonts w:ascii="Consolas" w:eastAsia="Consolas" w:hAnsi="Consolas" w:cs="Consolas"/>
                <w:color w:val="333333"/>
                <w:sz w:val="20"/>
                <w:lang w:val="en-US"/>
              </w:rPr>
              <w:t>&gt;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w:t>
            </w:r>
            <w:proofErr w:type="spellStart"/>
            <w:r w:rsidRPr="00E17EF8">
              <w:rPr>
                <w:rFonts w:ascii="Consolas" w:eastAsia="Consolas" w:hAnsi="Consolas" w:cs="Consolas"/>
                <w:color w:val="333333"/>
                <w:sz w:val="20"/>
                <w:lang w:val="en-US"/>
              </w:rPr>
              <w:t>placeName</w:t>
            </w:r>
            <w:proofErr w:type="spellEnd"/>
            <w:r w:rsidRPr="00E17EF8">
              <w:rPr>
                <w:rFonts w:ascii="Consolas" w:eastAsia="Consolas" w:hAnsi="Consolas" w:cs="Consolas"/>
                <w:color w:val="333333"/>
                <w:sz w:val="20"/>
                <w:lang w:val="en-US"/>
              </w:rPr>
              <w:t>&gt;Hamburg&lt;/</w:t>
            </w:r>
            <w:proofErr w:type="spellStart"/>
            <w:r w:rsidRPr="00E17EF8">
              <w:rPr>
                <w:rFonts w:ascii="Consolas" w:eastAsia="Consolas" w:hAnsi="Consolas" w:cs="Consolas"/>
                <w:color w:val="333333"/>
                <w:sz w:val="20"/>
                <w:lang w:val="en-US"/>
              </w:rPr>
              <w:t>placeName</w:t>
            </w:r>
            <w:proofErr w:type="spellEnd"/>
            <w:r w:rsidRPr="00E17EF8">
              <w:rPr>
                <w:rFonts w:ascii="Consolas" w:eastAsia="Consolas" w:hAnsi="Consolas" w:cs="Consolas"/>
                <w:color w:val="333333"/>
                <w:sz w:val="20"/>
                <w:lang w:val="en-US"/>
              </w:rPr>
              <w:t>&gt;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&lt;country&gt;Germany&lt;/country&gt;</w:t>
            </w:r>
          </w:p>
          <w:p w:rsidR="00343FDB" w:rsidRDefault="00E17EF8">
            <w:pPr>
              <w:contextualSpacing w:val="0"/>
            </w:pPr>
            <w:r w:rsidRPr="00E17EF8">
              <w:rPr>
                <w:rFonts w:ascii="Consolas" w:eastAsia="Consolas" w:hAnsi="Consolas" w:cs="Consolas"/>
                <w:color w:val="333333"/>
                <w:sz w:val="20"/>
                <w:lang w:val="en-US"/>
              </w:rPr>
              <w:t xml:space="preserve">   </w:t>
            </w:r>
            <w:r>
              <w:rPr>
                <w:rFonts w:ascii="Consolas" w:eastAsia="Consolas" w:hAnsi="Consolas" w:cs="Consolas"/>
                <w:color w:val="333333"/>
                <w:sz w:val="20"/>
              </w:rPr>
              <w:t>&lt;/</w:t>
            </w:r>
            <w:proofErr w:type="spellStart"/>
            <w:r>
              <w:rPr>
                <w:rFonts w:ascii="Consolas" w:eastAsia="Consolas" w:hAnsi="Consolas" w:cs="Consolas"/>
                <w:color w:val="333333"/>
                <w:sz w:val="20"/>
              </w:rPr>
              <w:t>address</w:t>
            </w:r>
            <w:proofErr w:type="spellEnd"/>
            <w:r>
              <w:rPr>
                <w:rFonts w:ascii="Consolas" w:eastAsia="Consolas" w:hAnsi="Consolas" w:cs="Consolas"/>
                <w:color w:val="333333"/>
                <w:sz w:val="20"/>
              </w:rPr>
              <w:t>&gt;</w:t>
            </w:r>
          </w:p>
          <w:p w:rsidR="00343FDB" w:rsidRDefault="00E17EF8">
            <w:pPr>
              <w:contextualSpacing w:val="0"/>
            </w:pPr>
            <w:r>
              <w:rPr>
                <w:rFonts w:ascii="Consolas" w:eastAsia="Consolas" w:hAnsi="Consolas" w:cs="Consolas"/>
                <w:color w:val="333333"/>
                <w:sz w:val="20"/>
              </w:rPr>
              <w:t>&lt;/</w:t>
            </w:r>
            <w:proofErr w:type="spellStart"/>
            <w:r>
              <w:rPr>
                <w:rFonts w:ascii="Consolas" w:eastAsia="Consolas" w:hAnsi="Consolas" w:cs="Consolas"/>
                <w:color w:val="333333"/>
                <w:sz w:val="20"/>
              </w:rPr>
              <w:t>publicationStmt</w:t>
            </w:r>
            <w:proofErr w:type="spellEnd"/>
            <w:r>
              <w:rPr>
                <w:rFonts w:ascii="Consolas" w:eastAsia="Consolas" w:hAnsi="Consolas" w:cs="Consolas"/>
                <w:color w:val="333333"/>
                <w:sz w:val="20"/>
              </w:rPr>
              <w:t>&gt;</w:t>
            </w:r>
          </w:p>
        </w:tc>
      </w:tr>
    </w:tbl>
    <w:p w:rsidR="00343FDB" w:rsidRDefault="00E17EF8">
      <w:pPr>
        <w:pStyle w:val="berschrift3"/>
        <w:contextualSpacing w:val="0"/>
      </w:pPr>
      <w:bookmarkStart w:id="45" w:name="h.u8r4mr3tw2on" w:colFirst="0" w:colLast="0"/>
      <w:bookmarkStart w:id="46" w:name="_Toc408578602"/>
      <w:bookmarkEnd w:id="45"/>
      <w:r>
        <w:t xml:space="preserve">4.1.2 Recording </w:t>
      </w:r>
      <w:proofErr w:type="spellStart"/>
      <w:r>
        <w:t>information</w:t>
      </w:r>
      <w:proofErr w:type="spellEnd"/>
      <w:r>
        <w:t xml:space="preserve"> (&lt;</w:t>
      </w:r>
      <w:proofErr w:type="spellStart"/>
      <w:r>
        <w:t>recordingStmt</w:t>
      </w:r>
      <w:proofErr w:type="spellEnd"/>
      <w:r>
        <w:t>&gt;)</w:t>
      </w:r>
      <w:bookmarkEnd w:id="46"/>
    </w:p>
    <w:p w:rsidR="00343FDB" w:rsidRPr="00E17EF8" w:rsidRDefault="00E17EF8">
      <w:pPr>
        <w:contextualSpacing w:val="0"/>
        <w:jc w:val="both"/>
        <w:rPr>
          <w:lang w:val="en-US"/>
        </w:rPr>
      </w:pPr>
      <w:r w:rsidRPr="00E17EF8">
        <w:rPr>
          <w:lang w:val="en-US"/>
        </w:rPr>
        <w:t xml:space="preserve">The </w:t>
      </w:r>
      <w:r w:rsidRPr="00E17EF8">
        <w:rPr>
          <w:rFonts w:ascii="Courier New" w:eastAsia="Courier New" w:hAnsi="Courier New" w:cs="Courier New"/>
          <w:b/>
          <w:color w:val="1C4587"/>
          <w:lang w:val="en-US"/>
        </w:rPr>
        <w:t>&lt;</w:t>
      </w:r>
      <w:proofErr w:type="spellStart"/>
      <w:r w:rsidRPr="00E17EF8">
        <w:rPr>
          <w:rFonts w:ascii="Courier New" w:eastAsia="Courier New" w:hAnsi="Courier New" w:cs="Courier New"/>
          <w:b/>
          <w:color w:val="1C4587"/>
          <w:lang w:val="en-US"/>
        </w:rPr>
        <w:t>recordingStmt</w:t>
      </w:r>
      <w:proofErr w:type="spellEnd"/>
      <w:r w:rsidRPr="00E17EF8">
        <w:rPr>
          <w:rFonts w:ascii="Courier New" w:eastAsia="Courier New" w:hAnsi="Courier New" w:cs="Courier New"/>
          <w:b/>
          <w:color w:val="1C4587"/>
          <w:lang w:val="en-US"/>
        </w:rPr>
        <w:t>&gt;</w:t>
      </w:r>
      <w:r w:rsidRPr="00E17EF8">
        <w:rPr>
          <w:lang w:val="en-US"/>
        </w:rPr>
        <w:t xml:space="preserve"> element inside the </w:t>
      </w:r>
      <w:r w:rsidRPr="00E17EF8">
        <w:rPr>
          <w:rFonts w:ascii="Courier New" w:eastAsia="Courier New" w:hAnsi="Courier New" w:cs="Courier New"/>
          <w:b/>
          <w:color w:val="1C4587"/>
          <w:lang w:val="en-US"/>
        </w:rPr>
        <w:t>&lt;</w:t>
      </w:r>
      <w:proofErr w:type="spellStart"/>
      <w:r w:rsidRPr="00E17EF8">
        <w:rPr>
          <w:rFonts w:ascii="Courier New" w:eastAsia="Courier New" w:hAnsi="Courier New" w:cs="Courier New"/>
          <w:b/>
          <w:color w:val="1C4587"/>
          <w:lang w:val="en-US"/>
        </w:rPr>
        <w:t>fileDesc</w:t>
      </w:r>
      <w:proofErr w:type="spellEnd"/>
      <w:r w:rsidRPr="00E17EF8">
        <w:rPr>
          <w:rFonts w:ascii="Courier New" w:eastAsia="Courier New" w:hAnsi="Courier New" w:cs="Courier New"/>
          <w:b/>
          <w:color w:val="1C4587"/>
          <w:lang w:val="en-US"/>
        </w:rPr>
        <w:t>&gt;</w:t>
      </w:r>
      <w:r w:rsidRPr="00E17EF8">
        <w:rPr>
          <w:lang w:val="en-US"/>
        </w:rPr>
        <w:t xml:space="preserve"> section of the </w:t>
      </w:r>
      <w:r w:rsidRPr="00E17EF8">
        <w:rPr>
          <w:rFonts w:ascii="Courier New" w:eastAsia="Courier New" w:hAnsi="Courier New" w:cs="Courier New"/>
          <w:b/>
          <w:color w:val="1C4587"/>
          <w:lang w:val="en-US"/>
        </w:rPr>
        <w:t>&lt;</w:t>
      </w:r>
      <w:proofErr w:type="spellStart"/>
      <w:r w:rsidRPr="00E17EF8">
        <w:rPr>
          <w:rFonts w:ascii="Courier New" w:eastAsia="Courier New" w:hAnsi="Courier New" w:cs="Courier New"/>
          <w:b/>
          <w:color w:val="1C4587"/>
          <w:lang w:val="en-US"/>
        </w:rPr>
        <w:t>teiHeader</w:t>
      </w:r>
      <w:proofErr w:type="spellEnd"/>
      <w:r w:rsidRPr="00E17EF8">
        <w:rPr>
          <w:rFonts w:ascii="Courier New" w:eastAsia="Courier New" w:hAnsi="Courier New" w:cs="Courier New"/>
          <w:b/>
          <w:color w:val="1C4587"/>
          <w:lang w:val="en-US"/>
        </w:rPr>
        <w:t>&gt;</w:t>
      </w:r>
      <w:r w:rsidRPr="00E17EF8">
        <w:rPr>
          <w:lang w:val="en-US"/>
        </w:rPr>
        <w:t xml:space="preserve"> should be used to record information about the transcribed recording(s). A </w:t>
      </w:r>
      <w:r w:rsidRPr="00E17EF8">
        <w:rPr>
          <w:rFonts w:ascii="Courier New" w:eastAsia="Courier New" w:hAnsi="Courier New" w:cs="Courier New"/>
          <w:b/>
          <w:color w:val="1C4587"/>
          <w:lang w:val="en-US"/>
        </w:rPr>
        <w:t>&lt;media&gt;</w:t>
      </w:r>
      <w:r w:rsidRPr="00E17EF8">
        <w:rPr>
          <w:lang w:val="en-US"/>
        </w:rPr>
        <w:t xml:space="preserve"> element inside a </w:t>
      </w:r>
      <w:r w:rsidRPr="00E17EF8">
        <w:rPr>
          <w:rFonts w:ascii="Courier New" w:eastAsia="Courier New" w:hAnsi="Courier New" w:cs="Courier New"/>
          <w:b/>
          <w:color w:val="1C4587"/>
          <w:lang w:val="en-US"/>
        </w:rPr>
        <w:t>&lt;recording&gt;</w:t>
      </w:r>
      <w:r w:rsidRPr="00E17EF8">
        <w:rPr>
          <w:lang w:val="en-US"/>
        </w:rPr>
        <w:t xml:space="preserve"> element should be used to refer to the corresponding digital file via a </w:t>
      </w:r>
      <w:proofErr w:type="gramStart"/>
      <w:r w:rsidRPr="00E17EF8">
        <w:rPr>
          <w:rFonts w:ascii="Courier New" w:eastAsia="Courier New" w:hAnsi="Courier New" w:cs="Courier New"/>
          <w:b/>
          <w:color w:val="1C4587"/>
          <w:lang w:val="en-US"/>
        </w:rPr>
        <w:t>@</w:t>
      </w:r>
      <w:proofErr w:type="spellStart"/>
      <w:r w:rsidRPr="00E17EF8">
        <w:rPr>
          <w:rFonts w:ascii="Courier New" w:eastAsia="Courier New" w:hAnsi="Courier New" w:cs="Courier New"/>
          <w:b/>
          <w:color w:val="1C4587"/>
          <w:lang w:val="en-US"/>
        </w:rPr>
        <w:t>url</w:t>
      </w:r>
      <w:proofErr w:type="spellEnd"/>
      <w:proofErr w:type="gramEnd"/>
      <w:r w:rsidRPr="00E17EF8">
        <w:rPr>
          <w:lang w:val="en-US"/>
        </w:rPr>
        <w:t xml:space="preserve"> attribute. A </w:t>
      </w:r>
      <w:r w:rsidRPr="00E17EF8">
        <w:rPr>
          <w:rFonts w:ascii="Courier New" w:eastAsia="Courier New" w:hAnsi="Courier New" w:cs="Courier New"/>
          <w:b/>
          <w:color w:val="1C4587"/>
          <w:lang w:val="en-US"/>
        </w:rPr>
        <w:t>@type</w:t>
      </w:r>
      <w:r w:rsidRPr="00E17EF8">
        <w:rPr>
          <w:lang w:val="en-US"/>
        </w:rPr>
        <w:t xml:space="preserve"> attribute on </w:t>
      </w:r>
      <w:r w:rsidRPr="00E17EF8">
        <w:rPr>
          <w:rFonts w:ascii="Courier New" w:eastAsia="Courier New" w:hAnsi="Courier New" w:cs="Courier New"/>
          <w:b/>
          <w:color w:val="1C4587"/>
          <w:lang w:val="en-US"/>
        </w:rPr>
        <w:t xml:space="preserve">&lt;recording&gt; </w:t>
      </w:r>
      <w:r w:rsidRPr="00E17EF8">
        <w:rPr>
          <w:lang w:val="en-US"/>
        </w:rPr>
        <w:t xml:space="preserve">should be used to indicate the media type of the recording. </w:t>
      </w:r>
      <w:proofErr w:type="gramStart"/>
      <w:r w:rsidRPr="00E17EF8">
        <w:rPr>
          <w:i/>
          <w:lang w:val="en-US"/>
        </w:rPr>
        <w:t>audio</w:t>
      </w:r>
      <w:proofErr w:type="gramEnd"/>
      <w:r w:rsidRPr="00E17EF8">
        <w:rPr>
          <w:i/>
          <w:lang w:val="en-US"/>
        </w:rPr>
        <w:t xml:space="preserve"> </w:t>
      </w:r>
      <w:r w:rsidRPr="00E17EF8">
        <w:rPr>
          <w:lang w:val="en-US"/>
        </w:rPr>
        <w:t xml:space="preserve">and </w:t>
      </w:r>
      <w:r w:rsidRPr="00E17EF8">
        <w:rPr>
          <w:i/>
          <w:lang w:val="en-US"/>
        </w:rPr>
        <w:t xml:space="preserve">video </w:t>
      </w:r>
      <w:r w:rsidRPr="00E17EF8">
        <w:rPr>
          <w:lang w:val="en-US"/>
        </w:rPr>
        <w:t xml:space="preserve">are the permissible values for that attribute. The actual digital file type should be encoded as a </w:t>
      </w:r>
      <w:r w:rsidRPr="00E17EF8">
        <w:rPr>
          <w:rFonts w:ascii="Courier New" w:eastAsia="Courier New" w:hAnsi="Courier New" w:cs="Courier New"/>
          <w:b/>
          <w:color w:val="1C4587"/>
          <w:lang w:val="en-US"/>
        </w:rPr>
        <w:t>@</w:t>
      </w:r>
      <w:proofErr w:type="spellStart"/>
      <w:r w:rsidRPr="00E17EF8">
        <w:rPr>
          <w:rFonts w:ascii="Courier New" w:eastAsia="Courier New" w:hAnsi="Courier New" w:cs="Courier New"/>
          <w:b/>
          <w:color w:val="1C4587"/>
          <w:lang w:val="en-US"/>
        </w:rPr>
        <w:t>mimeType</w:t>
      </w:r>
      <w:proofErr w:type="spellEnd"/>
      <w:r w:rsidRPr="00E17EF8">
        <w:rPr>
          <w:lang w:val="en-US"/>
        </w:rPr>
        <w:t xml:space="preserve"> attribute on the </w:t>
      </w:r>
      <w:r w:rsidRPr="00E17EF8">
        <w:rPr>
          <w:rFonts w:ascii="Courier New" w:eastAsia="Courier New" w:hAnsi="Courier New" w:cs="Courier New"/>
          <w:b/>
          <w:color w:val="1C4587"/>
          <w:lang w:val="en-US"/>
        </w:rPr>
        <w:t>&lt;media&gt;</w:t>
      </w:r>
      <w:r w:rsidRPr="00E17EF8">
        <w:rPr>
          <w:lang w:val="en-US"/>
        </w:rPr>
        <w:t xml:space="preserve"> element. Where two or more files are derived from the same master recording, these should be represented as different </w:t>
      </w:r>
      <w:r w:rsidRPr="00E17EF8">
        <w:rPr>
          <w:rFonts w:ascii="Courier New" w:eastAsia="Courier New" w:hAnsi="Courier New" w:cs="Courier New"/>
          <w:b/>
          <w:color w:val="1C4587"/>
          <w:lang w:val="en-US"/>
        </w:rPr>
        <w:t>&lt;media&gt;</w:t>
      </w:r>
      <w:r w:rsidRPr="00E17EF8">
        <w:rPr>
          <w:lang w:val="en-US"/>
        </w:rPr>
        <w:t xml:space="preserve"> elements inside the same </w:t>
      </w:r>
      <w:r w:rsidRPr="00E17EF8">
        <w:rPr>
          <w:rFonts w:ascii="Courier New" w:eastAsia="Courier New" w:hAnsi="Courier New" w:cs="Courier New"/>
          <w:b/>
          <w:color w:val="1C4587"/>
          <w:lang w:val="en-US"/>
        </w:rPr>
        <w:t>&lt;recording&gt;</w:t>
      </w:r>
      <w:r w:rsidRPr="00E17EF8">
        <w:rPr>
          <w:lang w:val="en-US"/>
        </w:rPr>
        <w:t xml:space="preserve"> element, rather than as different </w:t>
      </w:r>
      <w:r w:rsidRPr="00E17EF8">
        <w:rPr>
          <w:rFonts w:ascii="Courier New" w:eastAsia="Courier New" w:hAnsi="Courier New" w:cs="Courier New"/>
          <w:b/>
          <w:color w:val="1C4587"/>
          <w:lang w:val="en-US"/>
        </w:rPr>
        <w:t>&lt;recording&gt;</w:t>
      </w:r>
      <w:r w:rsidRPr="00E17EF8">
        <w:rPr>
          <w:lang w:val="en-US"/>
        </w:rPr>
        <w:t xml:space="preserve"> elements. </w:t>
      </w:r>
    </w:p>
    <w:p w:rsidR="00343FDB" w:rsidRPr="00E17EF8" w:rsidRDefault="00343FDB">
      <w:pPr>
        <w:contextualSpacing w:val="0"/>
        <w:rPr>
          <w:lang w:val="en-US"/>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43FDB">
        <w:tc>
          <w:tcPr>
            <w:tcW w:w="9360" w:type="dxa"/>
            <w:shd w:val="clear" w:color="auto" w:fill="D9D9D9"/>
            <w:tcMar>
              <w:top w:w="100" w:type="dxa"/>
              <w:left w:w="100" w:type="dxa"/>
              <w:bottom w:w="100" w:type="dxa"/>
              <w:right w:w="100" w:type="dxa"/>
            </w:tcMar>
          </w:tcPr>
          <w:p w:rsidR="00343FDB" w:rsidRPr="00E17EF8" w:rsidRDefault="00E17EF8">
            <w:pPr>
              <w:contextualSpacing w:val="0"/>
              <w:rPr>
                <w:lang w:val="en-US"/>
              </w:rPr>
            </w:pPr>
            <w:r w:rsidRPr="00E17EF8">
              <w:rPr>
                <w:rFonts w:ascii="Consolas" w:eastAsia="Consolas" w:hAnsi="Consolas" w:cs="Consolas"/>
                <w:color w:val="333333"/>
                <w:sz w:val="20"/>
                <w:lang w:val="en-US"/>
              </w:rPr>
              <w:lastRenderedPageBreak/>
              <w:t>&lt;</w:t>
            </w:r>
            <w:proofErr w:type="spellStart"/>
            <w:r w:rsidRPr="00E17EF8">
              <w:rPr>
                <w:rFonts w:ascii="Consolas" w:eastAsia="Consolas" w:hAnsi="Consolas" w:cs="Consolas"/>
                <w:color w:val="333333"/>
                <w:sz w:val="20"/>
                <w:lang w:val="en-US"/>
              </w:rPr>
              <w:t>recordingStmt</w:t>
            </w:r>
            <w:proofErr w:type="spellEnd"/>
            <w:r w:rsidRPr="00E17EF8">
              <w:rPr>
                <w:rFonts w:ascii="Consolas" w:eastAsia="Consolas" w:hAnsi="Consolas" w:cs="Consolas"/>
                <w:color w:val="333333"/>
                <w:sz w:val="20"/>
                <w:lang w:val="en-US"/>
              </w:rPr>
              <w:t>&gt;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&lt;recording type="video"&gt;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 element from TEI P5, but not allowed there as a child of recording --&gt;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&lt;media </w:t>
            </w:r>
            <w:proofErr w:type="spellStart"/>
            <w:r w:rsidRPr="00E17EF8">
              <w:rPr>
                <w:rFonts w:ascii="Consolas" w:eastAsia="Consolas" w:hAnsi="Consolas" w:cs="Consolas"/>
                <w:color w:val="333333"/>
                <w:sz w:val="20"/>
                <w:lang w:val="en-US"/>
              </w:rPr>
              <w:t>mimeType</w:t>
            </w:r>
            <w:proofErr w:type="spellEnd"/>
            <w:r w:rsidRPr="00E17EF8">
              <w:rPr>
                <w:rFonts w:ascii="Consolas" w:eastAsia="Consolas" w:hAnsi="Consolas" w:cs="Consolas"/>
                <w:color w:val="333333"/>
                <w:sz w:val="20"/>
                <w:lang w:val="en-US"/>
              </w:rPr>
              <w:t xml:space="preserve">="video/mpeg" </w:t>
            </w:r>
            <w:proofErr w:type="spellStart"/>
            <w:r w:rsidRPr="00E17EF8">
              <w:rPr>
                <w:rFonts w:ascii="Consolas" w:eastAsia="Consolas" w:hAnsi="Consolas" w:cs="Consolas"/>
                <w:color w:val="333333"/>
                <w:sz w:val="20"/>
                <w:lang w:val="en-US"/>
              </w:rPr>
              <w:t>url</w:t>
            </w:r>
            <w:proofErr w:type="spellEnd"/>
            <w:r w:rsidRPr="00E17EF8">
              <w:rPr>
                <w:rFonts w:ascii="Consolas" w:eastAsia="Consolas" w:hAnsi="Consolas" w:cs="Consolas"/>
                <w:color w:val="333333"/>
                <w:sz w:val="20"/>
                <w:lang w:val="en-US"/>
              </w:rPr>
              <w:t>="Beckhams.mpg"/&gt;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&lt;media </w:t>
            </w:r>
            <w:proofErr w:type="spellStart"/>
            <w:r w:rsidRPr="00E17EF8">
              <w:rPr>
                <w:rFonts w:ascii="Consolas" w:eastAsia="Consolas" w:hAnsi="Consolas" w:cs="Consolas"/>
                <w:color w:val="333333"/>
                <w:sz w:val="20"/>
                <w:lang w:val="en-US"/>
              </w:rPr>
              <w:t>mimeType</w:t>
            </w:r>
            <w:proofErr w:type="spellEnd"/>
            <w:r w:rsidRPr="00E17EF8">
              <w:rPr>
                <w:rFonts w:ascii="Consolas" w:eastAsia="Consolas" w:hAnsi="Consolas" w:cs="Consolas"/>
                <w:color w:val="333333"/>
                <w:sz w:val="20"/>
                <w:lang w:val="en-US"/>
              </w:rPr>
              <w:t xml:space="preserve">="audio/wav" </w:t>
            </w:r>
            <w:proofErr w:type="spellStart"/>
            <w:r w:rsidRPr="00E17EF8">
              <w:rPr>
                <w:rFonts w:ascii="Consolas" w:eastAsia="Consolas" w:hAnsi="Consolas" w:cs="Consolas"/>
                <w:color w:val="333333"/>
                <w:sz w:val="20"/>
                <w:lang w:val="en-US"/>
              </w:rPr>
              <w:t>url</w:t>
            </w:r>
            <w:proofErr w:type="spellEnd"/>
            <w:r w:rsidRPr="00E17EF8">
              <w:rPr>
                <w:rFonts w:ascii="Consolas" w:eastAsia="Consolas" w:hAnsi="Consolas" w:cs="Consolas"/>
                <w:color w:val="333333"/>
                <w:sz w:val="20"/>
                <w:lang w:val="en-US"/>
              </w:rPr>
              <w:t>="Beckhams.wav"/&gt;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&lt;broadcast&gt;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&lt;ab&gt;Parkinson </w:t>
            </w:r>
            <w:proofErr w:type="spellStart"/>
            <w:r w:rsidRPr="00E17EF8">
              <w:rPr>
                <w:rFonts w:ascii="Consolas" w:eastAsia="Consolas" w:hAnsi="Consolas" w:cs="Consolas"/>
                <w:color w:val="333333"/>
                <w:sz w:val="20"/>
                <w:lang w:val="en-US"/>
              </w:rPr>
              <w:t>Talkshow</w:t>
            </w:r>
            <w:proofErr w:type="spellEnd"/>
            <w:r w:rsidRPr="00E17EF8">
              <w:rPr>
                <w:rFonts w:ascii="Consolas" w:eastAsia="Consolas" w:hAnsi="Consolas" w:cs="Consolas"/>
                <w:color w:val="333333"/>
                <w:sz w:val="20"/>
                <w:lang w:val="en-US"/>
              </w:rPr>
              <w:t xml:space="preserve"> on BBC, broadcast on 02 November 2007&lt;/ab&gt;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&lt;/broadcast&gt;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 information about the equipment used for creating the recording --&gt;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 where recordings are made by the researcher, this would be --&gt;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 place to specify the recording equipment (e.g. Camcorder) --&gt;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&lt;equipment&gt;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&lt;ab&gt;Video excerpt downloaded from YouTube with </w:t>
            </w:r>
            <w:proofErr w:type="spellStart"/>
            <w:r w:rsidRPr="00E17EF8">
              <w:rPr>
                <w:rFonts w:ascii="Consolas" w:eastAsia="Consolas" w:hAnsi="Consolas" w:cs="Consolas"/>
                <w:color w:val="333333"/>
                <w:sz w:val="20"/>
                <w:lang w:val="en-US"/>
              </w:rPr>
              <w:t>aTube</w:t>
            </w:r>
            <w:proofErr w:type="spellEnd"/>
            <w:r w:rsidRPr="00E17EF8">
              <w:rPr>
                <w:rFonts w:ascii="Consolas" w:eastAsia="Consolas" w:hAnsi="Consolas" w:cs="Consolas"/>
                <w:color w:val="333333"/>
                <w:sz w:val="20"/>
                <w:lang w:val="en-US"/>
              </w:rPr>
              <w:t xml:space="preserve">-Catcher, converted </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into MPG format with Adobe Premiere&lt;/ab&gt;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&lt;ab&gt;Audio extracted from video with Audacity 1.3 beta&lt;/ab&gt;</w:t>
            </w:r>
          </w:p>
          <w:p w:rsidR="00343FDB" w:rsidRDefault="00E17EF8">
            <w:pPr>
              <w:contextualSpacing w:val="0"/>
            </w:pPr>
            <w:r w:rsidRPr="00E17EF8">
              <w:rPr>
                <w:rFonts w:ascii="Consolas" w:eastAsia="Consolas" w:hAnsi="Consolas" w:cs="Consolas"/>
                <w:color w:val="333333"/>
                <w:sz w:val="20"/>
                <w:lang w:val="en-US"/>
              </w:rPr>
              <w:t xml:space="preserve">        </w:t>
            </w:r>
            <w:r>
              <w:rPr>
                <w:rFonts w:ascii="Consolas" w:eastAsia="Consolas" w:hAnsi="Consolas" w:cs="Consolas"/>
                <w:color w:val="333333"/>
                <w:sz w:val="20"/>
              </w:rPr>
              <w:t>&lt;/</w:t>
            </w:r>
            <w:proofErr w:type="spellStart"/>
            <w:r>
              <w:rPr>
                <w:rFonts w:ascii="Consolas" w:eastAsia="Consolas" w:hAnsi="Consolas" w:cs="Consolas"/>
                <w:color w:val="333333"/>
                <w:sz w:val="20"/>
              </w:rPr>
              <w:t>equipment</w:t>
            </w:r>
            <w:proofErr w:type="spellEnd"/>
            <w:r>
              <w:rPr>
                <w:rFonts w:ascii="Consolas" w:eastAsia="Consolas" w:hAnsi="Consolas" w:cs="Consolas"/>
                <w:color w:val="333333"/>
                <w:sz w:val="20"/>
              </w:rPr>
              <w:t xml:space="preserve">&gt;                  </w:t>
            </w:r>
          </w:p>
          <w:p w:rsidR="00343FDB" w:rsidRDefault="00E17EF8">
            <w:pPr>
              <w:contextualSpacing w:val="0"/>
            </w:pPr>
            <w:r>
              <w:rPr>
                <w:rFonts w:ascii="Consolas" w:eastAsia="Consolas" w:hAnsi="Consolas" w:cs="Consolas"/>
                <w:color w:val="333333"/>
                <w:sz w:val="20"/>
              </w:rPr>
              <w:t xml:space="preserve">     &lt;/</w:t>
            </w:r>
            <w:proofErr w:type="spellStart"/>
            <w:r>
              <w:rPr>
                <w:rFonts w:ascii="Consolas" w:eastAsia="Consolas" w:hAnsi="Consolas" w:cs="Consolas"/>
                <w:color w:val="333333"/>
                <w:sz w:val="20"/>
              </w:rPr>
              <w:t>recording</w:t>
            </w:r>
            <w:proofErr w:type="spellEnd"/>
            <w:r>
              <w:rPr>
                <w:rFonts w:ascii="Consolas" w:eastAsia="Consolas" w:hAnsi="Consolas" w:cs="Consolas"/>
                <w:color w:val="333333"/>
                <w:sz w:val="20"/>
              </w:rPr>
              <w:t>&gt;</w:t>
            </w:r>
          </w:p>
          <w:p w:rsidR="00343FDB" w:rsidRDefault="00E17EF8">
            <w:pPr>
              <w:contextualSpacing w:val="0"/>
            </w:pPr>
            <w:r>
              <w:rPr>
                <w:rFonts w:ascii="Consolas" w:eastAsia="Consolas" w:hAnsi="Consolas" w:cs="Consolas"/>
                <w:color w:val="333333"/>
                <w:sz w:val="20"/>
              </w:rPr>
              <w:t>&lt;/</w:t>
            </w:r>
            <w:proofErr w:type="spellStart"/>
            <w:r>
              <w:rPr>
                <w:rFonts w:ascii="Consolas" w:eastAsia="Consolas" w:hAnsi="Consolas" w:cs="Consolas"/>
                <w:color w:val="333333"/>
                <w:sz w:val="20"/>
              </w:rPr>
              <w:t>recordingStmt</w:t>
            </w:r>
            <w:proofErr w:type="spellEnd"/>
            <w:r>
              <w:rPr>
                <w:rFonts w:ascii="Consolas" w:eastAsia="Consolas" w:hAnsi="Consolas" w:cs="Consolas"/>
                <w:color w:val="333333"/>
                <w:sz w:val="20"/>
              </w:rPr>
              <w:t>&gt;</w:t>
            </w:r>
          </w:p>
        </w:tc>
      </w:tr>
    </w:tbl>
    <w:p w:rsidR="00343FDB" w:rsidRDefault="004528EE">
      <w:pPr>
        <w:pStyle w:val="berschrift2"/>
        <w:contextualSpacing w:val="0"/>
      </w:pPr>
      <w:bookmarkStart w:id="47" w:name="h.7e144u94vjs1" w:colFirst="0" w:colLast="0"/>
      <w:bookmarkStart w:id="48" w:name="_Toc408578603"/>
      <w:bookmarkEnd w:id="47"/>
      <w:r>
        <w:t>4.2</w:t>
      </w:r>
      <w:r w:rsidR="00E17EF8">
        <w:t xml:space="preserve"> Description </w:t>
      </w:r>
      <w:proofErr w:type="spellStart"/>
      <w:r w:rsidR="00E17EF8">
        <w:t>of</w:t>
      </w:r>
      <w:proofErr w:type="spellEnd"/>
      <w:r w:rsidR="00E17EF8">
        <w:t xml:space="preserve"> </w:t>
      </w:r>
      <w:proofErr w:type="spellStart"/>
      <w:r w:rsidR="00E17EF8">
        <w:t>circumstances</w:t>
      </w:r>
      <w:proofErr w:type="spellEnd"/>
      <w:r w:rsidR="00E17EF8">
        <w:t xml:space="preserve"> (&lt;</w:t>
      </w:r>
      <w:proofErr w:type="spellStart"/>
      <w:r w:rsidR="00E17EF8">
        <w:t>profileDesc</w:t>
      </w:r>
      <w:proofErr w:type="spellEnd"/>
      <w:r w:rsidR="00E17EF8">
        <w:t>&gt;)</w:t>
      </w:r>
      <w:bookmarkEnd w:id="48"/>
    </w:p>
    <w:p w:rsidR="00343FDB" w:rsidRDefault="004528EE">
      <w:pPr>
        <w:pStyle w:val="berschrift3"/>
        <w:contextualSpacing w:val="0"/>
      </w:pPr>
      <w:bookmarkStart w:id="49" w:name="h.m6wjj4g2ebgj" w:colFirst="0" w:colLast="0"/>
      <w:bookmarkStart w:id="50" w:name="_Toc408578604"/>
      <w:bookmarkEnd w:id="49"/>
      <w:r>
        <w:t>4.2.1</w:t>
      </w:r>
      <w:r w:rsidR="00E17EF8">
        <w:t xml:space="preserve"> </w:t>
      </w:r>
      <w:proofErr w:type="spellStart"/>
      <w:r w:rsidR="00E17EF8">
        <w:t>Participant</w:t>
      </w:r>
      <w:proofErr w:type="spellEnd"/>
      <w:r w:rsidR="00E17EF8">
        <w:t xml:space="preserve"> </w:t>
      </w:r>
      <w:proofErr w:type="spellStart"/>
      <w:r w:rsidR="00E17EF8">
        <w:t>information</w:t>
      </w:r>
      <w:proofErr w:type="spellEnd"/>
      <w:r w:rsidR="00E17EF8">
        <w:t xml:space="preserve"> (&lt;</w:t>
      </w:r>
      <w:proofErr w:type="spellStart"/>
      <w:r w:rsidR="00E17EF8">
        <w:t>particDesc</w:t>
      </w:r>
      <w:proofErr w:type="spellEnd"/>
      <w:r w:rsidR="00E17EF8">
        <w:t>&gt;)</w:t>
      </w:r>
      <w:bookmarkEnd w:id="50"/>
    </w:p>
    <w:p w:rsidR="00343FDB" w:rsidRPr="00E17EF8" w:rsidRDefault="00E17EF8">
      <w:pPr>
        <w:contextualSpacing w:val="0"/>
        <w:jc w:val="both"/>
        <w:rPr>
          <w:lang w:val="en-US"/>
        </w:rPr>
      </w:pPr>
      <w:r w:rsidRPr="00E17EF8">
        <w:rPr>
          <w:lang w:val="en-US"/>
        </w:rPr>
        <w:t xml:space="preserve">The participants of the transcribed interaction should be described in </w:t>
      </w:r>
      <w:r w:rsidRPr="00E17EF8">
        <w:rPr>
          <w:rFonts w:ascii="Courier New" w:eastAsia="Courier New" w:hAnsi="Courier New" w:cs="Courier New"/>
          <w:b/>
          <w:color w:val="1C4587"/>
          <w:lang w:val="en-US"/>
        </w:rPr>
        <w:t>&lt;person&gt;</w:t>
      </w:r>
      <w:r w:rsidRPr="00E17EF8">
        <w:rPr>
          <w:lang w:val="en-US"/>
        </w:rPr>
        <w:t xml:space="preserve"> elements inside the </w:t>
      </w:r>
      <w:r w:rsidRPr="00E17EF8">
        <w:rPr>
          <w:rFonts w:ascii="Courier New" w:eastAsia="Courier New" w:hAnsi="Courier New" w:cs="Courier New"/>
          <w:b/>
          <w:color w:val="1C4587"/>
          <w:lang w:val="en-US"/>
        </w:rPr>
        <w:t>&lt;</w:t>
      </w:r>
      <w:proofErr w:type="spellStart"/>
      <w:r w:rsidRPr="00E17EF8">
        <w:rPr>
          <w:rFonts w:ascii="Courier New" w:eastAsia="Courier New" w:hAnsi="Courier New" w:cs="Courier New"/>
          <w:b/>
          <w:color w:val="1C4587"/>
          <w:lang w:val="en-US"/>
        </w:rPr>
        <w:t>particDesc</w:t>
      </w:r>
      <w:proofErr w:type="spellEnd"/>
      <w:r w:rsidRPr="00E17EF8">
        <w:rPr>
          <w:rFonts w:ascii="Courier New" w:eastAsia="Courier New" w:hAnsi="Courier New" w:cs="Courier New"/>
          <w:b/>
          <w:color w:val="1C4587"/>
          <w:lang w:val="en-US"/>
        </w:rPr>
        <w:t>&gt;</w:t>
      </w:r>
      <w:r w:rsidRPr="00E17EF8">
        <w:rPr>
          <w:lang w:val="en-US"/>
        </w:rPr>
        <w:t xml:space="preserve"> section of a </w:t>
      </w:r>
      <w:r w:rsidRPr="00E17EF8">
        <w:rPr>
          <w:rFonts w:ascii="Courier New" w:eastAsia="Courier New" w:hAnsi="Courier New" w:cs="Courier New"/>
          <w:b/>
          <w:color w:val="1C4587"/>
          <w:lang w:val="en-US"/>
        </w:rPr>
        <w:t>&lt;</w:t>
      </w:r>
      <w:proofErr w:type="spellStart"/>
      <w:r w:rsidRPr="00E17EF8">
        <w:rPr>
          <w:rFonts w:ascii="Courier New" w:eastAsia="Courier New" w:hAnsi="Courier New" w:cs="Courier New"/>
          <w:b/>
          <w:color w:val="1C4587"/>
          <w:lang w:val="en-US"/>
        </w:rPr>
        <w:t>profileDesc</w:t>
      </w:r>
      <w:proofErr w:type="spellEnd"/>
      <w:r w:rsidRPr="00E17EF8">
        <w:rPr>
          <w:rFonts w:ascii="Courier New" w:eastAsia="Courier New" w:hAnsi="Courier New" w:cs="Courier New"/>
          <w:b/>
          <w:color w:val="1C4587"/>
          <w:lang w:val="en-US"/>
        </w:rPr>
        <w:t>&gt;</w:t>
      </w:r>
      <w:r w:rsidRPr="00E17EF8">
        <w:rPr>
          <w:lang w:val="en-US"/>
        </w:rPr>
        <w:t xml:space="preserve"> element. Using an </w:t>
      </w:r>
      <w:r w:rsidRPr="00E17EF8">
        <w:rPr>
          <w:rFonts w:ascii="Courier New" w:eastAsia="Courier New" w:hAnsi="Courier New" w:cs="Courier New"/>
          <w:b/>
          <w:color w:val="1C4587"/>
          <w:lang w:val="en-US"/>
        </w:rPr>
        <w:t>@n</w:t>
      </w:r>
      <w:r w:rsidRPr="00E17EF8">
        <w:rPr>
          <w:lang w:val="en-US"/>
        </w:rPr>
        <w:t xml:space="preserve"> attribute on the </w:t>
      </w:r>
      <w:r w:rsidRPr="00E17EF8">
        <w:rPr>
          <w:rFonts w:ascii="Courier New" w:eastAsia="Courier New" w:hAnsi="Courier New" w:cs="Courier New"/>
          <w:b/>
          <w:color w:val="1C4587"/>
          <w:lang w:val="en-US"/>
        </w:rPr>
        <w:t>&lt;person&gt;</w:t>
      </w:r>
      <w:r w:rsidRPr="00E17EF8">
        <w:rPr>
          <w:lang w:val="en-US"/>
        </w:rPr>
        <w:t xml:space="preserve"> element to define an abbreviated code for the respective participant is mandatory since it can be crucial for many processing purposes. </w:t>
      </w:r>
      <w:r w:rsidRPr="00E17EF8">
        <w:rPr>
          <w:rFonts w:ascii="Courier New" w:eastAsia="Courier New" w:hAnsi="Courier New" w:cs="Courier New"/>
          <w:b/>
          <w:color w:val="1C4587"/>
          <w:lang w:val="en-US"/>
        </w:rPr>
        <w:t>&lt;u&gt;</w:t>
      </w:r>
      <w:r w:rsidRPr="00E17EF8">
        <w:rPr>
          <w:lang w:val="en-US"/>
        </w:rPr>
        <w:t xml:space="preserve"> elements inside the body of the transcription refer to the </w:t>
      </w:r>
      <w:r w:rsidRPr="00E17EF8">
        <w:rPr>
          <w:rFonts w:ascii="Courier New" w:eastAsia="Courier New" w:hAnsi="Courier New" w:cs="Courier New"/>
          <w:b/>
          <w:color w:val="1C4587"/>
          <w:lang w:val="en-US"/>
        </w:rPr>
        <w:t>@</w:t>
      </w:r>
      <w:proofErr w:type="spellStart"/>
      <w:r w:rsidRPr="00E17EF8">
        <w:rPr>
          <w:rFonts w:ascii="Courier New" w:eastAsia="Courier New" w:hAnsi="Courier New" w:cs="Courier New"/>
          <w:b/>
          <w:color w:val="1C4587"/>
          <w:lang w:val="en-US"/>
        </w:rPr>
        <w:t>xml</w:t>
      </w:r>
      <w:proofErr w:type="gramStart"/>
      <w:r w:rsidRPr="00E17EF8">
        <w:rPr>
          <w:rFonts w:ascii="Courier New" w:eastAsia="Courier New" w:hAnsi="Courier New" w:cs="Courier New"/>
          <w:b/>
          <w:color w:val="1C4587"/>
          <w:lang w:val="en-US"/>
        </w:rPr>
        <w:t>:id</w:t>
      </w:r>
      <w:proofErr w:type="spellEnd"/>
      <w:proofErr w:type="gramEnd"/>
      <w:r w:rsidRPr="00E17EF8">
        <w:rPr>
          <w:lang w:val="en-US"/>
        </w:rPr>
        <w:t xml:space="preserve"> attribute of a </w:t>
      </w:r>
      <w:r w:rsidRPr="00E17EF8">
        <w:rPr>
          <w:rFonts w:ascii="Courier New" w:eastAsia="Courier New" w:hAnsi="Courier New" w:cs="Courier New"/>
          <w:b/>
          <w:color w:val="1C4587"/>
          <w:lang w:val="en-US"/>
        </w:rPr>
        <w:t>&lt;person&gt;</w:t>
      </w:r>
      <w:r w:rsidRPr="00E17EF8">
        <w:rPr>
          <w:lang w:val="en-US"/>
        </w:rPr>
        <w:t xml:space="preserve"> element which must therefore always be provided.</w:t>
      </w:r>
    </w:p>
    <w:p w:rsidR="005F3A57" w:rsidRDefault="005F3A57">
      <w:pPr>
        <w:contextualSpacing w:val="0"/>
        <w:jc w:val="both"/>
        <w:rPr>
          <w:lang w:val="en-US"/>
        </w:rPr>
      </w:pPr>
    </w:p>
    <w:p w:rsidR="00343FDB" w:rsidRPr="00E17EF8" w:rsidRDefault="00E17EF8">
      <w:pPr>
        <w:contextualSpacing w:val="0"/>
        <w:jc w:val="both"/>
        <w:rPr>
          <w:lang w:val="en-US"/>
        </w:rPr>
      </w:pPr>
      <w:r w:rsidRPr="00E17EF8">
        <w:rPr>
          <w:lang w:val="en-US"/>
        </w:rPr>
        <w:t xml:space="preserve">In order to provide additional metadata about participants, the content model of </w:t>
      </w:r>
      <w:r w:rsidRPr="00E17EF8">
        <w:rPr>
          <w:rFonts w:ascii="Courier New" w:eastAsia="Courier New" w:hAnsi="Courier New" w:cs="Courier New"/>
          <w:b/>
          <w:color w:val="1C4587"/>
          <w:lang w:val="en-US"/>
        </w:rPr>
        <w:t>&lt;person&gt;</w:t>
      </w:r>
      <w:r w:rsidRPr="00E17EF8">
        <w:rPr>
          <w:lang w:val="en-US"/>
        </w:rPr>
        <w:t xml:space="preserve"> can be fully exploited, for example to record a person’s age, birth date, language knowledge</w:t>
      </w:r>
      <w:r w:rsidR="005F3A57">
        <w:rPr>
          <w:lang w:val="en-US"/>
        </w:rPr>
        <w:t>,</w:t>
      </w:r>
      <w:r w:rsidRPr="00E17EF8">
        <w:rPr>
          <w:lang w:val="en-US"/>
        </w:rPr>
        <w:t xml:space="preserve"> etc.</w:t>
      </w:r>
    </w:p>
    <w:p w:rsidR="00343FDB" w:rsidRPr="00E17EF8" w:rsidRDefault="00343FDB">
      <w:pPr>
        <w:contextualSpacing w:val="0"/>
        <w:rPr>
          <w:lang w:val="en-US"/>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43FDB">
        <w:tc>
          <w:tcPr>
            <w:tcW w:w="9360" w:type="dxa"/>
            <w:shd w:val="clear" w:color="auto" w:fill="D9D9D9"/>
            <w:tcMar>
              <w:top w:w="100" w:type="dxa"/>
              <w:left w:w="100" w:type="dxa"/>
              <w:bottom w:w="100" w:type="dxa"/>
              <w:right w:w="100" w:type="dxa"/>
            </w:tcMar>
          </w:tcPr>
          <w:p w:rsidR="00343FDB" w:rsidRPr="00E17EF8" w:rsidRDefault="00E17EF8">
            <w:pPr>
              <w:contextualSpacing w:val="0"/>
              <w:rPr>
                <w:lang w:val="en-US"/>
              </w:rPr>
            </w:pPr>
            <w:r w:rsidRPr="00E17EF8">
              <w:rPr>
                <w:rFonts w:ascii="Consolas" w:eastAsia="Consolas" w:hAnsi="Consolas" w:cs="Consolas"/>
                <w:color w:val="333333"/>
                <w:sz w:val="20"/>
                <w:lang w:val="en-US"/>
              </w:rPr>
              <w:t>&lt;</w:t>
            </w:r>
            <w:proofErr w:type="spellStart"/>
            <w:r w:rsidRPr="00E17EF8">
              <w:rPr>
                <w:rFonts w:ascii="Consolas" w:eastAsia="Consolas" w:hAnsi="Consolas" w:cs="Consolas"/>
                <w:color w:val="333333"/>
                <w:sz w:val="20"/>
                <w:lang w:val="en-US"/>
              </w:rPr>
              <w:t>particDesc</w:t>
            </w:r>
            <w:proofErr w:type="spellEnd"/>
            <w:r w:rsidRPr="00E17EF8">
              <w:rPr>
                <w:rFonts w:ascii="Consolas" w:eastAsia="Consolas" w:hAnsi="Consolas" w:cs="Consolas"/>
                <w:color w:val="333333"/>
                <w:sz w:val="20"/>
                <w:lang w:val="en-US"/>
              </w:rPr>
              <w:t>&gt;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&lt;person </w:t>
            </w:r>
            <w:proofErr w:type="spellStart"/>
            <w:r w:rsidRPr="00E17EF8">
              <w:rPr>
                <w:rFonts w:ascii="Consolas" w:eastAsia="Consolas" w:hAnsi="Consolas" w:cs="Consolas"/>
                <w:color w:val="333333"/>
                <w:sz w:val="20"/>
                <w:lang w:val="en-US"/>
              </w:rPr>
              <w:t>xml:id</w:t>
            </w:r>
            <w:proofErr w:type="spellEnd"/>
            <w:r w:rsidRPr="00E17EF8">
              <w:rPr>
                <w:rFonts w:ascii="Consolas" w:eastAsia="Consolas" w:hAnsi="Consolas" w:cs="Consolas"/>
                <w:color w:val="333333"/>
                <w:sz w:val="20"/>
                <w:lang w:val="en-US"/>
              </w:rPr>
              <w:t>="SPK0" sex="1" n="DS"&gt;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w:t>
            </w:r>
            <w:proofErr w:type="spellStart"/>
            <w:r w:rsidRPr="00E17EF8">
              <w:rPr>
                <w:rFonts w:ascii="Consolas" w:eastAsia="Consolas" w:hAnsi="Consolas" w:cs="Consolas"/>
                <w:color w:val="333333"/>
                <w:sz w:val="20"/>
                <w:lang w:val="en-US"/>
              </w:rPr>
              <w:t>persName</w:t>
            </w:r>
            <w:proofErr w:type="spellEnd"/>
            <w:r w:rsidRPr="00E17EF8">
              <w:rPr>
                <w:rFonts w:ascii="Consolas" w:eastAsia="Consolas" w:hAnsi="Consolas" w:cs="Consolas"/>
                <w:color w:val="333333"/>
                <w:sz w:val="20"/>
                <w:lang w:val="en-US"/>
              </w:rPr>
              <w:t>&gt;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&lt;forename&gt;Daniel&lt;/forename&gt;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&lt;surname&gt;Steward&lt;/surname&gt;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w:t>
            </w:r>
            <w:proofErr w:type="spellStart"/>
            <w:r w:rsidRPr="00E17EF8">
              <w:rPr>
                <w:rFonts w:ascii="Consolas" w:eastAsia="Consolas" w:hAnsi="Consolas" w:cs="Consolas"/>
                <w:color w:val="333333"/>
                <w:sz w:val="20"/>
                <w:lang w:val="en-US"/>
              </w:rPr>
              <w:t>persName</w:t>
            </w:r>
            <w:proofErr w:type="spellEnd"/>
            <w:r w:rsidRPr="00E17EF8">
              <w:rPr>
                <w:rFonts w:ascii="Consolas" w:eastAsia="Consolas" w:hAnsi="Consolas" w:cs="Consolas"/>
                <w:color w:val="333333"/>
                <w:sz w:val="20"/>
                <w:lang w:val="en-US"/>
              </w:rPr>
              <w:t>&gt;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&lt;age value="34"/&gt;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&lt;birth when="1960-12-10"/&gt; </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w:t>
            </w:r>
            <w:proofErr w:type="spellStart"/>
            <w:r w:rsidRPr="00E17EF8">
              <w:rPr>
                <w:rFonts w:ascii="Consolas" w:eastAsia="Consolas" w:hAnsi="Consolas" w:cs="Consolas"/>
                <w:color w:val="333333"/>
                <w:sz w:val="20"/>
                <w:lang w:val="en-US"/>
              </w:rPr>
              <w:t>langKnowledge</w:t>
            </w:r>
            <w:proofErr w:type="spellEnd"/>
            <w:r w:rsidRPr="00E17EF8">
              <w:rPr>
                <w:rFonts w:ascii="Consolas" w:eastAsia="Consolas" w:hAnsi="Consolas" w:cs="Consolas"/>
                <w:color w:val="333333"/>
                <w:sz w:val="20"/>
                <w:lang w:val="en-US"/>
              </w:rPr>
              <w:t>&gt;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w:t>
            </w:r>
            <w:proofErr w:type="spellStart"/>
            <w:r w:rsidRPr="00E17EF8">
              <w:rPr>
                <w:rFonts w:ascii="Consolas" w:eastAsia="Consolas" w:hAnsi="Consolas" w:cs="Consolas"/>
                <w:color w:val="333333"/>
                <w:sz w:val="20"/>
                <w:lang w:val="en-US"/>
              </w:rPr>
              <w:t>langKnown</w:t>
            </w:r>
            <w:proofErr w:type="spellEnd"/>
            <w:r w:rsidRPr="00E17EF8">
              <w:rPr>
                <w:rFonts w:ascii="Consolas" w:eastAsia="Consolas" w:hAnsi="Consolas" w:cs="Consolas"/>
                <w:color w:val="333333"/>
                <w:sz w:val="20"/>
                <w:lang w:val="en-US"/>
              </w:rPr>
              <w:t xml:space="preserve"> tag="</w:t>
            </w:r>
            <w:proofErr w:type="spellStart"/>
            <w:r w:rsidRPr="00E17EF8">
              <w:rPr>
                <w:rFonts w:ascii="Consolas" w:eastAsia="Consolas" w:hAnsi="Consolas" w:cs="Consolas"/>
                <w:color w:val="333333"/>
                <w:sz w:val="20"/>
                <w:lang w:val="en-US"/>
              </w:rPr>
              <w:t>en</w:t>
            </w:r>
            <w:proofErr w:type="spellEnd"/>
            <w:r w:rsidRPr="00E17EF8">
              <w:rPr>
                <w:rFonts w:ascii="Consolas" w:eastAsia="Consolas" w:hAnsi="Consolas" w:cs="Consolas"/>
                <w:color w:val="333333"/>
                <w:sz w:val="20"/>
                <w:lang w:val="en-US"/>
              </w:rPr>
              <w:t>-GB" level="H"&gt;British English&lt;/</w:t>
            </w:r>
            <w:proofErr w:type="spellStart"/>
            <w:r w:rsidRPr="00E17EF8">
              <w:rPr>
                <w:rFonts w:ascii="Consolas" w:eastAsia="Consolas" w:hAnsi="Consolas" w:cs="Consolas"/>
                <w:color w:val="333333"/>
                <w:sz w:val="20"/>
                <w:lang w:val="en-US"/>
              </w:rPr>
              <w:t>langKnown</w:t>
            </w:r>
            <w:proofErr w:type="spellEnd"/>
            <w:r w:rsidRPr="00E17EF8">
              <w:rPr>
                <w:rFonts w:ascii="Consolas" w:eastAsia="Consolas" w:hAnsi="Consolas" w:cs="Consolas"/>
                <w:color w:val="333333"/>
                <w:sz w:val="20"/>
                <w:lang w:val="en-US"/>
              </w:rPr>
              <w:t>&gt;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w:t>
            </w:r>
            <w:proofErr w:type="spellStart"/>
            <w:r w:rsidRPr="00E17EF8">
              <w:rPr>
                <w:rFonts w:ascii="Consolas" w:eastAsia="Consolas" w:hAnsi="Consolas" w:cs="Consolas"/>
                <w:color w:val="333333"/>
                <w:sz w:val="20"/>
                <w:lang w:val="en-US"/>
              </w:rPr>
              <w:t>langKnown</w:t>
            </w:r>
            <w:proofErr w:type="spellEnd"/>
            <w:r w:rsidRPr="00E17EF8">
              <w:rPr>
                <w:rFonts w:ascii="Consolas" w:eastAsia="Consolas" w:hAnsi="Consolas" w:cs="Consolas"/>
                <w:color w:val="333333"/>
                <w:sz w:val="20"/>
                <w:lang w:val="en-US"/>
              </w:rPr>
              <w:t xml:space="preserve"> tag="</w:t>
            </w:r>
            <w:proofErr w:type="spellStart"/>
            <w:r w:rsidRPr="00E17EF8">
              <w:rPr>
                <w:rFonts w:ascii="Consolas" w:eastAsia="Consolas" w:hAnsi="Consolas" w:cs="Consolas"/>
                <w:color w:val="333333"/>
                <w:sz w:val="20"/>
                <w:lang w:val="en-US"/>
              </w:rPr>
              <w:t>fr</w:t>
            </w:r>
            <w:proofErr w:type="spellEnd"/>
            <w:r w:rsidRPr="00E17EF8">
              <w:rPr>
                <w:rFonts w:ascii="Consolas" w:eastAsia="Consolas" w:hAnsi="Consolas" w:cs="Consolas"/>
                <w:color w:val="333333"/>
                <w:sz w:val="20"/>
                <w:lang w:val="en-US"/>
              </w:rPr>
              <w:t>" level="M"&gt;French&lt;/</w:t>
            </w:r>
            <w:proofErr w:type="spellStart"/>
            <w:r w:rsidRPr="00E17EF8">
              <w:rPr>
                <w:rFonts w:ascii="Consolas" w:eastAsia="Consolas" w:hAnsi="Consolas" w:cs="Consolas"/>
                <w:color w:val="333333"/>
                <w:sz w:val="20"/>
                <w:lang w:val="en-US"/>
              </w:rPr>
              <w:t>langKnown</w:t>
            </w:r>
            <w:proofErr w:type="spellEnd"/>
            <w:r w:rsidRPr="00E17EF8">
              <w:rPr>
                <w:rFonts w:ascii="Consolas" w:eastAsia="Consolas" w:hAnsi="Consolas" w:cs="Consolas"/>
                <w:color w:val="333333"/>
                <w:sz w:val="20"/>
                <w:lang w:val="en-US"/>
              </w:rPr>
              <w:t>&gt;</w:t>
            </w:r>
          </w:p>
          <w:p w:rsidR="00343FDB" w:rsidRPr="00E17EF8" w:rsidRDefault="00E17EF8">
            <w:pPr>
              <w:contextualSpacing w:val="0"/>
              <w:rPr>
                <w:lang w:val="en-US"/>
              </w:rPr>
            </w:pPr>
            <w:r w:rsidRPr="00E17EF8">
              <w:rPr>
                <w:rFonts w:ascii="Consolas" w:eastAsia="Consolas" w:hAnsi="Consolas" w:cs="Consolas"/>
                <w:color w:val="333333"/>
                <w:sz w:val="20"/>
                <w:lang w:val="en-US"/>
              </w:rPr>
              <w:lastRenderedPageBreak/>
              <w:t xml:space="preserve">     &lt;/</w:t>
            </w:r>
            <w:proofErr w:type="spellStart"/>
            <w:r w:rsidRPr="00E17EF8">
              <w:rPr>
                <w:rFonts w:ascii="Consolas" w:eastAsia="Consolas" w:hAnsi="Consolas" w:cs="Consolas"/>
                <w:color w:val="333333"/>
                <w:sz w:val="20"/>
                <w:lang w:val="en-US"/>
              </w:rPr>
              <w:t>langKnowledge</w:t>
            </w:r>
            <w:proofErr w:type="spellEnd"/>
            <w:r w:rsidRPr="00E17EF8">
              <w:rPr>
                <w:rFonts w:ascii="Consolas" w:eastAsia="Consolas" w:hAnsi="Consolas" w:cs="Consolas"/>
                <w:color w:val="333333"/>
                <w:sz w:val="20"/>
                <w:lang w:val="en-US"/>
              </w:rPr>
              <w:t>&gt;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 possibly further descriptive elements --&gt;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&lt;/person&gt;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&lt;person </w:t>
            </w:r>
            <w:proofErr w:type="spellStart"/>
            <w:r w:rsidRPr="00E17EF8">
              <w:rPr>
                <w:rFonts w:ascii="Consolas" w:eastAsia="Consolas" w:hAnsi="Consolas" w:cs="Consolas"/>
                <w:color w:val="333333"/>
                <w:sz w:val="20"/>
                <w:lang w:val="en-US"/>
              </w:rPr>
              <w:t>xml:id</w:t>
            </w:r>
            <w:proofErr w:type="spellEnd"/>
            <w:r w:rsidRPr="00E17EF8">
              <w:rPr>
                <w:rFonts w:ascii="Consolas" w:eastAsia="Consolas" w:hAnsi="Consolas" w:cs="Consolas"/>
                <w:color w:val="333333"/>
                <w:sz w:val="20"/>
                <w:lang w:val="en-US"/>
              </w:rPr>
              <w:t>="SPK1" sex="2" n="FB"&gt;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w:t>
            </w:r>
            <w:proofErr w:type="spellStart"/>
            <w:r w:rsidRPr="00E17EF8">
              <w:rPr>
                <w:rFonts w:ascii="Consolas" w:eastAsia="Consolas" w:hAnsi="Consolas" w:cs="Consolas"/>
                <w:color w:val="333333"/>
                <w:sz w:val="20"/>
                <w:lang w:val="en-US"/>
              </w:rPr>
              <w:t>persName</w:t>
            </w:r>
            <w:proofErr w:type="spellEnd"/>
            <w:r w:rsidRPr="00E17EF8">
              <w:rPr>
                <w:rFonts w:ascii="Consolas" w:eastAsia="Consolas" w:hAnsi="Consolas" w:cs="Consolas"/>
                <w:color w:val="333333"/>
                <w:sz w:val="20"/>
                <w:lang w:val="en-US"/>
              </w:rPr>
              <w:t>&gt;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&lt;forename&gt;Fiona&lt;/forename&gt;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&lt;surname&gt;Baker&lt;/surname&gt;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w:t>
            </w:r>
            <w:proofErr w:type="spellStart"/>
            <w:r w:rsidRPr="00E17EF8">
              <w:rPr>
                <w:rFonts w:ascii="Consolas" w:eastAsia="Consolas" w:hAnsi="Consolas" w:cs="Consolas"/>
                <w:color w:val="333333"/>
                <w:sz w:val="20"/>
                <w:lang w:val="en-US"/>
              </w:rPr>
              <w:t>persName</w:t>
            </w:r>
            <w:proofErr w:type="spellEnd"/>
            <w:r w:rsidRPr="00E17EF8">
              <w:rPr>
                <w:rFonts w:ascii="Consolas" w:eastAsia="Consolas" w:hAnsi="Consolas" w:cs="Consolas"/>
                <w:color w:val="333333"/>
                <w:sz w:val="20"/>
                <w:lang w:val="en-US"/>
              </w:rPr>
              <w:t>&gt;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 possibly further descriptive elements --&gt;</w:t>
            </w:r>
          </w:p>
          <w:p w:rsidR="00343FDB" w:rsidRDefault="00E17EF8">
            <w:pPr>
              <w:contextualSpacing w:val="0"/>
            </w:pPr>
            <w:r w:rsidRPr="00E17EF8">
              <w:rPr>
                <w:rFonts w:ascii="Consolas" w:eastAsia="Consolas" w:hAnsi="Consolas" w:cs="Consolas"/>
                <w:color w:val="333333"/>
                <w:sz w:val="20"/>
                <w:lang w:val="en-US"/>
              </w:rPr>
              <w:t xml:space="preserve">   </w:t>
            </w:r>
            <w:r>
              <w:rPr>
                <w:rFonts w:ascii="Consolas" w:eastAsia="Consolas" w:hAnsi="Consolas" w:cs="Consolas"/>
                <w:color w:val="333333"/>
                <w:sz w:val="20"/>
              </w:rPr>
              <w:t>&lt;/</w:t>
            </w:r>
            <w:proofErr w:type="spellStart"/>
            <w:r>
              <w:rPr>
                <w:rFonts w:ascii="Consolas" w:eastAsia="Consolas" w:hAnsi="Consolas" w:cs="Consolas"/>
                <w:color w:val="333333"/>
                <w:sz w:val="20"/>
              </w:rPr>
              <w:t>person</w:t>
            </w:r>
            <w:proofErr w:type="spellEnd"/>
            <w:r>
              <w:rPr>
                <w:rFonts w:ascii="Consolas" w:eastAsia="Consolas" w:hAnsi="Consolas" w:cs="Consolas"/>
                <w:color w:val="333333"/>
                <w:sz w:val="20"/>
              </w:rPr>
              <w:t>&gt;</w:t>
            </w:r>
          </w:p>
          <w:p w:rsidR="00343FDB" w:rsidRDefault="00E17EF8">
            <w:pPr>
              <w:contextualSpacing w:val="0"/>
            </w:pPr>
            <w:r>
              <w:rPr>
                <w:rFonts w:ascii="Consolas" w:eastAsia="Consolas" w:hAnsi="Consolas" w:cs="Consolas"/>
                <w:color w:val="333333"/>
                <w:sz w:val="20"/>
              </w:rPr>
              <w:t>&lt;/</w:t>
            </w:r>
            <w:proofErr w:type="spellStart"/>
            <w:r>
              <w:rPr>
                <w:rFonts w:ascii="Consolas" w:eastAsia="Consolas" w:hAnsi="Consolas" w:cs="Consolas"/>
                <w:color w:val="333333"/>
                <w:sz w:val="20"/>
              </w:rPr>
              <w:t>particDesc</w:t>
            </w:r>
            <w:proofErr w:type="spellEnd"/>
            <w:r>
              <w:rPr>
                <w:rFonts w:ascii="Consolas" w:eastAsia="Consolas" w:hAnsi="Consolas" w:cs="Consolas"/>
                <w:color w:val="333333"/>
                <w:sz w:val="20"/>
              </w:rPr>
              <w:t>&gt;</w:t>
            </w:r>
          </w:p>
        </w:tc>
      </w:tr>
    </w:tbl>
    <w:p w:rsidR="00343FDB" w:rsidRDefault="004528EE">
      <w:pPr>
        <w:pStyle w:val="berschrift3"/>
        <w:contextualSpacing w:val="0"/>
      </w:pPr>
      <w:bookmarkStart w:id="51" w:name="h.jkdr948sajnl" w:colFirst="0" w:colLast="0"/>
      <w:bookmarkStart w:id="52" w:name="_Toc408578605"/>
      <w:bookmarkEnd w:id="51"/>
      <w:r>
        <w:lastRenderedPageBreak/>
        <w:t>4.2.2</w:t>
      </w:r>
      <w:r w:rsidR="00E17EF8">
        <w:t xml:space="preserve"> Setting </w:t>
      </w:r>
      <w:proofErr w:type="spellStart"/>
      <w:r w:rsidR="00E17EF8">
        <w:t>information</w:t>
      </w:r>
      <w:proofErr w:type="spellEnd"/>
      <w:r w:rsidR="00E17EF8">
        <w:t xml:space="preserve"> (&lt;</w:t>
      </w:r>
      <w:proofErr w:type="spellStart"/>
      <w:r w:rsidR="00E17EF8">
        <w:t>settingDesc</w:t>
      </w:r>
      <w:proofErr w:type="spellEnd"/>
      <w:r w:rsidR="00E17EF8">
        <w:t>&gt;)</w:t>
      </w:r>
      <w:bookmarkEnd w:id="52"/>
    </w:p>
    <w:p w:rsidR="00343FDB" w:rsidRPr="00E17EF8" w:rsidRDefault="00E17EF8">
      <w:pPr>
        <w:contextualSpacing w:val="0"/>
        <w:rPr>
          <w:lang w:val="en-US"/>
        </w:rPr>
      </w:pPr>
      <w:r w:rsidRPr="00E17EF8">
        <w:rPr>
          <w:lang w:val="en-US"/>
        </w:rPr>
        <w:t xml:space="preserve">The </w:t>
      </w:r>
      <w:r w:rsidRPr="00E17EF8">
        <w:rPr>
          <w:rFonts w:ascii="Courier New" w:eastAsia="Courier New" w:hAnsi="Courier New" w:cs="Courier New"/>
          <w:b/>
          <w:color w:val="1C4587"/>
          <w:lang w:val="en-US"/>
        </w:rPr>
        <w:t>&lt;</w:t>
      </w:r>
      <w:proofErr w:type="spellStart"/>
      <w:r w:rsidRPr="00E17EF8">
        <w:rPr>
          <w:rFonts w:ascii="Courier New" w:eastAsia="Courier New" w:hAnsi="Courier New" w:cs="Courier New"/>
          <w:b/>
          <w:color w:val="1C4587"/>
          <w:lang w:val="en-US"/>
        </w:rPr>
        <w:t>settingDesc</w:t>
      </w:r>
      <w:proofErr w:type="spellEnd"/>
      <w:r w:rsidRPr="00E17EF8">
        <w:rPr>
          <w:rFonts w:ascii="Courier New" w:eastAsia="Courier New" w:hAnsi="Courier New" w:cs="Courier New"/>
          <w:b/>
          <w:color w:val="1C4587"/>
          <w:lang w:val="en-US"/>
        </w:rPr>
        <w:t>&gt;</w:t>
      </w:r>
      <w:r w:rsidRPr="00E17EF8">
        <w:rPr>
          <w:lang w:val="en-US"/>
        </w:rPr>
        <w:t xml:space="preserve"> element should be used to provide information about the place and time, spatial organization, artifacts</w:t>
      </w:r>
      <w:r w:rsidR="005F3A57">
        <w:rPr>
          <w:lang w:val="en-US"/>
        </w:rPr>
        <w:t>,</w:t>
      </w:r>
      <w:r w:rsidRPr="00E17EF8">
        <w:rPr>
          <w:lang w:val="en-US"/>
        </w:rPr>
        <w:t xml:space="preserve"> etc. of the transcribed interaction. </w:t>
      </w:r>
    </w:p>
    <w:p w:rsidR="00343FDB" w:rsidRPr="00E17EF8" w:rsidRDefault="00343FDB">
      <w:pPr>
        <w:contextualSpacing w:val="0"/>
        <w:rPr>
          <w:lang w:val="en-US"/>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43FDB">
        <w:tc>
          <w:tcPr>
            <w:tcW w:w="9360" w:type="dxa"/>
            <w:shd w:val="clear" w:color="auto" w:fill="D9D9D9"/>
            <w:tcMar>
              <w:top w:w="100" w:type="dxa"/>
              <w:left w:w="100" w:type="dxa"/>
              <w:bottom w:w="100" w:type="dxa"/>
              <w:right w:w="100" w:type="dxa"/>
            </w:tcMar>
          </w:tcPr>
          <w:p w:rsidR="00343FDB" w:rsidRPr="00E17EF8" w:rsidRDefault="00E17EF8">
            <w:pPr>
              <w:contextualSpacing w:val="0"/>
              <w:rPr>
                <w:lang w:val="en-US"/>
              </w:rPr>
            </w:pPr>
            <w:r w:rsidRPr="00E17EF8">
              <w:rPr>
                <w:rFonts w:ascii="Consolas" w:eastAsia="Consolas" w:hAnsi="Consolas" w:cs="Consolas"/>
                <w:color w:val="333333"/>
                <w:sz w:val="20"/>
                <w:lang w:val="en-US"/>
              </w:rPr>
              <w:t>&lt;</w:t>
            </w:r>
            <w:proofErr w:type="spellStart"/>
            <w:r w:rsidRPr="00E17EF8">
              <w:rPr>
                <w:rFonts w:ascii="Consolas" w:eastAsia="Consolas" w:hAnsi="Consolas" w:cs="Consolas"/>
                <w:color w:val="333333"/>
                <w:sz w:val="20"/>
                <w:lang w:val="en-US"/>
              </w:rPr>
              <w:t>settingDesc</w:t>
            </w:r>
            <w:proofErr w:type="spellEnd"/>
            <w:r w:rsidRPr="00E17EF8">
              <w:rPr>
                <w:rFonts w:ascii="Consolas" w:eastAsia="Consolas" w:hAnsi="Consolas" w:cs="Consolas"/>
                <w:color w:val="333333"/>
                <w:sz w:val="20"/>
                <w:lang w:val="en-US"/>
              </w:rPr>
              <w:t>&gt;</w:t>
            </w:r>
          </w:p>
          <w:p w:rsidR="00C2462F" w:rsidRPr="00C2462F" w:rsidRDefault="00C2462F" w:rsidP="00C2462F">
            <w:pPr>
              <w:contextualSpacing w:val="0"/>
              <w:rPr>
                <w:rFonts w:ascii="Consolas" w:eastAsia="Consolas" w:hAnsi="Consolas" w:cs="Consolas"/>
                <w:color w:val="333333"/>
                <w:sz w:val="20"/>
                <w:lang w:val="en-US"/>
              </w:rPr>
            </w:pPr>
            <w:r w:rsidRPr="00C2462F">
              <w:rPr>
                <w:rFonts w:ascii="Consolas" w:eastAsia="Consolas" w:hAnsi="Consolas" w:cs="Consolas"/>
                <w:color w:val="333333"/>
                <w:sz w:val="20"/>
                <w:lang w:val="en-US"/>
              </w:rPr>
              <w:t xml:space="preserve">  &lt;place&gt;</w:t>
            </w:r>
          </w:p>
          <w:p w:rsidR="00C2462F" w:rsidRPr="00C2462F" w:rsidRDefault="00C2462F" w:rsidP="00C2462F">
            <w:pPr>
              <w:contextualSpacing w:val="0"/>
              <w:rPr>
                <w:rFonts w:ascii="Consolas" w:eastAsia="Consolas" w:hAnsi="Consolas" w:cs="Consolas"/>
                <w:color w:val="333333"/>
                <w:sz w:val="20"/>
                <w:lang w:val="en-US"/>
              </w:rPr>
            </w:pPr>
            <w:r w:rsidRPr="00C2462F">
              <w:rPr>
                <w:rFonts w:ascii="Consolas" w:eastAsia="Consolas" w:hAnsi="Consolas" w:cs="Consolas"/>
                <w:color w:val="333333"/>
                <w:sz w:val="20"/>
                <w:lang w:val="en-US"/>
              </w:rPr>
              <w:t xml:space="preserve">    &lt;</w:t>
            </w:r>
            <w:proofErr w:type="spellStart"/>
            <w:r w:rsidRPr="00C2462F">
              <w:rPr>
                <w:rFonts w:ascii="Consolas" w:eastAsia="Consolas" w:hAnsi="Consolas" w:cs="Consolas"/>
                <w:color w:val="333333"/>
                <w:sz w:val="20"/>
                <w:lang w:val="en-US"/>
              </w:rPr>
              <w:t>placeName</w:t>
            </w:r>
            <w:proofErr w:type="spellEnd"/>
            <w:r w:rsidRPr="00C2462F">
              <w:rPr>
                <w:rFonts w:ascii="Consolas" w:eastAsia="Consolas" w:hAnsi="Consolas" w:cs="Consolas"/>
                <w:color w:val="333333"/>
                <w:sz w:val="20"/>
                <w:lang w:val="en-US"/>
              </w:rPr>
              <w:t>&gt;BBC studio London&lt;/</w:t>
            </w:r>
            <w:proofErr w:type="spellStart"/>
            <w:r w:rsidRPr="00C2462F">
              <w:rPr>
                <w:rFonts w:ascii="Consolas" w:eastAsia="Consolas" w:hAnsi="Consolas" w:cs="Consolas"/>
                <w:color w:val="333333"/>
                <w:sz w:val="20"/>
                <w:lang w:val="en-US"/>
              </w:rPr>
              <w:t>placeName</w:t>
            </w:r>
            <w:proofErr w:type="spellEnd"/>
            <w:r w:rsidRPr="00C2462F">
              <w:rPr>
                <w:rFonts w:ascii="Consolas" w:eastAsia="Consolas" w:hAnsi="Consolas" w:cs="Consolas"/>
                <w:color w:val="333333"/>
                <w:sz w:val="20"/>
                <w:lang w:val="en-US"/>
              </w:rPr>
              <w:t>&gt;</w:t>
            </w:r>
          </w:p>
          <w:p w:rsidR="00C2462F" w:rsidRDefault="00C2462F" w:rsidP="00C2462F">
            <w:pPr>
              <w:contextualSpacing w:val="0"/>
              <w:rPr>
                <w:rFonts w:ascii="Consolas" w:eastAsia="Consolas" w:hAnsi="Consolas" w:cs="Consolas"/>
                <w:color w:val="333333"/>
                <w:sz w:val="20"/>
                <w:lang w:val="en-US"/>
              </w:rPr>
            </w:pPr>
            <w:r w:rsidRPr="00C2462F">
              <w:rPr>
                <w:rFonts w:ascii="Consolas" w:eastAsia="Consolas" w:hAnsi="Consolas" w:cs="Consolas"/>
                <w:color w:val="333333"/>
                <w:sz w:val="20"/>
                <w:lang w:val="en-US"/>
              </w:rPr>
              <w:t xml:space="preserve">  &lt;/place&gt;</w:t>
            </w:r>
            <w:r w:rsidR="00E17EF8" w:rsidRPr="00E17EF8">
              <w:rPr>
                <w:rFonts w:ascii="Consolas" w:eastAsia="Consolas" w:hAnsi="Consolas" w:cs="Consolas"/>
                <w:color w:val="333333"/>
                <w:sz w:val="20"/>
                <w:lang w:val="en-US"/>
              </w:rPr>
              <w:t xml:space="preserve">   </w:t>
            </w:r>
          </w:p>
          <w:p w:rsidR="00343FDB" w:rsidRPr="00E17EF8" w:rsidRDefault="00C2462F" w:rsidP="00C2462F">
            <w:pPr>
              <w:contextualSpacing w:val="0"/>
              <w:rPr>
                <w:lang w:val="en-US"/>
              </w:rPr>
            </w:pPr>
            <w:r>
              <w:rPr>
                <w:rFonts w:ascii="Consolas" w:eastAsia="Consolas" w:hAnsi="Consolas" w:cs="Consolas"/>
                <w:color w:val="333333"/>
                <w:sz w:val="20"/>
                <w:lang w:val="en-US"/>
              </w:rPr>
              <w:t xml:space="preserve">  </w:t>
            </w:r>
            <w:r w:rsidR="00E17EF8" w:rsidRPr="00E17EF8">
              <w:rPr>
                <w:rFonts w:ascii="Consolas" w:eastAsia="Consolas" w:hAnsi="Consolas" w:cs="Consolas"/>
                <w:color w:val="333333"/>
                <w:sz w:val="20"/>
                <w:lang w:val="en-US"/>
              </w:rPr>
              <w:t>&lt;ab&gt;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&lt;date when="2009-02"&gt;early February 2009&lt;/date&gt;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&lt;/ab&gt;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&lt;setting&gt;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&lt;activity&gt;</w:t>
            </w:r>
            <w:proofErr w:type="spellStart"/>
            <w:r w:rsidRPr="00E17EF8">
              <w:rPr>
                <w:rFonts w:ascii="Consolas" w:eastAsia="Consolas" w:hAnsi="Consolas" w:cs="Consolas"/>
                <w:color w:val="333333"/>
                <w:sz w:val="20"/>
                <w:lang w:val="en-US"/>
              </w:rPr>
              <w:t>Talkshow</w:t>
            </w:r>
            <w:proofErr w:type="spellEnd"/>
            <w:r w:rsidRPr="00E17EF8">
              <w:rPr>
                <w:rFonts w:ascii="Consolas" w:eastAsia="Consolas" w:hAnsi="Consolas" w:cs="Consolas"/>
                <w:color w:val="333333"/>
                <w:sz w:val="20"/>
                <w:lang w:val="en-US"/>
              </w:rPr>
              <w:t xml:space="preserve"> host Michael Parkinson interviewing David and Victoria  </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Beckham about their relationship&lt;/activity&gt;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&lt;/setting&gt;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 possibly further descriptive elements --&gt;</w:t>
            </w:r>
          </w:p>
          <w:p w:rsidR="00343FDB" w:rsidRDefault="00E17EF8">
            <w:pPr>
              <w:contextualSpacing w:val="0"/>
            </w:pPr>
            <w:r>
              <w:rPr>
                <w:rFonts w:ascii="Consolas" w:eastAsia="Consolas" w:hAnsi="Consolas" w:cs="Consolas"/>
                <w:color w:val="333333"/>
                <w:sz w:val="20"/>
              </w:rPr>
              <w:t>&lt;/</w:t>
            </w:r>
            <w:proofErr w:type="spellStart"/>
            <w:r>
              <w:rPr>
                <w:rFonts w:ascii="Consolas" w:eastAsia="Consolas" w:hAnsi="Consolas" w:cs="Consolas"/>
                <w:color w:val="333333"/>
                <w:sz w:val="20"/>
              </w:rPr>
              <w:t>settingDesc</w:t>
            </w:r>
            <w:proofErr w:type="spellEnd"/>
            <w:r>
              <w:rPr>
                <w:rFonts w:ascii="Consolas" w:eastAsia="Consolas" w:hAnsi="Consolas" w:cs="Consolas"/>
                <w:color w:val="333333"/>
                <w:sz w:val="20"/>
              </w:rPr>
              <w:t>&gt;</w:t>
            </w:r>
          </w:p>
        </w:tc>
      </w:tr>
    </w:tbl>
    <w:p w:rsidR="00343FDB" w:rsidRDefault="004528EE">
      <w:pPr>
        <w:pStyle w:val="berschrift2"/>
        <w:contextualSpacing w:val="0"/>
      </w:pPr>
      <w:bookmarkStart w:id="53" w:name="h.g58o0g7l3can" w:colFirst="0" w:colLast="0"/>
      <w:bookmarkStart w:id="54" w:name="_Toc408578606"/>
      <w:bookmarkEnd w:id="53"/>
      <w:r>
        <w:t>4.3</w:t>
      </w:r>
      <w:r w:rsidR="00E17EF8">
        <w:t xml:space="preserve"> Description </w:t>
      </w:r>
      <w:proofErr w:type="spellStart"/>
      <w:r w:rsidR="00E17EF8">
        <w:t>of</w:t>
      </w:r>
      <w:proofErr w:type="spellEnd"/>
      <w:r w:rsidR="00E17EF8">
        <w:t xml:space="preserve"> </w:t>
      </w:r>
      <w:proofErr w:type="spellStart"/>
      <w:r w:rsidR="00E17EF8">
        <w:t>source</w:t>
      </w:r>
      <w:proofErr w:type="spellEnd"/>
      <w:r w:rsidR="00E17EF8">
        <w:t xml:space="preserve"> (&lt;</w:t>
      </w:r>
      <w:proofErr w:type="spellStart"/>
      <w:r w:rsidR="00E17EF8">
        <w:t>encodingDesc</w:t>
      </w:r>
      <w:proofErr w:type="spellEnd"/>
      <w:r w:rsidR="00E17EF8">
        <w:t>&gt;)</w:t>
      </w:r>
      <w:bookmarkEnd w:id="54"/>
    </w:p>
    <w:p w:rsidR="00343FDB" w:rsidRPr="00E17EF8" w:rsidRDefault="00E17EF8">
      <w:pPr>
        <w:contextualSpacing w:val="0"/>
        <w:jc w:val="both"/>
        <w:rPr>
          <w:lang w:val="en-US"/>
        </w:rPr>
      </w:pPr>
      <w:r w:rsidRPr="00E17EF8">
        <w:rPr>
          <w:lang w:val="en-US"/>
        </w:rPr>
        <w:t xml:space="preserve">The </w:t>
      </w:r>
      <w:r w:rsidRPr="00E17EF8">
        <w:rPr>
          <w:rFonts w:ascii="Courier New" w:eastAsia="Courier New" w:hAnsi="Courier New" w:cs="Courier New"/>
          <w:b/>
          <w:color w:val="1C4587"/>
          <w:lang w:val="en-US"/>
        </w:rPr>
        <w:t>&lt;</w:t>
      </w:r>
      <w:proofErr w:type="spellStart"/>
      <w:r w:rsidRPr="00E17EF8">
        <w:rPr>
          <w:rFonts w:ascii="Courier New" w:eastAsia="Courier New" w:hAnsi="Courier New" w:cs="Courier New"/>
          <w:b/>
          <w:color w:val="1C4587"/>
          <w:lang w:val="en-US"/>
        </w:rPr>
        <w:t>encodingDesc</w:t>
      </w:r>
      <w:proofErr w:type="spellEnd"/>
      <w:r w:rsidRPr="00E17EF8">
        <w:rPr>
          <w:rFonts w:ascii="Courier New" w:eastAsia="Courier New" w:hAnsi="Courier New" w:cs="Courier New"/>
          <w:b/>
          <w:color w:val="1C4587"/>
          <w:lang w:val="en-US"/>
        </w:rPr>
        <w:t>&gt;</w:t>
      </w:r>
      <w:r w:rsidRPr="00E17EF8">
        <w:rPr>
          <w:lang w:val="en-US"/>
        </w:rPr>
        <w:t xml:space="preserve"> element should be used to record information about the source from which the TEI document was derived. This includes information about the tool which created the transcription inside an </w:t>
      </w:r>
      <w:r w:rsidRPr="00E17EF8">
        <w:rPr>
          <w:rFonts w:ascii="Courier New" w:eastAsia="Courier New" w:hAnsi="Courier New" w:cs="Courier New"/>
          <w:b/>
          <w:color w:val="1C4587"/>
          <w:lang w:val="en-US"/>
        </w:rPr>
        <w:t>&lt;</w:t>
      </w:r>
      <w:proofErr w:type="spellStart"/>
      <w:r w:rsidRPr="00E17EF8">
        <w:rPr>
          <w:rFonts w:ascii="Courier New" w:eastAsia="Courier New" w:hAnsi="Courier New" w:cs="Courier New"/>
          <w:b/>
          <w:color w:val="1C4587"/>
          <w:lang w:val="en-US"/>
        </w:rPr>
        <w:t>appInfo</w:t>
      </w:r>
      <w:proofErr w:type="spellEnd"/>
      <w:r w:rsidRPr="00E17EF8">
        <w:rPr>
          <w:rFonts w:ascii="Courier New" w:eastAsia="Courier New" w:hAnsi="Courier New" w:cs="Courier New"/>
          <w:b/>
          <w:color w:val="1C4587"/>
          <w:lang w:val="en-US"/>
        </w:rPr>
        <w:t>&gt;</w:t>
      </w:r>
      <w:r w:rsidRPr="00E17EF8">
        <w:rPr>
          <w:lang w:val="en-US"/>
        </w:rPr>
        <w:t xml:space="preserve"> element and information about the convention which was used in transcribing the data inside a </w:t>
      </w:r>
      <w:r w:rsidRPr="00E17EF8">
        <w:rPr>
          <w:rFonts w:ascii="Courier New" w:eastAsia="Courier New" w:hAnsi="Courier New" w:cs="Courier New"/>
          <w:b/>
          <w:color w:val="1C4587"/>
          <w:lang w:val="en-US"/>
        </w:rPr>
        <w:t>&lt;</w:t>
      </w:r>
      <w:proofErr w:type="spellStart"/>
      <w:r w:rsidRPr="00E17EF8">
        <w:rPr>
          <w:rFonts w:ascii="Courier New" w:eastAsia="Courier New" w:hAnsi="Courier New" w:cs="Courier New"/>
          <w:b/>
          <w:color w:val="1C4587"/>
          <w:lang w:val="en-US"/>
        </w:rPr>
        <w:t>transcriptionDesc</w:t>
      </w:r>
      <w:proofErr w:type="spellEnd"/>
      <w:r w:rsidRPr="00E17EF8">
        <w:rPr>
          <w:rFonts w:ascii="Courier New" w:eastAsia="Courier New" w:hAnsi="Courier New" w:cs="Courier New"/>
          <w:b/>
          <w:color w:val="1C4587"/>
          <w:lang w:val="en-US"/>
        </w:rPr>
        <w:t>&gt;</w:t>
      </w:r>
      <w:r w:rsidRPr="00E17EF8">
        <w:rPr>
          <w:lang w:val="en-US"/>
        </w:rPr>
        <w:t xml:space="preserve"> element. </w:t>
      </w:r>
      <w:r w:rsidRPr="00E17EF8">
        <w:rPr>
          <w:rFonts w:ascii="Courier New" w:eastAsia="Courier New" w:hAnsi="Courier New" w:cs="Courier New"/>
          <w:b/>
          <w:color w:val="1C4587"/>
          <w:lang w:val="en-US"/>
        </w:rPr>
        <w:t>@</w:t>
      </w:r>
      <w:proofErr w:type="spellStart"/>
      <w:r w:rsidRPr="00E17EF8">
        <w:rPr>
          <w:rFonts w:ascii="Courier New" w:eastAsia="Courier New" w:hAnsi="Courier New" w:cs="Courier New"/>
          <w:b/>
          <w:color w:val="1C4587"/>
          <w:lang w:val="en-US"/>
        </w:rPr>
        <w:t>ident</w:t>
      </w:r>
      <w:proofErr w:type="spellEnd"/>
      <w:r w:rsidRPr="00E17EF8">
        <w:rPr>
          <w:lang w:val="en-US"/>
        </w:rPr>
        <w:t xml:space="preserve"> and </w:t>
      </w:r>
      <w:r w:rsidRPr="00E17EF8">
        <w:rPr>
          <w:rFonts w:ascii="Courier New" w:eastAsia="Courier New" w:hAnsi="Courier New" w:cs="Courier New"/>
          <w:b/>
          <w:color w:val="1C4587"/>
          <w:lang w:val="en-US"/>
        </w:rPr>
        <w:t>@version</w:t>
      </w:r>
      <w:r w:rsidRPr="00E17EF8">
        <w:rPr>
          <w:lang w:val="en-US"/>
        </w:rPr>
        <w:t xml:space="preserve"> attributes should be used on these elements to provide a machine-readable way of accessing this information.</w:t>
      </w:r>
    </w:p>
    <w:p w:rsidR="00343FDB" w:rsidRPr="00E17EF8" w:rsidRDefault="00343FDB">
      <w:pPr>
        <w:contextualSpacing w:val="0"/>
        <w:rPr>
          <w:lang w:val="en-US"/>
        </w:rPr>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43FDB">
        <w:tc>
          <w:tcPr>
            <w:tcW w:w="9360" w:type="dxa"/>
            <w:shd w:val="clear" w:color="auto" w:fill="D9D9D9"/>
            <w:tcMar>
              <w:top w:w="100" w:type="dxa"/>
              <w:left w:w="100" w:type="dxa"/>
              <w:bottom w:w="100" w:type="dxa"/>
              <w:right w:w="100" w:type="dxa"/>
            </w:tcMar>
          </w:tcPr>
          <w:p w:rsidR="00343FDB" w:rsidRPr="00E17EF8" w:rsidRDefault="00E17EF8">
            <w:pPr>
              <w:contextualSpacing w:val="0"/>
              <w:rPr>
                <w:lang w:val="en-US"/>
              </w:rPr>
            </w:pPr>
            <w:r w:rsidRPr="00E17EF8">
              <w:rPr>
                <w:rFonts w:ascii="Consolas" w:eastAsia="Consolas" w:hAnsi="Consolas" w:cs="Consolas"/>
                <w:color w:val="333333"/>
                <w:sz w:val="20"/>
                <w:lang w:val="en-US"/>
              </w:rPr>
              <w:t>&lt;</w:t>
            </w:r>
            <w:proofErr w:type="spellStart"/>
            <w:r w:rsidRPr="00E17EF8">
              <w:rPr>
                <w:rFonts w:ascii="Consolas" w:eastAsia="Consolas" w:hAnsi="Consolas" w:cs="Consolas"/>
                <w:color w:val="333333"/>
                <w:sz w:val="20"/>
                <w:lang w:val="en-US"/>
              </w:rPr>
              <w:t>encodingDesc</w:t>
            </w:r>
            <w:proofErr w:type="spellEnd"/>
            <w:r w:rsidRPr="00E17EF8">
              <w:rPr>
                <w:rFonts w:ascii="Consolas" w:eastAsia="Consolas" w:hAnsi="Consolas" w:cs="Consolas"/>
                <w:color w:val="333333"/>
                <w:sz w:val="20"/>
                <w:lang w:val="en-US"/>
              </w:rPr>
              <w:t>&gt;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w:t>
            </w:r>
            <w:proofErr w:type="spellStart"/>
            <w:r w:rsidRPr="00E17EF8">
              <w:rPr>
                <w:rFonts w:ascii="Consolas" w:eastAsia="Consolas" w:hAnsi="Consolas" w:cs="Consolas"/>
                <w:color w:val="333333"/>
                <w:sz w:val="20"/>
                <w:lang w:val="en-US"/>
              </w:rPr>
              <w:t>appInfo</w:t>
            </w:r>
            <w:proofErr w:type="spellEnd"/>
            <w:r w:rsidRPr="00E17EF8">
              <w:rPr>
                <w:rFonts w:ascii="Consolas" w:eastAsia="Consolas" w:hAnsi="Consolas" w:cs="Consolas"/>
                <w:color w:val="333333"/>
                <w:sz w:val="20"/>
                <w:lang w:val="en-US"/>
              </w:rPr>
              <w:t>&gt;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 information about the application with which --&gt;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 the transcription was created --&gt;</w:t>
            </w:r>
          </w:p>
          <w:p w:rsidR="00343FDB" w:rsidRPr="00E17EF8" w:rsidRDefault="00E17EF8">
            <w:pPr>
              <w:contextualSpacing w:val="0"/>
              <w:rPr>
                <w:lang w:val="en-US"/>
              </w:rPr>
            </w:pPr>
            <w:r w:rsidRPr="00E17EF8">
              <w:rPr>
                <w:rFonts w:ascii="Consolas" w:eastAsia="Consolas" w:hAnsi="Consolas" w:cs="Consolas"/>
                <w:color w:val="333333"/>
                <w:sz w:val="20"/>
                <w:lang w:val="en-US"/>
              </w:rPr>
              <w:lastRenderedPageBreak/>
              <w:t xml:space="preserve">      &lt;application </w:t>
            </w:r>
            <w:proofErr w:type="spellStart"/>
            <w:r w:rsidRPr="00E17EF8">
              <w:rPr>
                <w:rFonts w:ascii="Consolas" w:eastAsia="Consolas" w:hAnsi="Consolas" w:cs="Consolas"/>
                <w:color w:val="333333"/>
                <w:sz w:val="20"/>
                <w:lang w:val="en-US"/>
              </w:rPr>
              <w:t>ident</w:t>
            </w:r>
            <w:proofErr w:type="spellEnd"/>
            <w:r w:rsidRPr="00E17EF8">
              <w:rPr>
                <w:rFonts w:ascii="Consolas" w:eastAsia="Consolas" w:hAnsi="Consolas" w:cs="Consolas"/>
                <w:color w:val="333333"/>
                <w:sz w:val="20"/>
                <w:lang w:val="en-US"/>
              </w:rPr>
              <w:t>="</w:t>
            </w:r>
            <w:proofErr w:type="spellStart"/>
            <w:r w:rsidRPr="00E17EF8">
              <w:rPr>
                <w:rFonts w:ascii="Consolas" w:eastAsia="Consolas" w:hAnsi="Consolas" w:cs="Consolas"/>
                <w:color w:val="333333"/>
                <w:sz w:val="20"/>
                <w:lang w:val="en-US"/>
              </w:rPr>
              <w:t>EXMARaLDA</w:t>
            </w:r>
            <w:proofErr w:type="spellEnd"/>
            <w:r w:rsidRPr="00E17EF8">
              <w:rPr>
                <w:rFonts w:ascii="Consolas" w:eastAsia="Consolas" w:hAnsi="Consolas" w:cs="Consolas"/>
                <w:color w:val="333333"/>
                <w:sz w:val="20"/>
                <w:lang w:val="en-US"/>
              </w:rPr>
              <w:t>" version="1.5.1"&gt;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&lt;label&gt;</w:t>
            </w:r>
            <w:proofErr w:type="spellStart"/>
            <w:r w:rsidRPr="00E17EF8">
              <w:rPr>
                <w:rFonts w:ascii="Consolas" w:eastAsia="Consolas" w:hAnsi="Consolas" w:cs="Consolas"/>
                <w:color w:val="333333"/>
                <w:sz w:val="20"/>
                <w:lang w:val="en-US"/>
              </w:rPr>
              <w:t>EXMARaLDA</w:t>
            </w:r>
            <w:proofErr w:type="spellEnd"/>
            <w:r w:rsidRPr="00E17EF8">
              <w:rPr>
                <w:rFonts w:ascii="Consolas" w:eastAsia="Consolas" w:hAnsi="Consolas" w:cs="Consolas"/>
                <w:color w:val="333333"/>
                <w:sz w:val="20"/>
                <w:lang w:val="en-US"/>
              </w:rPr>
              <w:t xml:space="preserve"> </w:t>
            </w:r>
            <w:proofErr w:type="spellStart"/>
            <w:r w:rsidRPr="00E17EF8">
              <w:rPr>
                <w:rFonts w:ascii="Consolas" w:eastAsia="Consolas" w:hAnsi="Consolas" w:cs="Consolas"/>
                <w:color w:val="333333"/>
                <w:sz w:val="20"/>
                <w:lang w:val="en-US"/>
              </w:rPr>
              <w:t>Partitur</w:t>
            </w:r>
            <w:proofErr w:type="spellEnd"/>
            <w:r w:rsidRPr="00E17EF8">
              <w:rPr>
                <w:rFonts w:ascii="Consolas" w:eastAsia="Consolas" w:hAnsi="Consolas" w:cs="Consolas"/>
                <w:color w:val="333333"/>
                <w:sz w:val="20"/>
                <w:lang w:val="en-US"/>
              </w:rPr>
              <w:t>-Editor&lt;/label&gt;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w:t>
            </w:r>
            <w:proofErr w:type="spellStart"/>
            <w:r w:rsidRPr="00E17EF8">
              <w:rPr>
                <w:rFonts w:ascii="Consolas" w:eastAsia="Consolas" w:hAnsi="Consolas" w:cs="Consolas"/>
                <w:color w:val="333333"/>
                <w:sz w:val="20"/>
                <w:lang w:val="en-US"/>
              </w:rPr>
              <w:t>desc</w:t>
            </w:r>
            <w:proofErr w:type="spellEnd"/>
            <w:r w:rsidRPr="00E17EF8">
              <w:rPr>
                <w:rFonts w:ascii="Consolas" w:eastAsia="Consolas" w:hAnsi="Consolas" w:cs="Consolas"/>
                <w:color w:val="333333"/>
                <w:sz w:val="20"/>
                <w:lang w:val="en-US"/>
              </w:rPr>
              <w:t>&gt;Transcription Tool providing a TEI Export&lt;/</w:t>
            </w:r>
            <w:proofErr w:type="spellStart"/>
            <w:r w:rsidRPr="00E17EF8">
              <w:rPr>
                <w:rFonts w:ascii="Consolas" w:eastAsia="Consolas" w:hAnsi="Consolas" w:cs="Consolas"/>
                <w:color w:val="333333"/>
                <w:sz w:val="20"/>
                <w:lang w:val="en-US"/>
              </w:rPr>
              <w:t>desc</w:t>
            </w:r>
            <w:proofErr w:type="spellEnd"/>
            <w:r w:rsidRPr="00E17EF8">
              <w:rPr>
                <w:rFonts w:ascii="Consolas" w:eastAsia="Consolas" w:hAnsi="Consolas" w:cs="Consolas"/>
                <w:color w:val="333333"/>
                <w:sz w:val="20"/>
                <w:lang w:val="en-US"/>
              </w:rPr>
              <w:t>&gt;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&lt;/application&gt;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w:t>
            </w:r>
            <w:proofErr w:type="spellStart"/>
            <w:r w:rsidRPr="00E17EF8">
              <w:rPr>
                <w:rFonts w:ascii="Consolas" w:eastAsia="Consolas" w:hAnsi="Consolas" w:cs="Consolas"/>
                <w:color w:val="333333"/>
                <w:sz w:val="20"/>
                <w:lang w:val="en-US"/>
              </w:rPr>
              <w:t>appInfo</w:t>
            </w:r>
            <w:proofErr w:type="spellEnd"/>
            <w:r w:rsidRPr="00E17EF8">
              <w:rPr>
                <w:rFonts w:ascii="Consolas" w:eastAsia="Consolas" w:hAnsi="Consolas" w:cs="Consolas"/>
                <w:color w:val="333333"/>
                <w:sz w:val="20"/>
                <w:lang w:val="en-US"/>
              </w:rPr>
              <w:t xml:space="preserve">&gt;       </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 information about the transcription convention used --&gt;</w:t>
            </w:r>
          </w:p>
          <w:p w:rsidR="00343FDB" w:rsidRDefault="00E17EF8">
            <w:pPr>
              <w:contextualSpacing w:val="0"/>
            </w:pPr>
            <w:r w:rsidRPr="00E17EF8">
              <w:rPr>
                <w:rFonts w:ascii="Consolas" w:eastAsia="Consolas" w:hAnsi="Consolas" w:cs="Consolas"/>
                <w:color w:val="333333"/>
                <w:sz w:val="20"/>
                <w:lang w:val="en-US"/>
              </w:rPr>
              <w:t xml:space="preserve">   </w:t>
            </w:r>
            <w:r>
              <w:rPr>
                <w:rFonts w:ascii="Consolas" w:eastAsia="Consolas" w:hAnsi="Consolas" w:cs="Consolas"/>
                <w:color w:val="333333"/>
                <w:sz w:val="20"/>
              </w:rPr>
              <w:t>&lt;</w:t>
            </w:r>
            <w:proofErr w:type="spellStart"/>
            <w:r>
              <w:rPr>
                <w:rFonts w:ascii="Consolas" w:eastAsia="Consolas" w:hAnsi="Consolas" w:cs="Consolas"/>
                <w:color w:val="333333"/>
                <w:sz w:val="20"/>
              </w:rPr>
              <w:t>transcriptionDesc</w:t>
            </w:r>
            <w:proofErr w:type="spellEnd"/>
            <w:r>
              <w:rPr>
                <w:rFonts w:ascii="Consolas" w:eastAsia="Consolas" w:hAnsi="Consolas" w:cs="Consolas"/>
                <w:color w:val="333333"/>
                <w:sz w:val="20"/>
              </w:rPr>
              <w:t xml:space="preserve"> ident="HIAT" </w:t>
            </w:r>
            <w:proofErr w:type="spellStart"/>
            <w:r>
              <w:rPr>
                <w:rFonts w:ascii="Consolas" w:eastAsia="Consolas" w:hAnsi="Consolas" w:cs="Consolas"/>
                <w:color w:val="333333"/>
                <w:sz w:val="20"/>
              </w:rPr>
              <w:t>version</w:t>
            </w:r>
            <w:proofErr w:type="spellEnd"/>
            <w:r>
              <w:rPr>
                <w:rFonts w:ascii="Consolas" w:eastAsia="Consolas" w:hAnsi="Consolas" w:cs="Consolas"/>
                <w:color w:val="333333"/>
                <w:sz w:val="20"/>
              </w:rPr>
              <w:t>="2004"&gt;</w:t>
            </w:r>
          </w:p>
          <w:p w:rsidR="00343FDB" w:rsidRDefault="00BE00C0">
            <w:pPr>
              <w:contextualSpacing w:val="0"/>
            </w:pPr>
            <w:r>
              <w:rPr>
                <w:rFonts w:ascii="Consolas" w:eastAsia="Consolas" w:hAnsi="Consolas" w:cs="Consolas"/>
                <w:color w:val="333333"/>
                <w:sz w:val="20"/>
              </w:rPr>
              <w:t xml:space="preserve">       &lt;</w:t>
            </w:r>
            <w:proofErr w:type="spellStart"/>
            <w:r>
              <w:rPr>
                <w:rFonts w:ascii="Consolas" w:eastAsia="Consolas" w:hAnsi="Consolas" w:cs="Consolas"/>
                <w:color w:val="333333"/>
                <w:sz w:val="20"/>
              </w:rPr>
              <w:t>desc</w:t>
            </w:r>
            <w:proofErr w:type="spellEnd"/>
            <w:r w:rsidR="00E17EF8">
              <w:rPr>
                <w:rFonts w:ascii="Consolas" w:eastAsia="Consolas" w:hAnsi="Consolas" w:cs="Consolas"/>
                <w:color w:val="333333"/>
                <w:sz w:val="20"/>
              </w:rPr>
              <w:t>&gt;</w:t>
            </w:r>
            <w:proofErr w:type="spellStart"/>
            <w:r w:rsidR="00E17EF8">
              <w:rPr>
                <w:rFonts w:ascii="Consolas" w:eastAsia="Consolas" w:hAnsi="Consolas" w:cs="Consolas"/>
                <w:color w:val="333333"/>
                <w:sz w:val="20"/>
              </w:rPr>
              <w:t>Orthographic</w:t>
            </w:r>
            <w:proofErr w:type="spellEnd"/>
            <w:r w:rsidR="00E17EF8">
              <w:rPr>
                <w:rFonts w:ascii="Consolas" w:eastAsia="Consolas" w:hAnsi="Consolas" w:cs="Consolas"/>
                <w:color w:val="333333"/>
                <w:sz w:val="20"/>
              </w:rPr>
              <w:t xml:space="preserve"> </w:t>
            </w:r>
            <w:proofErr w:type="spellStart"/>
            <w:r w:rsidR="00E17EF8">
              <w:rPr>
                <w:rFonts w:ascii="Consolas" w:eastAsia="Consolas" w:hAnsi="Consolas" w:cs="Consolas"/>
                <w:color w:val="333333"/>
                <w:sz w:val="20"/>
              </w:rPr>
              <w:t>transcription</w:t>
            </w:r>
            <w:proofErr w:type="spellEnd"/>
            <w:r w:rsidR="00E17EF8">
              <w:rPr>
                <w:rFonts w:ascii="Consolas" w:eastAsia="Consolas" w:hAnsi="Consolas" w:cs="Consolas"/>
                <w:color w:val="333333"/>
                <w:sz w:val="20"/>
              </w:rPr>
              <w:t xml:space="preserve"> </w:t>
            </w:r>
            <w:proofErr w:type="spellStart"/>
            <w:r w:rsidR="00E17EF8">
              <w:rPr>
                <w:rFonts w:ascii="Consolas" w:eastAsia="Consolas" w:hAnsi="Consolas" w:cs="Consolas"/>
                <w:color w:val="333333"/>
                <w:sz w:val="20"/>
              </w:rPr>
              <w:t>according</w:t>
            </w:r>
            <w:proofErr w:type="spellEnd"/>
            <w:r w:rsidR="00E17EF8">
              <w:rPr>
                <w:rFonts w:ascii="Consolas" w:eastAsia="Consolas" w:hAnsi="Consolas" w:cs="Consolas"/>
                <w:color w:val="333333"/>
                <w:sz w:val="20"/>
              </w:rPr>
              <w:t xml:space="preserve"> </w:t>
            </w:r>
            <w:proofErr w:type="spellStart"/>
            <w:r w:rsidR="00E17EF8">
              <w:rPr>
                <w:rFonts w:ascii="Consolas" w:eastAsia="Consolas" w:hAnsi="Consolas" w:cs="Consolas"/>
                <w:color w:val="333333"/>
                <w:sz w:val="20"/>
              </w:rPr>
              <w:t>to</w:t>
            </w:r>
            <w:proofErr w:type="spellEnd"/>
            <w:r w:rsidR="00E17EF8">
              <w:rPr>
                <w:rFonts w:ascii="Consolas" w:eastAsia="Consolas" w:hAnsi="Consolas" w:cs="Consolas"/>
                <w:color w:val="333333"/>
                <w:sz w:val="20"/>
              </w:rPr>
              <w:t xml:space="preserve"> HIAT&lt;</w:t>
            </w:r>
            <w:r>
              <w:rPr>
                <w:rFonts w:ascii="Consolas" w:eastAsia="Consolas" w:hAnsi="Consolas" w:cs="Consolas"/>
                <w:color w:val="333333"/>
                <w:sz w:val="20"/>
              </w:rPr>
              <w:t>/</w:t>
            </w:r>
            <w:proofErr w:type="spellStart"/>
            <w:r>
              <w:rPr>
                <w:rFonts w:ascii="Consolas" w:eastAsia="Consolas" w:hAnsi="Consolas" w:cs="Consolas"/>
                <w:color w:val="333333"/>
                <w:sz w:val="20"/>
              </w:rPr>
              <w:t>desc</w:t>
            </w:r>
            <w:proofErr w:type="spellEnd"/>
            <w:r w:rsidR="00E17EF8">
              <w:rPr>
                <w:rFonts w:ascii="Consolas" w:eastAsia="Consolas" w:hAnsi="Consolas" w:cs="Consolas"/>
                <w:color w:val="333333"/>
                <w:sz w:val="20"/>
              </w:rPr>
              <w:t>&gt;</w:t>
            </w:r>
          </w:p>
          <w:p w:rsidR="00343FDB" w:rsidRDefault="00E17EF8">
            <w:pPr>
              <w:contextualSpacing w:val="0"/>
            </w:pPr>
            <w:r>
              <w:rPr>
                <w:rFonts w:ascii="Consolas" w:eastAsia="Consolas" w:hAnsi="Consolas" w:cs="Consolas"/>
                <w:color w:val="333333"/>
                <w:sz w:val="20"/>
              </w:rPr>
              <w:t xml:space="preserve">   &lt;/</w:t>
            </w:r>
            <w:proofErr w:type="spellStart"/>
            <w:r>
              <w:rPr>
                <w:rFonts w:ascii="Consolas" w:eastAsia="Consolas" w:hAnsi="Consolas" w:cs="Consolas"/>
                <w:color w:val="333333"/>
                <w:sz w:val="20"/>
              </w:rPr>
              <w:t>transcriptionDesc</w:t>
            </w:r>
            <w:proofErr w:type="spellEnd"/>
            <w:r>
              <w:rPr>
                <w:rFonts w:ascii="Consolas" w:eastAsia="Consolas" w:hAnsi="Consolas" w:cs="Consolas"/>
                <w:color w:val="333333"/>
                <w:sz w:val="20"/>
              </w:rPr>
              <w:t>&gt;</w:t>
            </w:r>
          </w:p>
          <w:p w:rsidR="00343FDB" w:rsidRDefault="00E17EF8">
            <w:pPr>
              <w:contextualSpacing w:val="0"/>
            </w:pPr>
            <w:r>
              <w:rPr>
                <w:rFonts w:ascii="Consolas" w:eastAsia="Consolas" w:hAnsi="Consolas" w:cs="Consolas"/>
                <w:color w:val="333333"/>
                <w:sz w:val="20"/>
              </w:rPr>
              <w:t>&lt;/</w:t>
            </w:r>
            <w:proofErr w:type="spellStart"/>
            <w:r>
              <w:rPr>
                <w:rFonts w:ascii="Consolas" w:eastAsia="Consolas" w:hAnsi="Consolas" w:cs="Consolas"/>
                <w:color w:val="333333"/>
                <w:sz w:val="20"/>
              </w:rPr>
              <w:t>encodingDesc</w:t>
            </w:r>
            <w:proofErr w:type="spellEnd"/>
            <w:r>
              <w:rPr>
                <w:rFonts w:ascii="Consolas" w:eastAsia="Consolas" w:hAnsi="Consolas" w:cs="Consolas"/>
                <w:color w:val="333333"/>
                <w:sz w:val="20"/>
              </w:rPr>
              <w:t>&gt;</w:t>
            </w:r>
          </w:p>
        </w:tc>
      </w:tr>
    </w:tbl>
    <w:p w:rsidR="00343FDB" w:rsidRDefault="00E17EF8">
      <w:bookmarkStart w:id="55" w:name="h.3v3pqvmjkgvc" w:colFirst="0" w:colLast="0"/>
      <w:bookmarkEnd w:id="55"/>
      <w:r>
        <w:lastRenderedPageBreak/>
        <w:br w:type="page"/>
      </w:r>
    </w:p>
    <w:p w:rsidR="00343FDB" w:rsidRDefault="00E17EF8">
      <w:pPr>
        <w:pStyle w:val="berschrift1"/>
        <w:contextualSpacing w:val="0"/>
      </w:pPr>
      <w:bookmarkStart w:id="56" w:name="h.w0g4iuyjy6um" w:colFirst="0" w:colLast="0"/>
      <w:bookmarkStart w:id="57" w:name="h.jokwrjg8j1vs" w:colFirst="0" w:colLast="0"/>
      <w:bookmarkStart w:id="58" w:name="_Toc408578607"/>
      <w:bookmarkEnd w:id="56"/>
      <w:bookmarkEnd w:id="57"/>
      <w:r>
        <w:lastRenderedPageBreak/>
        <w:t xml:space="preserve">5 </w:t>
      </w:r>
      <w:proofErr w:type="spellStart"/>
      <w:r>
        <w:t>Macrostructure</w:t>
      </w:r>
      <w:bookmarkEnd w:id="58"/>
      <w:proofErr w:type="spellEnd"/>
    </w:p>
    <w:p w:rsidR="00343FDB" w:rsidRDefault="00E17EF8">
      <w:pPr>
        <w:pStyle w:val="berschrift2"/>
        <w:contextualSpacing w:val="0"/>
      </w:pPr>
      <w:bookmarkStart w:id="59" w:name="_Toc408578608"/>
      <w:r>
        <w:t>5.1 Timeline (&lt;</w:t>
      </w:r>
      <w:proofErr w:type="spellStart"/>
      <w:r>
        <w:t>timeline</w:t>
      </w:r>
      <w:proofErr w:type="spellEnd"/>
      <w:r>
        <w:t>&gt;)</w:t>
      </w:r>
      <w:bookmarkEnd w:id="59"/>
    </w:p>
    <w:p w:rsidR="00343FDB" w:rsidRPr="00E17EF8" w:rsidRDefault="00E17EF8">
      <w:pPr>
        <w:contextualSpacing w:val="0"/>
        <w:jc w:val="both"/>
        <w:rPr>
          <w:lang w:val="en-US"/>
        </w:rPr>
      </w:pPr>
      <w:r w:rsidRPr="00E17EF8">
        <w:rPr>
          <w:rFonts w:ascii="Courier New" w:eastAsia="Courier New" w:hAnsi="Courier New" w:cs="Courier New"/>
          <w:b/>
          <w:color w:val="1C4587"/>
          <w:lang w:val="en-US"/>
        </w:rPr>
        <w:t>&lt;when&gt;</w:t>
      </w:r>
      <w:r w:rsidRPr="00E17EF8">
        <w:rPr>
          <w:lang w:val="en-US"/>
        </w:rPr>
        <w:t xml:space="preserve"> elements inside a </w:t>
      </w:r>
      <w:r w:rsidRPr="00E17EF8">
        <w:rPr>
          <w:rFonts w:ascii="Courier New" w:eastAsia="Courier New" w:hAnsi="Courier New" w:cs="Courier New"/>
          <w:b/>
          <w:color w:val="1C4587"/>
          <w:lang w:val="en-US"/>
        </w:rPr>
        <w:t>&lt;timeline&gt;</w:t>
      </w:r>
      <w:r w:rsidRPr="00E17EF8">
        <w:rPr>
          <w:lang w:val="en-US"/>
        </w:rPr>
        <w:t xml:space="preserve"> element should be used to define points in the recording which are then referred to by </w:t>
      </w:r>
      <w:r w:rsidRPr="00E17EF8">
        <w:rPr>
          <w:rFonts w:ascii="Courier New" w:eastAsia="Courier New" w:hAnsi="Courier New" w:cs="Courier New"/>
          <w:b/>
          <w:color w:val="1C4587"/>
          <w:lang w:val="en-US"/>
        </w:rPr>
        <w:t>@start</w:t>
      </w:r>
      <w:r w:rsidRPr="00E17EF8">
        <w:rPr>
          <w:lang w:val="en-US"/>
        </w:rPr>
        <w:t xml:space="preserve">, </w:t>
      </w:r>
      <w:r w:rsidRPr="00E17EF8">
        <w:rPr>
          <w:rFonts w:ascii="Courier New" w:eastAsia="Courier New" w:hAnsi="Courier New" w:cs="Courier New"/>
          <w:b/>
          <w:color w:val="1C4587"/>
          <w:lang w:val="en-US"/>
        </w:rPr>
        <w:t>@end</w:t>
      </w:r>
      <w:r w:rsidRPr="00E17EF8">
        <w:rPr>
          <w:lang w:val="en-US"/>
        </w:rPr>
        <w:t xml:space="preserve"> and </w:t>
      </w:r>
      <w:r w:rsidRPr="00E17EF8">
        <w:rPr>
          <w:rFonts w:ascii="Courier New" w:eastAsia="Courier New" w:hAnsi="Courier New" w:cs="Courier New"/>
          <w:b/>
          <w:color w:val="1C4587"/>
          <w:lang w:val="en-US"/>
        </w:rPr>
        <w:t>@synch</w:t>
      </w:r>
      <w:r w:rsidRPr="00E17EF8">
        <w:rPr>
          <w:lang w:val="en-US"/>
        </w:rPr>
        <w:t xml:space="preserve"> attributes of o</w:t>
      </w:r>
      <w:r w:rsidR="005F3A57">
        <w:rPr>
          <w:lang w:val="en-US"/>
        </w:rPr>
        <w:t>ther elements (most importantly</w:t>
      </w:r>
      <w:r w:rsidRPr="00E17EF8">
        <w:rPr>
          <w:lang w:val="en-US"/>
        </w:rPr>
        <w:t xml:space="preserve"> </w:t>
      </w:r>
      <w:r w:rsidRPr="00E17EF8">
        <w:rPr>
          <w:rFonts w:ascii="Courier New" w:eastAsia="Courier New" w:hAnsi="Courier New" w:cs="Courier New"/>
          <w:b/>
          <w:color w:val="1C4587"/>
          <w:lang w:val="en-US"/>
        </w:rPr>
        <w:t>&lt;anchor&gt;</w:t>
      </w:r>
      <w:r w:rsidRPr="00E17EF8">
        <w:rPr>
          <w:lang w:val="en-US"/>
        </w:rPr>
        <w:t xml:space="preserve"> elements) of the transcription to represent its temporal structure. It is therefore obligatory to provide an </w:t>
      </w:r>
      <w:r w:rsidRPr="00E17EF8">
        <w:rPr>
          <w:rFonts w:ascii="Courier New" w:eastAsia="Courier New" w:hAnsi="Courier New" w:cs="Courier New"/>
          <w:b/>
          <w:color w:val="1C4587"/>
          <w:lang w:val="en-US"/>
        </w:rPr>
        <w:t>@</w:t>
      </w:r>
      <w:proofErr w:type="spellStart"/>
      <w:r w:rsidRPr="00E17EF8">
        <w:rPr>
          <w:rFonts w:ascii="Courier New" w:eastAsia="Courier New" w:hAnsi="Courier New" w:cs="Courier New"/>
          <w:b/>
          <w:color w:val="1C4587"/>
          <w:lang w:val="en-US"/>
        </w:rPr>
        <w:t>xml</w:t>
      </w:r>
      <w:proofErr w:type="gramStart"/>
      <w:r w:rsidRPr="00E17EF8">
        <w:rPr>
          <w:rFonts w:ascii="Courier New" w:eastAsia="Courier New" w:hAnsi="Courier New" w:cs="Courier New"/>
          <w:b/>
          <w:color w:val="1C4587"/>
          <w:lang w:val="en-US"/>
        </w:rPr>
        <w:t>:id</w:t>
      </w:r>
      <w:proofErr w:type="spellEnd"/>
      <w:proofErr w:type="gramEnd"/>
      <w:r w:rsidRPr="00E17EF8">
        <w:rPr>
          <w:rFonts w:ascii="Courier New" w:eastAsia="Courier New" w:hAnsi="Courier New" w:cs="Courier New"/>
          <w:b/>
          <w:color w:val="1C4587"/>
          <w:lang w:val="en-US"/>
        </w:rPr>
        <w:t xml:space="preserve"> </w:t>
      </w:r>
      <w:r w:rsidRPr="00E17EF8">
        <w:rPr>
          <w:lang w:val="en-US"/>
        </w:rPr>
        <w:t xml:space="preserve">attribute for each </w:t>
      </w:r>
      <w:r w:rsidRPr="00E17EF8">
        <w:rPr>
          <w:rFonts w:ascii="Courier New" w:eastAsia="Courier New" w:hAnsi="Courier New" w:cs="Courier New"/>
          <w:b/>
          <w:color w:val="1C4587"/>
          <w:lang w:val="en-US"/>
        </w:rPr>
        <w:t>&lt;when&gt;</w:t>
      </w:r>
      <w:r w:rsidRPr="00E17EF8">
        <w:rPr>
          <w:lang w:val="en-US"/>
        </w:rPr>
        <w:t xml:space="preserve"> element. </w:t>
      </w:r>
      <w:r w:rsidRPr="00E17EF8">
        <w:rPr>
          <w:rFonts w:ascii="Courier New" w:eastAsia="Courier New" w:hAnsi="Courier New" w:cs="Courier New"/>
          <w:b/>
          <w:color w:val="1C4587"/>
          <w:lang w:val="en-US"/>
        </w:rPr>
        <w:t>&lt;</w:t>
      </w:r>
      <w:proofErr w:type="gramStart"/>
      <w:r w:rsidRPr="00E17EF8">
        <w:rPr>
          <w:rFonts w:ascii="Courier New" w:eastAsia="Courier New" w:hAnsi="Courier New" w:cs="Courier New"/>
          <w:b/>
          <w:color w:val="1C4587"/>
          <w:lang w:val="en-US"/>
        </w:rPr>
        <w:t>when</w:t>
      </w:r>
      <w:proofErr w:type="gramEnd"/>
      <w:r w:rsidRPr="00E17EF8">
        <w:rPr>
          <w:rFonts w:ascii="Courier New" w:eastAsia="Courier New" w:hAnsi="Courier New" w:cs="Courier New"/>
          <w:b/>
          <w:color w:val="1C4587"/>
          <w:lang w:val="en-US"/>
        </w:rPr>
        <w:t>&gt;</w:t>
      </w:r>
      <w:r w:rsidRPr="00E17EF8">
        <w:rPr>
          <w:lang w:val="en-US"/>
        </w:rPr>
        <w:t xml:space="preserve"> elements must be in the same order as the </w:t>
      </w:r>
      <w:proofErr w:type="spellStart"/>
      <w:r w:rsidRPr="00E17EF8">
        <w:rPr>
          <w:lang w:val="en-US"/>
        </w:rPr>
        <w:t>timepoints</w:t>
      </w:r>
      <w:proofErr w:type="spellEnd"/>
      <w:r w:rsidRPr="00E17EF8">
        <w:rPr>
          <w:lang w:val="en-US"/>
        </w:rPr>
        <w:t xml:space="preserve"> they refer to. Specifying an offset into the recording via an </w:t>
      </w:r>
      <w:r w:rsidRPr="00E17EF8">
        <w:rPr>
          <w:rFonts w:ascii="Courier New" w:eastAsia="Courier New" w:hAnsi="Courier New" w:cs="Courier New"/>
          <w:b/>
          <w:color w:val="1C4587"/>
          <w:lang w:val="en-US"/>
        </w:rPr>
        <w:t xml:space="preserve">@interval </w:t>
      </w:r>
      <w:r w:rsidRPr="00E17EF8">
        <w:rPr>
          <w:lang w:val="en-US"/>
        </w:rPr>
        <w:t xml:space="preserve">attribute is optional, but very useful for many processing purposes. Absolute time values in the </w:t>
      </w:r>
      <w:r w:rsidRPr="00E17EF8">
        <w:rPr>
          <w:rFonts w:ascii="Courier New" w:eastAsia="Courier New" w:hAnsi="Courier New" w:cs="Courier New"/>
          <w:b/>
          <w:color w:val="1C4587"/>
          <w:lang w:val="en-US"/>
        </w:rPr>
        <w:t xml:space="preserve">@interval </w:t>
      </w:r>
      <w:r w:rsidRPr="00E17EF8">
        <w:rPr>
          <w:lang w:val="en-US"/>
        </w:rPr>
        <w:t xml:space="preserve">attribute should be given in seconds with as many decimal digits as necessary. </w:t>
      </w:r>
    </w:p>
    <w:p w:rsidR="00343FDB" w:rsidRPr="00E17EF8" w:rsidRDefault="00343FDB">
      <w:pPr>
        <w:ind w:left="220"/>
        <w:contextualSpacing w:val="0"/>
        <w:rPr>
          <w:lang w:val="en-US"/>
        </w:rPr>
      </w:pP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43FDB">
        <w:tc>
          <w:tcPr>
            <w:tcW w:w="9360" w:type="dxa"/>
            <w:shd w:val="clear" w:color="auto" w:fill="D9D9D9"/>
            <w:tcMar>
              <w:top w:w="100" w:type="dxa"/>
              <w:left w:w="100" w:type="dxa"/>
              <w:bottom w:w="100" w:type="dxa"/>
              <w:right w:w="100" w:type="dxa"/>
            </w:tcMar>
          </w:tcPr>
          <w:p w:rsidR="00343FDB" w:rsidRPr="00E17EF8" w:rsidRDefault="00E17EF8">
            <w:pPr>
              <w:spacing w:line="240" w:lineRule="auto"/>
              <w:contextualSpacing w:val="0"/>
              <w:rPr>
                <w:lang w:val="en-US"/>
              </w:rPr>
            </w:pPr>
            <w:r w:rsidRPr="00E17EF8">
              <w:rPr>
                <w:rFonts w:ascii="Consolas" w:eastAsia="Consolas" w:hAnsi="Consolas" w:cs="Consolas"/>
                <w:sz w:val="20"/>
                <w:lang w:val="en-US"/>
              </w:rPr>
              <w:t>&lt;timeline unit="s" origin="#T0"&gt;</w:t>
            </w:r>
          </w:p>
          <w:p w:rsidR="00343FDB" w:rsidRPr="00E17EF8" w:rsidRDefault="00E17EF8">
            <w:pPr>
              <w:spacing w:line="240" w:lineRule="auto"/>
              <w:ind w:left="220"/>
              <w:contextualSpacing w:val="0"/>
              <w:rPr>
                <w:lang w:val="en-US"/>
              </w:rPr>
            </w:pPr>
            <w:r w:rsidRPr="00E17EF8">
              <w:rPr>
                <w:rFonts w:ascii="Consolas" w:eastAsia="Consolas" w:hAnsi="Consolas" w:cs="Consolas"/>
                <w:sz w:val="20"/>
                <w:lang w:val="en-US"/>
              </w:rPr>
              <w:t xml:space="preserve">&lt;when </w:t>
            </w:r>
            <w:proofErr w:type="spellStart"/>
            <w:r w:rsidRPr="00E17EF8">
              <w:rPr>
                <w:rFonts w:ascii="Consolas" w:eastAsia="Consolas" w:hAnsi="Consolas" w:cs="Consolas"/>
                <w:sz w:val="20"/>
                <w:lang w:val="en-US"/>
              </w:rPr>
              <w:t>xml:id</w:t>
            </w:r>
            <w:proofErr w:type="spellEnd"/>
            <w:r w:rsidRPr="00E17EF8">
              <w:rPr>
                <w:rFonts w:ascii="Consolas" w:eastAsia="Consolas" w:hAnsi="Consolas" w:cs="Consolas"/>
                <w:sz w:val="20"/>
                <w:lang w:val="en-US"/>
              </w:rPr>
              <w:t>="T0" absolute="00:00:00.0"/&gt;</w:t>
            </w:r>
          </w:p>
          <w:p w:rsidR="00343FDB" w:rsidRPr="00E17EF8" w:rsidRDefault="00E17EF8">
            <w:pPr>
              <w:spacing w:line="240" w:lineRule="auto"/>
              <w:ind w:left="220"/>
              <w:contextualSpacing w:val="0"/>
              <w:rPr>
                <w:lang w:val="en-US"/>
              </w:rPr>
            </w:pPr>
            <w:r w:rsidRPr="00E17EF8">
              <w:rPr>
                <w:rFonts w:ascii="Consolas" w:eastAsia="Consolas" w:hAnsi="Consolas" w:cs="Consolas"/>
                <w:sz w:val="20"/>
                <w:lang w:val="en-US"/>
              </w:rPr>
              <w:t xml:space="preserve">&lt;when </w:t>
            </w:r>
            <w:proofErr w:type="spellStart"/>
            <w:r w:rsidRPr="00E17EF8">
              <w:rPr>
                <w:rFonts w:ascii="Consolas" w:eastAsia="Consolas" w:hAnsi="Consolas" w:cs="Consolas"/>
                <w:sz w:val="20"/>
                <w:lang w:val="en-US"/>
              </w:rPr>
              <w:t>xml:id</w:t>
            </w:r>
            <w:proofErr w:type="spellEnd"/>
            <w:r w:rsidRPr="00E17EF8">
              <w:rPr>
                <w:rFonts w:ascii="Consolas" w:eastAsia="Consolas" w:hAnsi="Consolas" w:cs="Consolas"/>
                <w:sz w:val="20"/>
                <w:lang w:val="en-US"/>
              </w:rPr>
              <w:t>="T1" interval="2.13" since="#T0"/&gt;</w:t>
            </w:r>
          </w:p>
          <w:p w:rsidR="00343FDB" w:rsidRPr="00E17EF8" w:rsidRDefault="00E17EF8">
            <w:pPr>
              <w:spacing w:line="240" w:lineRule="auto"/>
              <w:ind w:left="220"/>
              <w:contextualSpacing w:val="0"/>
              <w:rPr>
                <w:lang w:val="en-US"/>
              </w:rPr>
            </w:pPr>
            <w:r w:rsidRPr="00E17EF8">
              <w:rPr>
                <w:rFonts w:ascii="Consolas" w:eastAsia="Consolas" w:hAnsi="Consolas" w:cs="Consolas"/>
                <w:sz w:val="20"/>
                <w:lang w:val="en-US"/>
              </w:rPr>
              <w:t xml:space="preserve">&lt;when </w:t>
            </w:r>
            <w:proofErr w:type="spellStart"/>
            <w:r w:rsidRPr="00E17EF8">
              <w:rPr>
                <w:rFonts w:ascii="Consolas" w:eastAsia="Consolas" w:hAnsi="Consolas" w:cs="Consolas"/>
                <w:sz w:val="20"/>
                <w:lang w:val="en-US"/>
              </w:rPr>
              <w:t>xml:id</w:t>
            </w:r>
            <w:proofErr w:type="spellEnd"/>
            <w:r w:rsidRPr="00E17EF8">
              <w:rPr>
                <w:rFonts w:ascii="Consolas" w:eastAsia="Consolas" w:hAnsi="Consolas" w:cs="Consolas"/>
                <w:sz w:val="20"/>
                <w:lang w:val="en-US"/>
              </w:rPr>
              <w:t>="T2" interval="3.74" since="#T0"/&gt;</w:t>
            </w:r>
          </w:p>
          <w:p w:rsidR="00343FDB" w:rsidRPr="00E17EF8" w:rsidRDefault="00E17EF8">
            <w:pPr>
              <w:spacing w:line="240" w:lineRule="auto"/>
              <w:ind w:left="220"/>
              <w:contextualSpacing w:val="0"/>
              <w:rPr>
                <w:lang w:val="en-US"/>
              </w:rPr>
            </w:pPr>
            <w:r w:rsidRPr="00E17EF8">
              <w:rPr>
                <w:rFonts w:ascii="Consolas" w:eastAsia="Consolas" w:hAnsi="Consolas" w:cs="Consolas"/>
                <w:sz w:val="20"/>
                <w:lang w:val="en-US"/>
              </w:rPr>
              <w:t xml:space="preserve">&lt;when </w:t>
            </w:r>
            <w:proofErr w:type="spellStart"/>
            <w:r w:rsidRPr="00E17EF8">
              <w:rPr>
                <w:rFonts w:ascii="Consolas" w:eastAsia="Consolas" w:hAnsi="Consolas" w:cs="Consolas"/>
                <w:sz w:val="20"/>
                <w:lang w:val="en-US"/>
              </w:rPr>
              <w:t>xml:id</w:t>
            </w:r>
            <w:proofErr w:type="spellEnd"/>
            <w:r w:rsidRPr="00E17EF8">
              <w:rPr>
                <w:rFonts w:ascii="Consolas" w:eastAsia="Consolas" w:hAnsi="Consolas" w:cs="Consolas"/>
                <w:sz w:val="20"/>
                <w:lang w:val="en-US"/>
              </w:rPr>
              <w:t>="T3" interval="4.71" since="#T0"/&gt;</w:t>
            </w:r>
          </w:p>
          <w:p w:rsidR="00343FDB" w:rsidRPr="00E17EF8" w:rsidRDefault="00E17EF8">
            <w:pPr>
              <w:spacing w:line="240" w:lineRule="auto"/>
              <w:ind w:left="220"/>
              <w:contextualSpacing w:val="0"/>
              <w:rPr>
                <w:lang w:val="en-US"/>
              </w:rPr>
            </w:pPr>
            <w:r w:rsidRPr="00E17EF8">
              <w:rPr>
                <w:rFonts w:ascii="Consolas" w:eastAsia="Consolas" w:hAnsi="Consolas" w:cs="Consolas"/>
                <w:sz w:val="20"/>
                <w:lang w:val="en-US"/>
              </w:rPr>
              <w:t xml:space="preserve">&lt;when </w:t>
            </w:r>
            <w:proofErr w:type="spellStart"/>
            <w:r w:rsidRPr="00E17EF8">
              <w:rPr>
                <w:rFonts w:ascii="Consolas" w:eastAsia="Consolas" w:hAnsi="Consolas" w:cs="Consolas"/>
                <w:sz w:val="20"/>
                <w:lang w:val="en-US"/>
              </w:rPr>
              <w:t>xml:id</w:t>
            </w:r>
            <w:proofErr w:type="spellEnd"/>
            <w:r w:rsidRPr="00E17EF8">
              <w:rPr>
                <w:rFonts w:ascii="Consolas" w:eastAsia="Consolas" w:hAnsi="Consolas" w:cs="Consolas"/>
                <w:sz w:val="20"/>
                <w:lang w:val="en-US"/>
              </w:rPr>
              <w:t>="T4" interval="unknown" since="#T0"/&gt;</w:t>
            </w:r>
          </w:p>
          <w:p w:rsidR="00343FDB" w:rsidRPr="00E17EF8" w:rsidRDefault="00E17EF8">
            <w:pPr>
              <w:spacing w:line="240" w:lineRule="auto"/>
              <w:ind w:left="220"/>
              <w:contextualSpacing w:val="0"/>
              <w:rPr>
                <w:lang w:val="en-US"/>
              </w:rPr>
            </w:pPr>
            <w:r w:rsidRPr="00E17EF8">
              <w:rPr>
                <w:rFonts w:ascii="Consolas" w:eastAsia="Consolas" w:hAnsi="Consolas" w:cs="Consolas"/>
                <w:sz w:val="20"/>
                <w:lang w:val="en-US"/>
              </w:rPr>
              <w:t xml:space="preserve">&lt;when </w:t>
            </w:r>
            <w:proofErr w:type="spellStart"/>
            <w:r w:rsidRPr="00E17EF8">
              <w:rPr>
                <w:rFonts w:ascii="Consolas" w:eastAsia="Consolas" w:hAnsi="Consolas" w:cs="Consolas"/>
                <w:sz w:val="20"/>
                <w:lang w:val="en-US"/>
              </w:rPr>
              <w:t>xml:id</w:t>
            </w:r>
            <w:proofErr w:type="spellEnd"/>
            <w:r w:rsidRPr="00E17EF8">
              <w:rPr>
                <w:rFonts w:ascii="Consolas" w:eastAsia="Consolas" w:hAnsi="Consolas" w:cs="Consolas"/>
                <w:sz w:val="20"/>
                <w:lang w:val="en-US"/>
              </w:rPr>
              <w:t>="T5" interval="8.53" since="#T0"/&gt;</w:t>
            </w:r>
          </w:p>
          <w:p w:rsidR="00343FDB" w:rsidRPr="00E17EF8" w:rsidRDefault="00E17EF8">
            <w:pPr>
              <w:spacing w:line="240" w:lineRule="auto"/>
              <w:ind w:left="220"/>
              <w:contextualSpacing w:val="0"/>
              <w:rPr>
                <w:lang w:val="en-US"/>
              </w:rPr>
            </w:pPr>
            <w:r w:rsidRPr="00E17EF8">
              <w:rPr>
                <w:rFonts w:ascii="Consolas" w:eastAsia="Consolas" w:hAnsi="Consolas" w:cs="Consolas"/>
                <w:sz w:val="20"/>
                <w:lang w:val="en-US"/>
              </w:rPr>
              <w:t xml:space="preserve">&lt;when </w:t>
            </w:r>
            <w:proofErr w:type="spellStart"/>
            <w:r w:rsidRPr="00E17EF8">
              <w:rPr>
                <w:rFonts w:ascii="Consolas" w:eastAsia="Consolas" w:hAnsi="Consolas" w:cs="Consolas"/>
                <w:sz w:val="20"/>
                <w:lang w:val="en-US"/>
              </w:rPr>
              <w:t>xml:id</w:t>
            </w:r>
            <w:proofErr w:type="spellEnd"/>
            <w:r w:rsidRPr="00E17EF8">
              <w:rPr>
                <w:rFonts w:ascii="Consolas" w:eastAsia="Consolas" w:hAnsi="Consolas" w:cs="Consolas"/>
                <w:sz w:val="20"/>
                <w:lang w:val="en-US"/>
              </w:rPr>
              <w:t>="T6" interval="11.36" since="#T0"/&gt;</w:t>
            </w:r>
          </w:p>
          <w:p w:rsidR="00343FDB" w:rsidRPr="00E17EF8" w:rsidRDefault="00E17EF8">
            <w:pPr>
              <w:spacing w:line="240" w:lineRule="auto"/>
              <w:ind w:left="220"/>
              <w:contextualSpacing w:val="0"/>
              <w:rPr>
                <w:lang w:val="en-US"/>
              </w:rPr>
            </w:pPr>
            <w:r w:rsidRPr="00E17EF8">
              <w:rPr>
                <w:rFonts w:ascii="Consolas" w:eastAsia="Consolas" w:hAnsi="Consolas" w:cs="Consolas"/>
                <w:sz w:val="20"/>
                <w:lang w:val="en-US"/>
              </w:rPr>
              <w:t xml:space="preserve">&lt;when </w:t>
            </w:r>
            <w:proofErr w:type="spellStart"/>
            <w:r w:rsidRPr="00E17EF8">
              <w:rPr>
                <w:rFonts w:ascii="Consolas" w:eastAsia="Consolas" w:hAnsi="Consolas" w:cs="Consolas"/>
                <w:sz w:val="20"/>
                <w:lang w:val="en-US"/>
              </w:rPr>
              <w:t>xml:id</w:t>
            </w:r>
            <w:proofErr w:type="spellEnd"/>
            <w:r w:rsidRPr="00E17EF8">
              <w:rPr>
                <w:rFonts w:ascii="Consolas" w:eastAsia="Consolas" w:hAnsi="Consolas" w:cs="Consolas"/>
                <w:sz w:val="20"/>
                <w:lang w:val="en-US"/>
              </w:rPr>
              <w:t>="T7" interval="13.91" since="#T0"/&gt;</w:t>
            </w:r>
          </w:p>
          <w:p w:rsidR="00343FDB" w:rsidRPr="00E17EF8" w:rsidRDefault="00E17EF8">
            <w:pPr>
              <w:spacing w:line="240" w:lineRule="auto"/>
              <w:ind w:left="220"/>
              <w:contextualSpacing w:val="0"/>
              <w:rPr>
                <w:lang w:val="en-US"/>
              </w:rPr>
            </w:pPr>
            <w:r w:rsidRPr="00E17EF8">
              <w:rPr>
                <w:rFonts w:ascii="Consolas" w:eastAsia="Consolas" w:hAnsi="Consolas" w:cs="Consolas"/>
                <w:sz w:val="20"/>
                <w:lang w:val="en-US"/>
              </w:rPr>
              <w:t xml:space="preserve">&lt;when </w:t>
            </w:r>
            <w:proofErr w:type="spellStart"/>
            <w:r w:rsidRPr="00E17EF8">
              <w:rPr>
                <w:rFonts w:ascii="Consolas" w:eastAsia="Consolas" w:hAnsi="Consolas" w:cs="Consolas"/>
                <w:sz w:val="20"/>
                <w:lang w:val="en-US"/>
              </w:rPr>
              <w:t>xml:id</w:t>
            </w:r>
            <w:proofErr w:type="spellEnd"/>
            <w:r w:rsidRPr="00E17EF8">
              <w:rPr>
                <w:rFonts w:ascii="Consolas" w:eastAsia="Consolas" w:hAnsi="Consolas" w:cs="Consolas"/>
                <w:sz w:val="20"/>
                <w:lang w:val="en-US"/>
              </w:rPr>
              <w:t>="T8" interval="15.47" since="#T0"/&gt;</w:t>
            </w:r>
          </w:p>
          <w:p w:rsidR="00343FDB" w:rsidRDefault="00E17EF8">
            <w:pPr>
              <w:spacing w:line="240" w:lineRule="auto"/>
              <w:ind w:left="220"/>
              <w:contextualSpacing w:val="0"/>
            </w:pPr>
            <w:r>
              <w:rPr>
                <w:rFonts w:ascii="Consolas" w:eastAsia="Consolas" w:hAnsi="Consolas" w:cs="Consolas"/>
                <w:sz w:val="20"/>
              </w:rPr>
              <w:t xml:space="preserve">&lt;!-- [...] </w:t>
            </w:r>
            <w:proofErr w:type="spellStart"/>
            <w:r>
              <w:rPr>
                <w:rFonts w:ascii="Consolas" w:eastAsia="Consolas" w:hAnsi="Consolas" w:cs="Consolas"/>
                <w:sz w:val="20"/>
              </w:rPr>
              <w:t>more</w:t>
            </w:r>
            <w:proofErr w:type="spellEnd"/>
            <w:r>
              <w:rPr>
                <w:rFonts w:ascii="Consolas" w:eastAsia="Consolas" w:hAnsi="Consolas" w:cs="Consolas"/>
                <w:sz w:val="20"/>
              </w:rPr>
              <w:t xml:space="preserve"> </w:t>
            </w:r>
            <w:proofErr w:type="spellStart"/>
            <w:r>
              <w:rPr>
                <w:rFonts w:ascii="Consolas" w:eastAsia="Consolas" w:hAnsi="Consolas" w:cs="Consolas"/>
                <w:sz w:val="20"/>
              </w:rPr>
              <w:t>when</w:t>
            </w:r>
            <w:proofErr w:type="spellEnd"/>
            <w:r>
              <w:rPr>
                <w:rFonts w:ascii="Consolas" w:eastAsia="Consolas" w:hAnsi="Consolas" w:cs="Consolas"/>
                <w:sz w:val="20"/>
              </w:rPr>
              <w:t xml:space="preserve"> </w:t>
            </w:r>
            <w:proofErr w:type="spellStart"/>
            <w:r>
              <w:rPr>
                <w:rFonts w:ascii="Consolas" w:eastAsia="Consolas" w:hAnsi="Consolas" w:cs="Consolas"/>
                <w:sz w:val="20"/>
              </w:rPr>
              <w:t>elements</w:t>
            </w:r>
            <w:proofErr w:type="spellEnd"/>
            <w:r>
              <w:rPr>
                <w:rFonts w:ascii="Consolas" w:eastAsia="Consolas" w:hAnsi="Consolas" w:cs="Consolas"/>
                <w:sz w:val="20"/>
              </w:rPr>
              <w:t xml:space="preserve"> --&gt;</w:t>
            </w:r>
          </w:p>
          <w:p w:rsidR="00343FDB" w:rsidRDefault="00E17EF8">
            <w:pPr>
              <w:spacing w:line="240" w:lineRule="auto"/>
              <w:contextualSpacing w:val="0"/>
            </w:pPr>
            <w:r>
              <w:rPr>
                <w:rFonts w:ascii="Consolas" w:eastAsia="Consolas" w:hAnsi="Consolas" w:cs="Consolas"/>
                <w:sz w:val="20"/>
              </w:rPr>
              <w:t>&lt;/</w:t>
            </w:r>
            <w:proofErr w:type="spellStart"/>
            <w:r>
              <w:rPr>
                <w:rFonts w:ascii="Consolas" w:eastAsia="Consolas" w:hAnsi="Consolas" w:cs="Consolas"/>
                <w:sz w:val="20"/>
              </w:rPr>
              <w:t>timeline</w:t>
            </w:r>
            <w:proofErr w:type="spellEnd"/>
            <w:r>
              <w:rPr>
                <w:rFonts w:ascii="Consolas" w:eastAsia="Consolas" w:hAnsi="Consolas" w:cs="Consolas"/>
                <w:sz w:val="20"/>
              </w:rPr>
              <w:t>&gt;</w:t>
            </w:r>
          </w:p>
        </w:tc>
      </w:tr>
    </w:tbl>
    <w:p w:rsidR="00343FDB" w:rsidRDefault="00E17EF8">
      <w:pPr>
        <w:pStyle w:val="berschrift2"/>
        <w:contextualSpacing w:val="0"/>
      </w:pPr>
      <w:bookmarkStart w:id="60" w:name="h.31tvgqh77j5" w:colFirst="0" w:colLast="0"/>
      <w:bookmarkStart w:id="61" w:name="_Toc408578609"/>
      <w:bookmarkEnd w:id="60"/>
      <w:r>
        <w:t xml:space="preserve">5.2 </w:t>
      </w:r>
      <w:proofErr w:type="spellStart"/>
      <w:r>
        <w:t>Utterances</w:t>
      </w:r>
      <w:proofErr w:type="spellEnd"/>
      <w:r>
        <w:t xml:space="preserve"> (&lt;u&gt;)</w:t>
      </w:r>
      <w:bookmarkEnd w:id="61"/>
    </w:p>
    <w:p w:rsidR="00343FDB" w:rsidRPr="00E17EF8" w:rsidRDefault="00E17EF8">
      <w:pPr>
        <w:contextualSpacing w:val="0"/>
        <w:jc w:val="both"/>
        <w:rPr>
          <w:lang w:val="en-US"/>
        </w:rPr>
      </w:pPr>
      <w:r w:rsidRPr="00E17EF8">
        <w:rPr>
          <w:lang w:val="en-US"/>
        </w:rPr>
        <w:t xml:space="preserve">The </w:t>
      </w:r>
      <w:r w:rsidRPr="00E17EF8">
        <w:rPr>
          <w:rFonts w:ascii="Courier New" w:eastAsia="Courier New" w:hAnsi="Courier New" w:cs="Courier New"/>
          <w:b/>
          <w:color w:val="1C4587"/>
          <w:lang w:val="en-US"/>
        </w:rPr>
        <w:t>&lt;u&gt;</w:t>
      </w:r>
      <w:r w:rsidRPr="00E17EF8">
        <w:rPr>
          <w:lang w:val="en-US"/>
        </w:rPr>
        <w:t xml:space="preserve"> element is the fundamental unit of organization for a transcription, roughly comparable to a paragraph (</w:t>
      </w:r>
      <w:r w:rsidRPr="00E17EF8">
        <w:rPr>
          <w:rFonts w:ascii="Courier New" w:eastAsia="Courier New" w:hAnsi="Courier New" w:cs="Courier New"/>
          <w:b/>
          <w:color w:val="1C4587"/>
          <w:lang w:val="en-US"/>
        </w:rPr>
        <w:t>&lt;p&gt;</w:t>
      </w:r>
      <w:r w:rsidRPr="00E17EF8">
        <w:rPr>
          <w:lang w:val="en-US"/>
        </w:rPr>
        <w:t xml:space="preserve"> element) in a written document. It corresponds to a contiguous stretch of speech of a single speaker. A more exact definition and delimitation of a </w:t>
      </w:r>
      <w:r w:rsidRPr="00E17EF8">
        <w:rPr>
          <w:rFonts w:ascii="Courier New" w:eastAsia="Courier New" w:hAnsi="Courier New" w:cs="Courier New"/>
          <w:b/>
          <w:color w:val="1C4587"/>
          <w:lang w:val="en-US"/>
        </w:rPr>
        <w:t>&lt;u&gt;</w:t>
      </w:r>
      <w:r w:rsidRPr="00E17EF8">
        <w:rPr>
          <w:lang w:val="en-US"/>
        </w:rPr>
        <w:t xml:space="preserve"> is no</w:t>
      </w:r>
      <w:r w:rsidR="005F0F56">
        <w:rPr>
          <w:lang w:val="en-US"/>
        </w:rPr>
        <w:t>t in the scope of this document.</w:t>
      </w:r>
      <w:r w:rsidRPr="00E17EF8">
        <w:rPr>
          <w:lang w:val="en-US"/>
        </w:rPr>
        <w:t xml:space="preserve"> </w:t>
      </w:r>
      <w:r w:rsidR="005F0F56">
        <w:rPr>
          <w:lang w:val="en-US"/>
        </w:rPr>
        <w:t>T</w:t>
      </w:r>
      <w:r w:rsidRPr="00E17EF8">
        <w:rPr>
          <w:lang w:val="en-US"/>
        </w:rPr>
        <w:t xml:space="preserve">he TEI definition </w:t>
      </w:r>
      <w:proofErr w:type="spellStart"/>
      <w:r w:rsidRPr="00E17EF8">
        <w:rPr>
          <w:lang w:val="en-US"/>
        </w:rPr>
        <w:t>characterising</w:t>
      </w:r>
      <w:proofErr w:type="spellEnd"/>
      <w:r w:rsidRPr="00E17EF8">
        <w:rPr>
          <w:lang w:val="en-US"/>
        </w:rPr>
        <w:t xml:space="preserve"> a </w:t>
      </w:r>
      <w:r w:rsidRPr="00E17EF8">
        <w:rPr>
          <w:rFonts w:ascii="Courier New" w:eastAsia="Courier New" w:hAnsi="Courier New" w:cs="Courier New"/>
          <w:b/>
          <w:color w:val="1C4587"/>
          <w:lang w:val="en-US"/>
        </w:rPr>
        <w:t>&lt;u&gt;</w:t>
      </w:r>
      <w:r w:rsidRPr="00E17EF8">
        <w:rPr>
          <w:lang w:val="en-US"/>
        </w:rPr>
        <w:t xml:space="preserve"> as “often preceded by a silence or a change of speaker” should be viewed as a suggestion only</w:t>
      </w:r>
      <w:r w:rsidR="005F0F56">
        <w:rPr>
          <w:lang w:val="en-US"/>
        </w:rPr>
        <w:t>.</w:t>
      </w:r>
      <w:r w:rsidRPr="00E17EF8">
        <w:rPr>
          <w:lang w:val="en-US"/>
        </w:rPr>
        <w:t xml:space="preserve"> </w:t>
      </w:r>
      <w:r w:rsidR="005F0F56">
        <w:rPr>
          <w:lang w:val="en-US"/>
        </w:rPr>
        <w:t>So</w:t>
      </w:r>
      <w:r w:rsidRPr="00E17EF8">
        <w:rPr>
          <w:lang w:val="en-US"/>
        </w:rPr>
        <w:t xml:space="preserve"> it is permissible to use a more refined definition for a &lt;</w:t>
      </w:r>
      <w:r w:rsidRPr="00E17EF8">
        <w:rPr>
          <w:rFonts w:ascii="Courier New" w:eastAsia="Courier New" w:hAnsi="Courier New" w:cs="Courier New"/>
          <w:b/>
          <w:color w:val="1C4587"/>
          <w:lang w:val="en-US"/>
        </w:rPr>
        <w:t xml:space="preserve">u&gt;. </w:t>
      </w:r>
      <w:r w:rsidRPr="00E17EF8">
        <w:rPr>
          <w:lang w:val="en-US"/>
        </w:rPr>
        <w:t xml:space="preserve">This more refined definition can be described in the header in a </w:t>
      </w:r>
      <w:r w:rsidRPr="00E17EF8">
        <w:rPr>
          <w:rFonts w:ascii="Courier New" w:eastAsia="Courier New" w:hAnsi="Courier New" w:cs="Courier New"/>
          <w:b/>
          <w:color w:val="1C4587"/>
          <w:lang w:val="en-US"/>
        </w:rPr>
        <w:t>&lt;</w:t>
      </w:r>
      <w:proofErr w:type="spellStart"/>
      <w:r w:rsidRPr="00E17EF8">
        <w:rPr>
          <w:rFonts w:ascii="Courier New" w:eastAsia="Courier New" w:hAnsi="Courier New" w:cs="Courier New"/>
          <w:b/>
          <w:color w:val="1C4587"/>
          <w:lang w:val="en-US"/>
        </w:rPr>
        <w:t>transcriptionDesc</w:t>
      </w:r>
      <w:proofErr w:type="spellEnd"/>
      <w:r w:rsidRPr="00E17EF8">
        <w:rPr>
          <w:rFonts w:ascii="Courier New" w:eastAsia="Courier New" w:hAnsi="Courier New" w:cs="Courier New"/>
          <w:b/>
          <w:color w:val="1C4587"/>
          <w:lang w:val="en-US"/>
        </w:rPr>
        <w:t>&gt;</w:t>
      </w:r>
      <w:r w:rsidRPr="00E17EF8">
        <w:rPr>
          <w:lang w:val="en-US"/>
        </w:rPr>
        <w:t xml:space="preserve"> element inside an </w:t>
      </w:r>
      <w:r w:rsidRPr="00E17EF8">
        <w:rPr>
          <w:rFonts w:ascii="Courier New" w:eastAsia="Courier New" w:hAnsi="Courier New" w:cs="Courier New"/>
          <w:b/>
          <w:color w:val="1C4587"/>
          <w:lang w:val="en-US"/>
        </w:rPr>
        <w:t>&lt;</w:t>
      </w:r>
      <w:proofErr w:type="spellStart"/>
      <w:r w:rsidRPr="00E17EF8">
        <w:rPr>
          <w:rFonts w:ascii="Courier New" w:eastAsia="Courier New" w:hAnsi="Courier New" w:cs="Courier New"/>
          <w:b/>
          <w:color w:val="1C4587"/>
          <w:lang w:val="en-US"/>
        </w:rPr>
        <w:t>encodingDesc</w:t>
      </w:r>
      <w:proofErr w:type="spellEnd"/>
      <w:r w:rsidRPr="00E17EF8">
        <w:rPr>
          <w:rFonts w:ascii="Courier New" w:eastAsia="Courier New" w:hAnsi="Courier New" w:cs="Courier New"/>
          <w:b/>
          <w:color w:val="1C4587"/>
          <w:lang w:val="en-US"/>
        </w:rPr>
        <w:t>&gt;</w:t>
      </w:r>
      <w:r w:rsidRPr="00E17EF8">
        <w:rPr>
          <w:lang w:val="en-US"/>
        </w:rPr>
        <w:t xml:space="preserve"> element. </w:t>
      </w:r>
    </w:p>
    <w:p w:rsidR="00343FDB" w:rsidRPr="00E17EF8" w:rsidRDefault="00343FDB">
      <w:pPr>
        <w:contextualSpacing w:val="0"/>
        <w:rPr>
          <w:lang w:val="en-US"/>
        </w:rPr>
      </w:pPr>
    </w:p>
    <w:p w:rsidR="00343FDB" w:rsidRDefault="00E17EF8">
      <w:pPr>
        <w:contextualSpacing w:val="0"/>
        <w:jc w:val="both"/>
        <w:rPr>
          <w:lang w:val="en-US"/>
        </w:rPr>
      </w:pPr>
      <w:r w:rsidRPr="00E17EF8">
        <w:rPr>
          <w:lang w:val="en-US"/>
        </w:rPr>
        <w:t xml:space="preserve">If they are not wrapped inside an </w:t>
      </w:r>
      <w:r w:rsidRPr="00E17EF8">
        <w:rPr>
          <w:rFonts w:ascii="Courier New" w:eastAsia="Courier New" w:hAnsi="Courier New" w:cs="Courier New"/>
          <w:b/>
          <w:color w:val="1C4587"/>
          <w:lang w:val="en-US"/>
        </w:rPr>
        <w:t>&lt;</w:t>
      </w:r>
      <w:proofErr w:type="spellStart"/>
      <w:r w:rsidRPr="00E17EF8">
        <w:rPr>
          <w:rFonts w:ascii="Courier New" w:eastAsia="Courier New" w:hAnsi="Courier New" w:cs="Courier New"/>
          <w:b/>
          <w:color w:val="1C4587"/>
          <w:lang w:val="en-US"/>
        </w:rPr>
        <w:t>annotat</w:t>
      </w:r>
      <w:r w:rsidR="00FE11AD">
        <w:rPr>
          <w:rFonts w:ascii="Courier New" w:eastAsia="Courier New" w:hAnsi="Courier New" w:cs="Courier New"/>
          <w:b/>
          <w:color w:val="1C4587"/>
          <w:lang w:val="en-US"/>
        </w:rPr>
        <w:t>ionGrp</w:t>
      </w:r>
      <w:proofErr w:type="spellEnd"/>
      <w:r w:rsidRPr="00E17EF8">
        <w:rPr>
          <w:rFonts w:ascii="Courier New" w:eastAsia="Courier New" w:hAnsi="Courier New" w:cs="Courier New"/>
          <w:b/>
          <w:color w:val="1C4587"/>
          <w:lang w:val="en-US"/>
        </w:rPr>
        <w:t>&gt;</w:t>
      </w:r>
      <w:r w:rsidRPr="00E17EF8">
        <w:rPr>
          <w:lang w:val="en-US"/>
        </w:rPr>
        <w:t xml:space="preserve"> element (see </w:t>
      </w:r>
      <w:r w:rsidR="005F0F56">
        <w:rPr>
          <w:lang w:val="en-US"/>
        </w:rPr>
        <w:t>section 5.4</w:t>
      </w:r>
      <w:r w:rsidRPr="00E17EF8">
        <w:rPr>
          <w:lang w:val="en-US"/>
        </w:rPr>
        <w:t xml:space="preserve">), </w:t>
      </w:r>
      <w:r w:rsidRPr="00E17EF8">
        <w:rPr>
          <w:rFonts w:ascii="Courier New" w:eastAsia="Courier New" w:hAnsi="Courier New" w:cs="Courier New"/>
          <w:b/>
          <w:color w:val="1C4587"/>
          <w:lang w:val="en-US"/>
        </w:rPr>
        <w:t>&lt;u&gt;</w:t>
      </w:r>
      <w:r w:rsidRPr="00E17EF8">
        <w:rPr>
          <w:lang w:val="en-US"/>
        </w:rPr>
        <w:t xml:space="preserve"> elements must be assigned to a single speaker by providing a value for the </w:t>
      </w:r>
      <w:r w:rsidRPr="00E17EF8">
        <w:rPr>
          <w:rFonts w:ascii="Courier New" w:eastAsia="Courier New" w:hAnsi="Courier New" w:cs="Courier New"/>
          <w:b/>
          <w:color w:val="1C4587"/>
          <w:lang w:val="en-US"/>
        </w:rPr>
        <w:t>@who</w:t>
      </w:r>
      <w:r w:rsidRPr="00E17EF8">
        <w:rPr>
          <w:lang w:val="en-US"/>
        </w:rPr>
        <w:t xml:space="preserve"> attribute which points to the </w:t>
      </w:r>
      <w:r w:rsidRPr="00E17EF8">
        <w:rPr>
          <w:rFonts w:ascii="Courier New" w:eastAsia="Courier New" w:hAnsi="Courier New" w:cs="Courier New"/>
          <w:b/>
          <w:color w:val="1C4587"/>
          <w:lang w:val="en-US"/>
        </w:rPr>
        <w:t>@</w:t>
      </w:r>
      <w:proofErr w:type="spellStart"/>
      <w:r w:rsidRPr="00E17EF8">
        <w:rPr>
          <w:rFonts w:ascii="Courier New" w:eastAsia="Courier New" w:hAnsi="Courier New" w:cs="Courier New"/>
          <w:b/>
          <w:color w:val="1C4587"/>
          <w:lang w:val="en-US"/>
        </w:rPr>
        <w:t>xml</w:t>
      </w:r>
      <w:proofErr w:type="gramStart"/>
      <w:r w:rsidRPr="00E17EF8">
        <w:rPr>
          <w:rFonts w:ascii="Courier New" w:eastAsia="Courier New" w:hAnsi="Courier New" w:cs="Courier New"/>
          <w:b/>
          <w:color w:val="1C4587"/>
          <w:lang w:val="en-US"/>
        </w:rPr>
        <w:t>:id</w:t>
      </w:r>
      <w:proofErr w:type="spellEnd"/>
      <w:proofErr w:type="gramEnd"/>
      <w:r w:rsidRPr="00E17EF8">
        <w:rPr>
          <w:lang w:val="en-US"/>
        </w:rPr>
        <w:t xml:space="preserve"> of a </w:t>
      </w:r>
      <w:r w:rsidRPr="00E17EF8">
        <w:rPr>
          <w:rFonts w:ascii="Courier New" w:eastAsia="Courier New" w:hAnsi="Courier New" w:cs="Courier New"/>
          <w:b/>
          <w:color w:val="1C4587"/>
          <w:lang w:val="en-US"/>
        </w:rPr>
        <w:t>&lt;person&gt;</w:t>
      </w:r>
      <w:r w:rsidRPr="00E17EF8">
        <w:rPr>
          <w:lang w:val="en-US"/>
        </w:rPr>
        <w:t xml:space="preserve"> element defined in the header. If the speaker cannot be identified, the </w:t>
      </w:r>
      <w:r w:rsidRPr="00E17EF8">
        <w:rPr>
          <w:rFonts w:ascii="Courier New" w:eastAsia="Courier New" w:hAnsi="Courier New" w:cs="Courier New"/>
          <w:b/>
          <w:color w:val="1C4587"/>
          <w:lang w:val="en-US"/>
        </w:rPr>
        <w:t>@who</w:t>
      </w:r>
      <w:r w:rsidRPr="00E17EF8">
        <w:rPr>
          <w:lang w:val="en-US"/>
        </w:rPr>
        <w:t xml:space="preserve"> attribute may also be omitted. An </w:t>
      </w:r>
      <w:r w:rsidRPr="00E17EF8">
        <w:rPr>
          <w:rFonts w:ascii="Courier New" w:eastAsia="Courier New" w:hAnsi="Courier New" w:cs="Courier New"/>
          <w:b/>
          <w:color w:val="1C4587"/>
          <w:lang w:val="en-US"/>
        </w:rPr>
        <w:t>@</w:t>
      </w:r>
      <w:proofErr w:type="spellStart"/>
      <w:r w:rsidRPr="00E17EF8">
        <w:rPr>
          <w:rFonts w:ascii="Courier New" w:eastAsia="Courier New" w:hAnsi="Courier New" w:cs="Courier New"/>
          <w:b/>
          <w:color w:val="1C4587"/>
          <w:lang w:val="en-US"/>
        </w:rPr>
        <w:t>xml</w:t>
      </w:r>
      <w:proofErr w:type="gramStart"/>
      <w:r w:rsidRPr="00E17EF8">
        <w:rPr>
          <w:rFonts w:ascii="Courier New" w:eastAsia="Courier New" w:hAnsi="Courier New" w:cs="Courier New"/>
          <w:b/>
          <w:color w:val="1C4587"/>
          <w:lang w:val="en-US"/>
        </w:rPr>
        <w:t>:id</w:t>
      </w:r>
      <w:proofErr w:type="spellEnd"/>
      <w:proofErr w:type="gramEnd"/>
      <w:r w:rsidRPr="00E17EF8">
        <w:rPr>
          <w:lang w:val="en-US"/>
        </w:rPr>
        <w:t xml:space="preserve"> attribute can optionally serve to make the </w:t>
      </w:r>
      <w:r w:rsidRPr="00E17EF8">
        <w:rPr>
          <w:rFonts w:ascii="Courier New" w:eastAsia="Courier New" w:hAnsi="Courier New" w:cs="Courier New"/>
          <w:b/>
          <w:color w:val="1C4587"/>
          <w:lang w:val="en-US"/>
        </w:rPr>
        <w:t>&lt;u&gt;</w:t>
      </w:r>
      <w:r w:rsidRPr="00E17EF8">
        <w:rPr>
          <w:lang w:val="en-US"/>
        </w:rPr>
        <w:t xml:space="preserve"> element addressable for standoff-annotation, for instance via </w:t>
      </w:r>
      <w:r w:rsidRPr="00E17EF8">
        <w:rPr>
          <w:rFonts w:ascii="Courier New" w:eastAsia="Courier New" w:hAnsi="Courier New" w:cs="Courier New"/>
          <w:b/>
          <w:color w:val="1C4587"/>
          <w:lang w:val="en-US"/>
        </w:rPr>
        <w:t>&lt;span&gt;</w:t>
      </w:r>
      <w:r w:rsidRPr="00E17EF8">
        <w:rPr>
          <w:lang w:val="en-US"/>
        </w:rPr>
        <w:t xml:space="preserve"> elements (see below).</w:t>
      </w:r>
    </w:p>
    <w:p w:rsidR="005F0F56" w:rsidRPr="00E17EF8" w:rsidRDefault="005F0F56">
      <w:pPr>
        <w:contextualSpacing w:val="0"/>
        <w:jc w:val="both"/>
        <w:rPr>
          <w:lang w:val="en-US"/>
        </w:rPr>
      </w:pPr>
    </w:p>
    <w:p w:rsidR="00343FDB" w:rsidRPr="00E17EF8" w:rsidRDefault="00E17EF8">
      <w:pPr>
        <w:contextualSpacing w:val="0"/>
        <w:jc w:val="both"/>
        <w:rPr>
          <w:lang w:val="en-US"/>
        </w:rPr>
      </w:pPr>
      <w:r w:rsidRPr="00E17EF8">
        <w:rPr>
          <w:lang w:val="en-US"/>
        </w:rPr>
        <w:t xml:space="preserve">If they are not wrapped inside an </w:t>
      </w:r>
      <w:r w:rsidRPr="00E17EF8">
        <w:rPr>
          <w:rFonts w:ascii="Courier New" w:eastAsia="Courier New" w:hAnsi="Courier New" w:cs="Courier New"/>
          <w:b/>
          <w:color w:val="1C4587"/>
          <w:lang w:val="en-US"/>
        </w:rPr>
        <w:t>&lt;</w:t>
      </w:r>
      <w:proofErr w:type="spellStart"/>
      <w:r w:rsidRPr="00E17EF8">
        <w:rPr>
          <w:rFonts w:ascii="Courier New" w:eastAsia="Courier New" w:hAnsi="Courier New" w:cs="Courier New"/>
          <w:b/>
          <w:color w:val="1C4587"/>
          <w:lang w:val="en-US"/>
        </w:rPr>
        <w:t>annotat</w:t>
      </w:r>
      <w:r w:rsidR="00FE11AD">
        <w:rPr>
          <w:rFonts w:ascii="Courier New" w:eastAsia="Courier New" w:hAnsi="Courier New" w:cs="Courier New"/>
          <w:b/>
          <w:color w:val="1C4587"/>
          <w:lang w:val="en-US"/>
        </w:rPr>
        <w:t>ionGrp</w:t>
      </w:r>
      <w:proofErr w:type="spellEnd"/>
      <w:r w:rsidRPr="00E17EF8">
        <w:rPr>
          <w:rFonts w:ascii="Courier New" w:eastAsia="Courier New" w:hAnsi="Courier New" w:cs="Courier New"/>
          <w:b/>
          <w:color w:val="1C4587"/>
          <w:lang w:val="en-US"/>
        </w:rPr>
        <w:t>&gt;</w:t>
      </w:r>
      <w:r w:rsidRPr="00E17EF8">
        <w:rPr>
          <w:lang w:val="en-US"/>
        </w:rPr>
        <w:t xml:space="preserve"> element (see </w:t>
      </w:r>
      <w:r w:rsidR="005F0F56">
        <w:rPr>
          <w:lang w:val="en-US"/>
        </w:rPr>
        <w:t>section 5.4</w:t>
      </w:r>
      <w:r w:rsidRPr="00E17EF8">
        <w:rPr>
          <w:lang w:val="en-US"/>
        </w:rPr>
        <w:t xml:space="preserve">), </w:t>
      </w:r>
      <w:r w:rsidRPr="00E17EF8">
        <w:rPr>
          <w:rFonts w:ascii="Courier New" w:eastAsia="Courier New" w:hAnsi="Courier New" w:cs="Courier New"/>
          <w:b/>
          <w:color w:val="1C4587"/>
          <w:lang w:val="en-US"/>
        </w:rPr>
        <w:t>&lt;u&gt;</w:t>
      </w:r>
      <w:r w:rsidRPr="00E17EF8">
        <w:rPr>
          <w:lang w:val="en-US"/>
        </w:rPr>
        <w:t xml:space="preserve"> elements </w:t>
      </w:r>
      <w:r w:rsidRPr="00E17EF8">
        <w:rPr>
          <w:lang w:val="en-US"/>
        </w:rPr>
        <w:lastRenderedPageBreak/>
        <w:t xml:space="preserve">must be assigned to the timeline by providing values for the </w:t>
      </w:r>
      <w:r w:rsidRPr="00E17EF8">
        <w:rPr>
          <w:rFonts w:ascii="Courier New" w:eastAsia="Courier New" w:hAnsi="Courier New" w:cs="Courier New"/>
          <w:b/>
          <w:color w:val="1C4587"/>
          <w:lang w:val="en-US"/>
        </w:rPr>
        <w:t>@start</w:t>
      </w:r>
      <w:r w:rsidRPr="00E17EF8">
        <w:rPr>
          <w:lang w:val="en-US"/>
        </w:rPr>
        <w:t xml:space="preserve"> and </w:t>
      </w:r>
      <w:r w:rsidRPr="00E17EF8">
        <w:rPr>
          <w:rFonts w:ascii="Courier New" w:eastAsia="Courier New" w:hAnsi="Courier New" w:cs="Courier New"/>
          <w:b/>
          <w:color w:val="1C4587"/>
          <w:lang w:val="en-US"/>
        </w:rPr>
        <w:t>@end</w:t>
      </w:r>
      <w:r w:rsidRPr="00E17EF8">
        <w:rPr>
          <w:lang w:val="en-US"/>
        </w:rPr>
        <w:t xml:space="preserve"> attributes pointing to the </w:t>
      </w:r>
      <w:proofErr w:type="spellStart"/>
      <w:r w:rsidRPr="00E17EF8">
        <w:rPr>
          <w:lang w:val="en-US"/>
        </w:rPr>
        <w:t>the</w:t>
      </w:r>
      <w:proofErr w:type="spellEnd"/>
      <w:r w:rsidRPr="00E17EF8">
        <w:rPr>
          <w:lang w:val="en-US"/>
        </w:rPr>
        <w:t xml:space="preserve"> </w:t>
      </w:r>
      <w:r w:rsidRPr="00E17EF8">
        <w:rPr>
          <w:rFonts w:ascii="Courier New" w:eastAsia="Courier New" w:hAnsi="Courier New" w:cs="Courier New"/>
          <w:b/>
          <w:color w:val="1C4587"/>
          <w:lang w:val="en-US"/>
        </w:rPr>
        <w:t>@</w:t>
      </w:r>
      <w:proofErr w:type="spellStart"/>
      <w:r w:rsidRPr="00E17EF8">
        <w:rPr>
          <w:rFonts w:ascii="Courier New" w:eastAsia="Courier New" w:hAnsi="Courier New" w:cs="Courier New"/>
          <w:b/>
          <w:color w:val="1C4587"/>
          <w:lang w:val="en-US"/>
        </w:rPr>
        <w:t>xml:id</w:t>
      </w:r>
      <w:proofErr w:type="spellEnd"/>
      <w:r w:rsidRPr="00E17EF8">
        <w:rPr>
          <w:lang w:val="en-US"/>
        </w:rPr>
        <w:t xml:space="preserve"> of a </w:t>
      </w:r>
      <w:r w:rsidRPr="00E17EF8">
        <w:rPr>
          <w:rFonts w:ascii="Courier New" w:eastAsia="Courier New" w:hAnsi="Courier New" w:cs="Courier New"/>
          <w:b/>
          <w:color w:val="1C4587"/>
          <w:lang w:val="en-US"/>
        </w:rPr>
        <w:t>&lt;when&gt;</w:t>
      </w:r>
      <w:r w:rsidRPr="00E17EF8">
        <w:rPr>
          <w:lang w:val="en-US"/>
        </w:rPr>
        <w:t xml:space="preserve"> element defined in the timeline.</w:t>
      </w:r>
      <w:r w:rsidR="005F0F56">
        <w:rPr>
          <w:lang w:val="en-US"/>
        </w:rPr>
        <w:t xml:space="preserve"> </w:t>
      </w:r>
      <w:r w:rsidRPr="00E17EF8">
        <w:rPr>
          <w:lang w:val="en-US"/>
        </w:rPr>
        <w:t xml:space="preserve">Further temporal structure can be recorded by inserting </w:t>
      </w:r>
      <w:r w:rsidRPr="00E17EF8">
        <w:rPr>
          <w:rFonts w:ascii="Courier New" w:eastAsia="Courier New" w:hAnsi="Courier New" w:cs="Courier New"/>
          <w:b/>
          <w:color w:val="1C4587"/>
          <w:lang w:val="en-US"/>
        </w:rPr>
        <w:t>&lt;anchor&gt;</w:t>
      </w:r>
      <w:r w:rsidRPr="00E17EF8">
        <w:rPr>
          <w:lang w:val="en-US"/>
        </w:rPr>
        <w:t xml:space="preserve"> elements at appropriate places inside the content of a </w:t>
      </w:r>
      <w:r w:rsidRPr="00E17EF8">
        <w:rPr>
          <w:rFonts w:ascii="Courier New" w:eastAsia="Courier New" w:hAnsi="Courier New" w:cs="Courier New"/>
          <w:b/>
          <w:color w:val="1C4587"/>
          <w:lang w:val="en-US"/>
        </w:rPr>
        <w:t>&lt;u&gt;</w:t>
      </w:r>
      <w:r w:rsidRPr="00E17EF8">
        <w:rPr>
          <w:lang w:val="en-US"/>
        </w:rPr>
        <w:t xml:space="preserve"> element. </w:t>
      </w:r>
    </w:p>
    <w:p w:rsidR="005F3A57" w:rsidRDefault="005F3A57">
      <w:pPr>
        <w:contextualSpacing w:val="0"/>
        <w:jc w:val="both"/>
        <w:rPr>
          <w:lang w:val="en-US"/>
        </w:rPr>
      </w:pPr>
    </w:p>
    <w:p w:rsidR="00343FDB" w:rsidRPr="00E17EF8" w:rsidRDefault="00E17EF8">
      <w:pPr>
        <w:contextualSpacing w:val="0"/>
        <w:jc w:val="both"/>
        <w:rPr>
          <w:lang w:val="en-US"/>
        </w:rPr>
      </w:pPr>
      <w:r w:rsidRPr="00E17EF8">
        <w:rPr>
          <w:lang w:val="en-US"/>
        </w:rPr>
        <w:t xml:space="preserve">The preferred mechanism for representing overlap is to encode it implicitly through the appropriate use of </w:t>
      </w:r>
      <w:r w:rsidRPr="00E17EF8">
        <w:rPr>
          <w:rFonts w:ascii="Courier New" w:eastAsia="Courier New" w:hAnsi="Courier New" w:cs="Courier New"/>
          <w:b/>
          <w:color w:val="1C4587"/>
          <w:lang w:val="en-US"/>
        </w:rPr>
        <w:t>@start</w:t>
      </w:r>
      <w:r w:rsidRPr="00E17EF8">
        <w:rPr>
          <w:lang w:val="en-US"/>
        </w:rPr>
        <w:t xml:space="preserve"> and </w:t>
      </w:r>
      <w:r w:rsidRPr="00E17EF8">
        <w:rPr>
          <w:rFonts w:ascii="Courier New" w:eastAsia="Courier New" w:hAnsi="Courier New" w:cs="Courier New"/>
          <w:b/>
          <w:color w:val="1C4587"/>
          <w:lang w:val="en-US"/>
        </w:rPr>
        <w:t>@end</w:t>
      </w:r>
      <w:r w:rsidRPr="00E17EF8">
        <w:rPr>
          <w:lang w:val="en-US"/>
        </w:rPr>
        <w:t xml:space="preserve"> attributes and </w:t>
      </w:r>
      <w:r w:rsidRPr="00E17EF8">
        <w:rPr>
          <w:rFonts w:ascii="Courier New" w:eastAsia="Courier New" w:hAnsi="Courier New" w:cs="Courier New"/>
          <w:b/>
          <w:color w:val="1C4587"/>
          <w:lang w:val="en-US"/>
        </w:rPr>
        <w:t>&lt;anchor&gt;</w:t>
      </w:r>
      <w:r w:rsidRPr="00E17EF8">
        <w:rPr>
          <w:lang w:val="en-US"/>
        </w:rPr>
        <w:t xml:space="preserve"> elements. Other TEI mechanisms, such as a </w:t>
      </w:r>
      <w:r w:rsidRPr="00E17EF8">
        <w:rPr>
          <w:rFonts w:ascii="Courier New" w:eastAsia="Courier New" w:hAnsi="Courier New" w:cs="Courier New"/>
          <w:b/>
          <w:color w:val="1C4587"/>
          <w:lang w:val="en-US"/>
        </w:rPr>
        <w:t>@trans=’overlap’</w:t>
      </w:r>
      <w:r w:rsidRPr="00E17EF8">
        <w:rPr>
          <w:lang w:val="en-US"/>
        </w:rPr>
        <w:t xml:space="preserve"> attribute for the </w:t>
      </w:r>
      <w:r w:rsidRPr="00E17EF8">
        <w:rPr>
          <w:rFonts w:ascii="Courier New" w:eastAsia="Courier New" w:hAnsi="Courier New" w:cs="Courier New"/>
          <w:b/>
          <w:color w:val="1C4587"/>
          <w:lang w:val="en-US"/>
        </w:rPr>
        <w:t>&lt;u&gt;</w:t>
      </w:r>
      <w:r w:rsidRPr="00E17EF8">
        <w:rPr>
          <w:lang w:val="en-US"/>
        </w:rPr>
        <w:t xml:space="preserve"> element</w:t>
      </w:r>
      <w:r w:rsidR="005F0F56">
        <w:rPr>
          <w:lang w:val="en-US"/>
        </w:rPr>
        <w:t>,</w:t>
      </w:r>
      <w:r w:rsidRPr="00E17EF8">
        <w:rPr>
          <w:lang w:val="en-US"/>
        </w:rPr>
        <w:t xml:space="preserve"> a</w:t>
      </w:r>
      <w:r w:rsidR="005F0F56">
        <w:rPr>
          <w:lang w:val="en-US"/>
        </w:rPr>
        <w:t xml:space="preserve">re allowed but not recommended </w:t>
      </w:r>
      <w:r w:rsidRPr="00E17EF8">
        <w:rPr>
          <w:lang w:val="en-US"/>
        </w:rPr>
        <w:t>because they cannot be processed in an appropriate manner by many of the widely used annotation tools.</w:t>
      </w:r>
    </w:p>
    <w:p w:rsidR="00343FDB" w:rsidRPr="00E17EF8" w:rsidRDefault="00343FDB">
      <w:pPr>
        <w:contextualSpacing w:val="0"/>
        <w:rPr>
          <w:lang w:val="en-US"/>
        </w:rPr>
      </w:pP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43FDB" w:rsidRPr="00750C49">
        <w:tc>
          <w:tcPr>
            <w:tcW w:w="9360" w:type="dxa"/>
            <w:shd w:val="clear" w:color="auto" w:fill="D9D9D9"/>
            <w:tcMar>
              <w:top w:w="100" w:type="dxa"/>
              <w:left w:w="100" w:type="dxa"/>
              <w:bottom w:w="100" w:type="dxa"/>
              <w:right w:w="100" w:type="dxa"/>
            </w:tcMar>
          </w:tcPr>
          <w:p w:rsidR="00343FDB" w:rsidRPr="00E17EF8" w:rsidRDefault="00E17EF8">
            <w:pPr>
              <w:contextualSpacing w:val="0"/>
              <w:rPr>
                <w:lang w:val="en-US"/>
              </w:rPr>
            </w:pPr>
            <w:r w:rsidRPr="00E17EF8">
              <w:rPr>
                <w:rFonts w:ascii="Consolas" w:eastAsia="Consolas" w:hAnsi="Consolas" w:cs="Consolas"/>
                <w:sz w:val="20"/>
                <w:lang w:val="en-US"/>
              </w:rPr>
              <w:t>&lt;!-- u with start and end attributes only (minimal temporal structure) --&gt;</w:t>
            </w:r>
          </w:p>
          <w:p w:rsidR="00343FDB" w:rsidRPr="00E17EF8" w:rsidRDefault="00E17EF8">
            <w:pPr>
              <w:contextualSpacing w:val="0"/>
              <w:rPr>
                <w:lang w:val="en-US"/>
              </w:rPr>
            </w:pPr>
            <w:r w:rsidRPr="00E17EF8">
              <w:rPr>
                <w:rFonts w:ascii="Consolas" w:eastAsia="Consolas" w:hAnsi="Consolas" w:cs="Consolas"/>
                <w:sz w:val="20"/>
                <w:lang w:val="en-US"/>
              </w:rPr>
              <w:t xml:space="preserve">&lt;u who="#SPK1" start="#T0" end="#T1" </w:t>
            </w:r>
            <w:proofErr w:type="spellStart"/>
            <w:r w:rsidRPr="00E17EF8">
              <w:rPr>
                <w:rFonts w:ascii="Consolas" w:eastAsia="Consolas" w:hAnsi="Consolas" w:cs="Consolas"/>
                <w:sz w:val="20"/>
                <w:lang w:val="en-US"/>
              </w:rPr>
              <w:t>xml</w:t>
            </w:r>
            <w:proofErr w:type="gramStart"/>
            <w:r w:rsidRPr="00E17EF8">
              <w:rPr>
                <w:rFonts w:ascii="Consolas" w:eastAsia="Consolas" w:hAnsi="Consolas" w:cs="Consolas"/>
                <w:sz w:val="20"/>
                <w:lang w:val="en-US"/>
              </w:rPr>
              <w:t>:id</w:t>
            </w:r>
            <w:proofErr w:type="spellEnd"/>
            <w:proofErr w:type="gramEnd"/>
            <w:r w:rsidRPr="00E17EF8">
              <w:rPr>
                <w:rFonts w:ascii="Consolas" w:eastAsia="Consolas" w:hAnsi="Consolas" w:cs="Consolas"/>
                <w:sz w:val="20"/>
                <w:lang w:val="en-US"/>
              </w:rPr>
              <w:t>="u2"&gt;Good morning! &lt;/u&gt;</w:t>
            </w:r>
          </w:p>
          <w:p w:rsidR="00343FDB" w:rsidRPr="00E17EF8" w:rsidRDefault="00343FDB">
            <w:pPr>
              <w:contextualSpacing w:val="0"/>
              <w:rPr>
                <w:lang w:val="en-US"/>
              </w:rPr>
            </w:pPr>
          </w:p>
          <w:p w:rsidR="00343FDB" w:rsidRPr="00E17EF8" w:rsidRDefault="00E17EF8">
            <w:pPr>
              <w:contextualSpacing w:val="0"/>
              <w:rPr>
                <w:lang w:val="en-US"/>
              </w:rPr>
            </w:pPr>
            <w:r w:rsidRPr="00E17EF8">
              <w:rPr>
                <w:rFonts w:ascii="Consolas" w:eastAsia="Consolas" w:hAnsi="Consolas" w:cs="Consolas"/>
                <w:sz w:val="20"/>
                <w:lang w:val="en-US"/>
              </w:rPr>
              <w:t>&lt;!-- u with embedded anchor elements (additional temporal structure) --&gt;</w:t>
            </w:r>
          </w:p>
          <w:p w:rsidR="00343FDB" w:rsidRPr="00E17EF8" w:rsidRDefault="00E17EF8">
            <w:pPr>
              <w:contextualSpacing w:val="0"/>
              <w:rPr>
                <w:lang w:val="en-US"/>
              </w:rPr>
            </w:pPr>
            <w:r w:rsidRPr="00E17EF8">
              <w:rPr>
                <w:rFonts w:ascii="Consolas" w:eastAsia="Consolas" w:hAnsi="Consolas" w:cs="Consolas"/>
                <w:sz w:val="20"/>
                <w:lang w:val="en-US"/>
              </w:rPr>
              <w:t>&lt;u who="#SPK0" start="#T1" end="#T4"&gt;</w:t>
            </w:r>
          </w:p>
          <w:p w:rsidR="00343FDB" w:rsidRPr="00E17EF8" w:rsidRDefault="00E17EF8">
            <w:pPr>
              <w:contextualSpacing w:val="0"/>
              <w:rPr>
                <w:lang w:val="fr-FR"/>
              </w:rPr>
            </w:pPr>
            <w:r w:rsidRPr="00E17EF8">
              <w:rPr>
                <w:rFonts w:ascii="Consolas" w:eastAsia="Consolas" w:hAnsi="Consolas" w:cs="Consolas"/>
                <w:sz w:val="20"/>
                <w:lang w:val="en-US"/>
              </w:rPr>
              <w:t xml:space="preserve">  </w:t>
            </w:r>
            <w:proofErr w:type="spellStart"/>
            <w:r w:rsidRPr="00E17EF8">
              <w:rPr>
                <w:rFonts w:ascii="Consolas" w:eastAsia="Consolas" w:hAnsi="Consolas" w:cs="Consolas"/>
                <w:sz w:val="20"/>
                <w:lang w:val="fr-FR"/>
              </w:rPr>
              <w:t>Okay</w:t>
            </w:r>
            <w:proofErr w:type="spellEnd"/>
            <w:r w:rsidRPr="00E17EF8">
              <w:rPr>
                <w:rFonts w:ascii="Consolas" w:eastAsia="Consolas" w:hAnsi="Consolas" w:cs="Consolas"/>
                <w:sz w:val="20"/>
                <w:lang w:val="fr-FR"/>
              </w:rPr>
              <w:t>. &lt;</w:t>
            </w:r>
            <w:proofErr w:type="spellStart"/>
            <w:r w:rsidRPr="00E17EF8">
              <w:rPr>
                <w:rFonts w:ascii="Consolas" w:eastAsia="Consolas" w:hAnsi="Consolas" w:cs="Consolas"/>
                <w:sz w:val="20"/>
                <w:lang w:val="fr-FR"/>
              </w:rPr>
              <w:t>anchor</w:t>
            </w:r>
            <w:proofErr w:type="spellEnd"/>
            <w:r w:rsidRPr="00E17EF8">
              <w:rPr>
                <w:rFonts w:ascii="Consolas" w:eastAsia="Consolas" w:hAnsi="Consolas" w:cs="Consolas"/>
                <w:sz w:val="20"/>
                <w:lang w:val="fr-FR"/>
              </w:rPr>
              <w:t xml:space="preserve"> </w:t>
            </w:r>
            <w:proofErr w:type="spellStart"/>
            <w:r w:rsidRPr="00E17EF8">
              <w:rPr>
                <w:rFonts w:ascii="Consolas" w:eastAsia="Consolas" w:hAnsi="Consolas" w:cs="Consolas"/>
                <w:sz w:val="20"/>
                <w:lang w:val="fr-FR"/>
              </w:rPr>
              <w:t>synch</w:t>
            </w:r>
            <w:proofErr w:type="spellEnd"/>
            <w:r w:rsidRPr="00E17EF8">
              <w:rPr>
                <w:rFonts w:ascii="Consolas" w:eastAsia="Consolas" w:hAnsi="Consolas" w:cs="Consolas"/>
                <w:sz w:val="20"/>
                <w:lang w:val="fr-FR"/>
              </w:rPr>
              <w:t>="#T2"/&gt;Très bien, &lt;</w:t>
            </w:r>
            <w:proofErr w:type="spellStart"/>
            <w:r w:rsidRPr="00E17EF8">
              <w:rPr>
                <w:rFonts w:ascii="Consolas" w:eastAsia="Consolas" w:hAnsi="Consolas" w:cs="Consolas"/>
                <w:sz w:val="20"/>
                <w:lang w:val="fr-FR"/>
              </w:rPr>
              <w:t>anchor</w:t>
            </w:r>
            <w:proofErr w:type="spellEnd"/>
            <w:r w:rsidRPr="00E17EF8">
              <w:rPr>
                <w:rFonts w:ascii="Consolas" w:eastAsia="Consolas" w:hAnsi="Consolas" w:cs="Consolas"/>
                <w:sz w:val="20"/>
                <w:lang w:val="fr-FR"/>
              </w:rPr>
              <w:t xml:space="preserve"> </w:t>
            </w:r>
            <w:proofErr w:type="spellStart"/>
            <w:r w:rsidRPr="00E17EF8">
              <w:rPr>
                <w:rFonts w:ascii="Consolas" w:eastAsia="Consolas" w:hAnsi="Consolas" w:cs="Consolas"/>
                <w:sz w:val="20"/>
                <w:lang w:val="fr-FR"/>
              </w:rPr>
              <w:t>synch</w:t>
            </w:r>
            <w:proofErr w:type="spellEnd"/>
            <w:r w:rsidRPr="00E17EF8">
              <w:rPr>
                <w:rFonts w:ascii="Consolas" w:eastAsia="Consolas" w:hAnsi="Consolas" w:cs="Consolas"/>
                <w:sz w:val="20"/>
                <w:lang w:val="fr-FR"/>
              </w:rPr>
              <w:t xml:space="preserve">="#T3"/&gt;très bien. </w:t>
            </w:r>
          </w:p>
          <w:p w:rsidR="00343FDB" w:rsidRPr="00E17EF8" w:rsidRDefault="00E17EF8">
            <w:pPr>
              <w:contextualSpacing w:val="0"/>
              <w:rPr>
                <w:lang w:val="en-US"/>
              </w:rPr>
            </w:pPr>
            <w:r w:rsidRPr="00E17EF8">
              <w:rPr>
                <w:rFonts w:ascii="Consolas" w:eastAsia="Consolas" w:hAnsi="Consolas" w:cs="Consolas"/>
                <w:sz w:val="20"/>
                <w:lang w:val="en-US"/>
              </w:rPr>
              <w:t>&lt;/u&gt;</w:t>
            </w:r>
          </w:p>
          <w:p w:rsidR="00343FDB" w:rsidRPr="00E17EF8" w:rsidRDefault="00343FDB">
            <w:pPr>
              <w:contextualSpacing w:val="0"/>
              <w:rPr>
                <w:lang w:val="en-US"/>
              </w:rPr>
            </w:pPr>
          </w:p>
          <w:p w:rsidR="00343FDB" w:rsidRPr="00E17EF8" w:rsidRDefault="00E17EF8">
            <w:pPr>
              <w:contextualSpacing w:val="0"/>
              <w:rPr>
                <w:lang w:val="en-US"/>
              </w:rPr>
            </w:pPr>
            <w:r w:rsidRPr="00E17EF8">
              <w:rPr>
                <w:rFonts w:ascii="Consolas" w:eastAsia="Consolas" w:hAnsi="Consolas" w:cs="Consolas"/>
                <w:sz w:val="20"/>
                <w:lang w:val="en-US"/>
              </w:rPr>
              <w:t>&lt;!-- two &lt;u&gt;s with partial overlap --&gt;</w:t>
            </w:r>
          </w:p>
          <w:p w:rsidR="00343FDB" w:rsidRPr="00E17EF8" w:rsidRDefault="00E17EF8">
            <w:pPr>
              <w:contextualSpacing w:val="0"/>
              <w:rPr>
                <w:lang w:val="en-US"/>
              </w:rPr>
            </w:pPr>
            <w:r w:rsidRPr="00E17EF8">
              <w:rPr>
                <w:rFonts w:ascii="Consolas" w:eastAsia="Consolas" w:hAnsi="Consolas" w:cs="Consolas"/>
                <w:sz w:val="20"/>
                <w:lang w:val="en-US"/>
              </w:rPr>
              <w:t>&lt;u who="#SPK0" start="#T0" end="#T2"&gt;Do not &lt;anchor synch="#T1"/&gt;interrupt me!&lt;/u&gt;</w:t>
            </w:r>
          </w:p>
          <w:p w:rsidR="00343FDB" w:rsidRPr="00E17EF8" w:rsidRDefault="00E17EF8">
            <w:pPr>
              <w:contextualSpacing w:val="0"/>
              <w:rPr>
                <w:lang w:val="en-US"/>
              </w:rPr>
            </w:pPr>
            <w:r w:rsidRPr="00E17EF8">
              <w:rPr>
                <w:rFonts w:ascii="Consolas" w:eastAsia="Consolas" w:hAnsi="Consolas" w:cs="Consolas"/>
                <w:sz w:val="20"/>
                <w:lang w:val="en-US"/>
              </w:rPr>
              <w:t>&lt;u who="#SPK1" start="#T1" end="#T3"&gt;Sorry, &lt;anchor synch="#T2"/&gt;mate!&lt;/u&gt;</w:t>
            </w:r>
          </w:p>
        </w:tc>
      </w:tr>
    </w:tbl>
    <w:p w:rsidR="00343FDB" w:rsidRPr="00E17EF8" w:rsidRDefault="00343FDB">
      <w:pPr>
        <w:contextualSpacing w:val="0"/>
        <w:rPr>
          <w:lang w:val="en-US"/>
        </w:rPr>
      </w:pPr>
    </w:p>
    <w:p w:rsidR="00343FDB" w:rsidRPr="00E17EF8" w:rsidRDefault="00E17EF8">
      <w:pPr>
        <w:contextualSpacing w:val="0"/>
        <w:jc w:val="both"/>
        <w:rPr>
          <w:lang w:val="en-US"/>
        </w:rPr>
      </w:pPr>
      <w:r w:rsidRPr="00E17EF8">
        <w:rPr>
          <w:lang w:val="en-US"/>
        </w:rPr>
        <w:t xml:space="preserve">In the simplest case, </w:t>
      </w:r>
      <w:r w:rsidRPr="00E17EF8">
        <w:rPr>
          <w:rFonts w:ascii="Courier New" w:eastAsia="Courier New" w:hAnsi="Courier New" w:cs="Courier New"/>
          <w:b/>
          <w:color w:val="1C4587"/>
          <w:lang w:val="en-US"/>
        </w:rPr>
        <w:t>&lt;u&gt;</w:t>
      </w:r>
      <w:r w:rsidRPr="00E17EF8">
        <w:rPr>
          <w:lang w:val="en-US"/>
        </w:rPr>
        <w:t xml:space="preserve"> elements contain character data, possibly interspersed with </w:t>
      </w:r>
      <w:r w:rsidRPr="00E17EF8">
        <w:rPr>
          <w:rFonts w:ascii="Courier New" w:eastAsia="Courier New" w:hAnsi="Courier New" w:cs="Courier New"/>
          <w:b/>
          <w:color w:val="1C4587"/>
          <w:lang w:val="en-US"/>
        </w:rPr>
        <w:t>&lt;anchor&gt;</w:t>
      </w:r>
      <w:r w:rsidRPr="00E17EF8">
        <w:rPr>
          <w:lang w:val="en-US"/>
        </w:rPr>
        <w:t xml:space="preserve"> elements (see examples above). Further structuring of the content of a </w:t>
      </w:r>
      <w:r w:rsidRPr="00E17EF8">
        <w:rPr>
          <w:rFonts w:ascii="Courier New" w:eastAsia="Courier New" w:hAnsi="Courier New" w:cs="Courier New"/>
          <w:b/>
          <w:color w:val="1C4587"/>
          <w:lang w:val="en-US"/>
        </w:rPr>
        <w:t>&lt;u&gt;</w:t>
      </w:r>
      <w:r w:rsidRPr="00E17EF8">
        <w:rPr>
          <w:lang w:val="en-US"/>
        </w:rPr>
        <w:t xml:space="preserve"> element (e.g. markup of tokens, pauses, etc.) may be done via the mechanisms described in section </w:t>
      </w:r>
      <w:r w:rsidR="00106FD6">
        <w:rPr>
          <w:lang w:val="en-US"/>
        </w:rPr>
        <w:t>6</w:t>
      </w:r>
      <w:r w:rsidRPr="00E17EF8">
        <w:rPr>
          <w:lang w:val="en-US"/>
        </w:rPr>
        <w:t>.</w:t>
      </w:r>
      <w:r w:rsidRPr="00E17EF8">
        <w:rPr>
          <w:sz w:val="20"/>
          <w:lang w:val="en-US"/>
        </w:rPr>
        <w:t xml:space="preserve"> </w:t>
      </w:r>
    </w:p>
    <w:p w:rsidR="00343FDB" w:rsidRPr="00E17EF8" w:rsidRDefault="00343FDB">
      <w:pPr>
        <w:contextualSpacing w:val="0"/>
        <w:jc w:val="both"/>
        <w:rPr>
          <w:lang w:val="en-US"/>
        </w:rPr>
      </w:pPr>
    </w:p>
    <w:p w:rsidR="00343FDB" w:rsidRPr="00E17EF8" w:rsidRDefault="00E17EF8">
      <w:pPr>
        <w:contextualSpacing w:val="0"/>
        <w:jc w:val="both"/>
        <w:rPr>
          <w:lang w:val="en-US"/>
        </w:rPr>
      </w:pPr>
      <w:r w:rsidRPr="00E17EF8">
        <w:rPr>
          <w:lang w:val="en-US"/>
        </w:rPr>
        <w:t xml:space="preserve">The assumed default case is that </w:t>
      </w:r>
      <w:r w:rsidRPr="00E17EF8">
        <w:rPr>
          <w:rFonts w:ascii="Courier New" w:eastAsia="Courier New" w:hAnsi="Courier New" w:cs="Courier New"/>
          <w:b/>
          <w:color w:val="1C4587"/>
          <w:lang w:val="en-US"/>
        </w:rPr>
        <w:t>&lt;u&gt;</w:t>
      </w:r>
      <w:r w:rsidRPr="00E17EF8">
        <w:rPr>
          <w:lang w:val="en-US"/>
        </w:rPr>
        <w:t xml:space="preserve"> contains an </w:t>
      </w:r>
      <w:r w:rsidRPr="00E17EF8">
        <w:rPr>
          <w:u w:val="single"/>
          <w:lang w:val="en-US"/>
        </w:rPr>
        <w:t xml:space="preserve">orthographic </w:t>
      </w:r>
      <w:r w:rsidRPr="00E17EF8">
        <w:rPr>
          <w:lang w:val="en-US"/>
        </w:rPr>
        <w:t>transcription in a bro</w:t>
      </w:r>
      <w:r w:rsidR="005F0F56">
        <w:rPr>
          <w:lang w:val="en-US"/>
        </w:rPr>
        <w:t>ad sense, including orthography-</w:t>
      </w:r>
      <w:r w:rsidRPr="00E17EF8">
        <w:rPr>
          <w:lang w:val="en-US"/>
        </w:rPr>
        <w:t xml:space="preserve">based mechanisms for approaching the actual phonetic </w:t>
      </w:r>
      <w:proofErr w:type="spellStart"/>
      <w:r w:rsidRPr="00E17EF8">
        <w:rPr>
          <w:lang w:val="en-US"/>
        </w:rPr>
        <w:t>realisations</w:t>
      </w:r>
      <w:proofErr w:type="spellEnd"/>
      <w:r w:rsidRPr="00E17EF8">
        <w:rPr>
          <w:lang w:val="en-US"/>
        </w:rPr>
        <w:t xml:space="preserve">, such as “eye dialect”, “literary transcription” or “modified orthography”. If this is the case, no further specification in the form of a </w:t>
      </w:r>
      <w:r w:rsidRPr="00E17EF8">
        <w:rPr>
          <w:rFonts w:ascii="Courier New" w:eastAsia="Courier New" w:hAnsi="Courier New" w:cs="Courier New"/>
          <w:b/>
          <w:color w:val="1C4587"/>
          <w:lang w:val="en-US"/>
        </w:rPr>
        <w:t>@type</w:t>
      </w:r>
      <w:r w:rsidRPr="00E17EF8">
        <w:rPr>
          <w:lang w:val="en-US"/>
        </w:rPr>
        <w:t xml:space="preserve"> attribute on </w:t>
      </w:r>
      <w:r w:rsidRPr="00E17EF8">
        <w:rPr>
          <w:rFonts w:ascii="Courier New" w:eastAsia="Courier New" w:hAnsi="Courier New" w:cs="Courier New"/>
          <w:b/>
          <w:color w:val="1C4587"/>
          <w:lang w:val="en-US"/>
        </w:rPr>
        <w:t>&lt;u&gt;</w:t>
      </w:r>
      <w:r w:rsidRPr="00E17EF8">
        <w:rPr>
          <w:lang w:val="en-US"/>
        </w:rPr>
        <w:t xml:space="preserve"> is necessary. If, however, </w:t>
      </w:r>
      <w:r w:rsidRPr="00E17EF8">
        <w:rPr>
          <w:rFonts w:ascii="Courier New" w:eastAsia="Courier New" w:hAnsi="Courier New" w:cs="Courier New"/>
          <w:b/>
          <w:color w:val="1C4587"/>
          <w:lang w:val="en-US"/>
        </w:rPr>
        <w:t>&lt;u&gt;</w:t>
      </w:r>
      <w:r w:rsidRPr="00E17EF8">
        <w:rPr>
          <w:lang w:val="en-US"/>
        </w:rPr>
        <w:t xml:space="preserve"> contains a phonemic or phonetic transcription or is based on some other systematics, this should be indicated via a </w:t>
      </w:r>
      <w:r w:rsidRPr="00E17EF8">
        <w:rPr>
          <w:rFonts w:ascii="Courier New" w:eastAsia="Courier New" w:hAnsi="Courier New" w:cs="Courier New"/>
          <w:b/>
          <w:color w:val="1C4587"/>
          <w:lang w:val="en-US"/>
        </w:rPr>
        <w:t>@type</w:t>
      </w:r>
      <w:r w:rsidRPr="00E17EF8">
        <w:rPr>
          <w:lang w:val="en-US"/>
        </w:rPr>
        <w:t xml:space="preserve"> attribute with an appropriate value. </w:t>
      </w:r>
    </w:p>
    <w:p w:rsidR="00343FDB" w:rsidRPr="00E17EF8" w:rsidRDefault="00343FDB">
      <w:pPr>
        <w:contextualSpacing w:val="0"/>
        <w:rPr>
          <w:lang w:val="en-US"/>
        </w:rPr>
      </w:pP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43FDB" w:rsidRPr="00750C49">
        <w:tc>
          <w:tcPr>
            <w:tcW w:w="9360" w:type="dxa"/>
            <w:shd w:val="clear" w:color="auto" w:fill="D9D9D9"/>
            <w:tcMar>
              <w:top w:w="100" w:type="dxa"/>
              <w:left w:w="100" w:type="dxa"/>
              <w:bottom w:w="100" w:type="dxa"/>
              <w:right w:w="100" w:type="dxa"/>
            </w:tcMar>
          </w:tcPr>
          <w:p w:rsidR="00343FDB" w:rsidRPr="00E17EF8" w:rsidRDefault="00E17EF8">
            <w:pPr>
              <w:contextualSpacing w:val="0"/>
              <w:rPr>
                <w:lang w:val="en-US"/>
              </w:rPr>
            </w:pPr>
            <w:r w:rsidRPr="00E17EF8">
              <w:rPr>
                <w:rFonts w:ascii="Consolas" w:eastAsia="Consolas" w:hAnsi="Consolas" w:cs="Consolas"/>
                <w:sz w:val="20"/>
                <w:lang w:val="en-US"/>
              </w:rPr>
              <w:t>&lt;!-- u with phonetic transcription in IPA --&gt;</w:t>
            </w:r>
          </w:p>
          <w:p w:rsidR="00343FDB" w:rsidRPr="00E17EF8" w:rsidRDefault="00E17EF8">
            <w:pPr>
              <w:contextualSpacing w:val="0"/>
              <w:rPr>
                <w:lang w:val="en-US"/>
              </w:rPr>
            </w:pPr>
            <w:r w:rsidRPr="00E17EF8">
              <w:rPr>
                <w:rFonts w:ascii="Consolas" w:eastAsia="Consolas" w:hAnsi="Consolas" w:cs="Consolas"/>
                <w:sz w:val="20"/>
                <w:lang w:val="en-US"/>
              </w:rPr>
              <w:t>&lt;u who="#SPK1" start="#T0" end="#T1" type="phonetic"&gt;</w:t>
            </w:r>
            <w:proofErr w:type="spellStart"/>
            <w:r w:rsidRPr="00E17EF8">
              <w:rPr>
                <w:rFonts w:ascii="Times New Roman" w:eastAsia="Consolas" w:hAnsi="Times New Roman" w:cs="Times New Roman"/>
                <w:sz w:val="20"/>
                <w:lang w:val="en-US"/>
              </w:rPr>
              <w:t>ɡʊ</w:t>
            </w:r>
            <w:r w:rsidRPr="00E17EF8">
              <w:rPr>
                <w:rFonts w:ascii="Consolas" w:eastAsia="Consolas" w:hAnsi="Consolas" w:cs="Consolas"/>
                <w:sz w:val="20"/>
                <w:lang w:val="en-US"/>
              </w:rPr>
              <w:t>d</w:t>
            </w:r>
            <w:proofErr w:type="spellEnd"/>
            <w:r w:rsidRPr="00E17EF8">
              <w:rPr>
                <w:rFonts w:ascii="Consolas" w:eastAsia="Consolas" w:hAnsi="Consolas" w:cs="Consolas"/>
                <w:sz w:val="20"/>
                <w:lang w:val="en-US"/>
              </w:rPr>
              <w:t xml:space="preserve"> </w:t>
            </w:r>
            <w:r w:rsidRPr="00E17EF8">
              <w:rPr>
                <w:rFonts w:ascii="Times New Roman" w:eastAsia="Consolas" w:hAnsi="Times New Roman" w:cs="Times New Roman"/>
                <w:sz w:val="20"/>
                <w:lang w:val="en-US"/>
              </w:rPr>
              <w:t>ˈ</w:t>
            </w:r>
            <w:proofErr w:type="spellStart"/>
            <w:r w:rsidRPr="00E17EF8">
              <w:rPr>
                <w:rFonts w:ascii="Consolas" w:eastAsia="Consolas" w:hAnsi="Consolas" w:cs="Consolas"/>
                <w:sz w:val="20"/>
                <w:lang w:val="en-US"/>
              </w:rPr>
              <w:t>m</w:t>
            </w:r>
            <w:r w:rsidRPr="00E17EF8">
              <w:rPr>
                <w:rFonts w:ascii="Times New Roman" w:eastAsia="Consolas" w:hAnsi="Times New Roman" w:cs="Times New Roman"/>
                <w:sz w:val="20"/>
                <w:lang w:val="en-US"/>
              </w:rPr>
              <w:t>ɔː</w:t>
            </w:r>
            <w:r w:rsidRPr="00E17EF8">
              <w:rPr>
                <w:rFonts w:ascii="Consolas" w:eastAsia="Consolas" w:hAnsi="Consolas" w:cs="Consolas"/>
                <w:sz w:val="20"/>
                <w:lang w:val="en-US"/>
              </w:rPr>
              <w:t>n</w:t>
            </w:r>
            <w:r w:rsidRPr="00E17EF8">
              <w:rPr>
                <w:rFonts w:ascii="Times New Roman" w:eastAsia="Consolas" w:hAnsi="Times New Roman" w:cs="Times New Roman"/>
                <w:sz w:val="20"/>
                <w:lang w:val="en-US"/>
              </w:rPr>
              <w:t>ɪ</w:t>
            </w:r>
            <w:r w:rsidRPr="00E17EF8">
              <w:rPr>
                <w:rFonts w:ascii="Consolas" w:eastAsia="Consolas" w:hAnsi="Consolas" w:cs="Consolas"/>
                <w:sz w:val="20"/>
                <w:lang w:val="en-US"/>
              </w:rPr>
              <w:t>ŋ</w:t>
            </w:r>
            <w:proofErr w:type="spellEnd"/>
            <w:r w:rsidRPr="00E17EF8">
              <w:rPr>
                <w:rFonts w:ascii="Consolas" w:eastAsia="Consolas" w:hAnsi="Consolas" w:cs="Consolas"/>
                <w:sz w:val="20"/>
                <w:lang w:val="en-US"/>
              </w:rPr>
              <w:t>&lt;/u&gt;</w:t>
            </w:r>
          </w:p>
        </w:tc>
      </w:tr>
    </w:tbl>
    <w:p w:rsidR="00343FDB" w:rsidRPr="00E17EF8" w:rsidRDefault="00343FDB">
      <w:pPr>
        <w:contextualSpacing w:val="0"/>
        <w:rPr>
          <w:lang w:val="en-US"/>
        </w:rPr>
      </w:pPr>
    </w:p>
    <w:p w:rsidR="00343FDB" w:rsidRPr="00E17EF8" w:rsidRDefault="00E17EF8">
      <w:pPr>
        <w:contextualSpacing w:val="0"/>
        <w:jc w:val="both"/>
        <w:rPr>
          <w:lang w:val="en-US"/>
        </w:rPr>
      </w:pPr>
      <w:r w:rsidRPr="00E17EF8">
        <w:rPr>
          <w:lang w:val="en-US"/>
        </w:rPr>
        <w:t>If several types of transcr</w:t>
      </w:r>
      <w:r w:rsidR="005F0F56">
        <w:rPr>
          <w:lang w:val="en-US"/>
        </w:rPr>
        <w:t>iption exist side-by-side (e.g.</w:t>
      </w:r>
      <w:r w:rsidRPr="00E17EF8">
        <w:rPr>
          <w:lang w:val="en-US"/>
        </w:rPr>
        <w:t xml:space="preserve"> an orthographic and a phonetic transcription), one level should be singled out as the primary transcription layer</w:t>
      </w:r>
      <w:r w:rsidR="005F0F56">
        <w:rPr>
          <w:lang w:val="en-US"/>
        </w:rPr>
        <w:t>. O</w:t>
      </w:r>
      <w:r w:rsidRPr="00E17EF8">
        <w:rPr>
          <w:lang w:val="en-US"/>
        </w:rPr>
        <w:t xml:space="preserve">nly this layer </w:t>
      </w:r>
      <w:r w:rsidR="005F0F56">
        <w:rPr>
          <w:lang w:val="en-US"/>
        </w:rPr>
        <w:t xml:space="preserve">should </w:t>
      </w:r>
      <w:r w:rsidRPr="00E17EF8">
        <w:rPr>
          <w:lang w:val="en-US"/>
        </w:rPr>
        <w:t xml:space="preserve">be represented inside </w:t>
      </w:r>
      <w:r w:rsidRPr="00E17EF8">
        <w:rPr>
          <w:rFonts w:ascii="Courier New" w:eastAsia="Courier New" w:hAnsi="Courier New" w:cs="Courier New"/>
          <w:b/>
          <w:color w:val="1C4587"/>
          <w:lang w:val="en-US"/>
        </w:rPr>
        <w:t>&lt;u&gt;</w:t>
      </w:r>
      <w:r w:rsidRPr="00E17EF8">
        <w:rPr>
          <w:lang w:val="en-US"/>
        </w:rPr>
        <w:t xml:space="preserve"> elements, the other one be</w:t>
      </w:r>
      <w:r w:rsidR="005F0F56">
        <w:rPr>
          <w:lang w:val="en-US"/>
        </w:rPr>
        <w:t>ing</w:t>
      </w:r>
      <w:r w:rsidRPr="00E17EF8">
        <w:rPr>
          <w:lang w:val="en-US"/>
        </w:rPr>
        <w:t xml:space="preserve"> represented in appropriate </w:t>
      </w:r>
      <w:r w:rsidRPr="00E17EF8">
        <w:rPr>
          <w:rFonts w:ascii="Courier New" w:eastAsia="Courier New" w:hAnsi="Courier New" w:cs="Courier New"/>
          <w:b/>
          <w:color w:val="1C4587"/>
          <w:lang w:val="en-US"/>
        </w:rPr>
        <w:t>&lt;span&gt;</w:t>
      </w:r>
      <w:r w:rsidRPr="00E17EF8">
        <w:rPr>
          <w:lang w:val="en-US"/>
        </w:rPr>
        <w:t xml:space="preserve"> elements (see </w:t>
      </w:r>
      <w:r w:rsidR="005F0F56">
        <w:rPr>
          <w:lang w:val="en-US"/>
        </w:rPr>
        <w:t>section 5.3</w:t>
      </w:r>
      <w:r w:rsidRPr="00E17EF8">
        <w:rPr>
          <w:lang w:val="en-US"/>
        </w:rPr>
        <w:t xml:space="preserve">). </w:t>
      </w:r>
    </w:p>
    <w:p w:rsidR="00343FDB" w:rsidRPr="00E17EF8" w:rsidRDefault="00E17EF8">
      <w:pPr>
        <w:pStyle w:val="berschrift2"/>
        <w:contextualSpacing w:val="0"/>
        <w:rPr>
          <w:lang w:val="en-US"/>
        </w:rPr>
      </w:pPr>
      <w:bookmarkStart w:id="62" w:name="h.4v12ridd6jc5" w:colFirst="0" w:colLast="0"/>
      <w:bookmarkStart w:id="63" w:name="_Toc408578610"/>
      <w:bookmarkEnd w:id="62"/>
      <w:r w:rsidRPr="00E17EF8">
        <w:rPr>
          <w:lang w:val="en-US"/>
        </w:rPr>
        <w:lastRenderedPageBreak/>
        <w:t>5.3 Free dependent annotations (&lt;</w:t>
      </w:r>
      <w:proofErr w:type="spellStart"/>
      <w:r w:rsidRPr="00E17EF8">
        <w:rPr>
          <w:lang w:val="en-US"/>
        </w:rPr>
        <w:t>spanGrp</w:t>
      </w:r>
      <w:proofErr w:type="spellEnd"/>
      <w:r w:rsidRPr="00E17EF8">
        <w:rPr>
          <w:lang w:val="en-US"/>
        </w:rPr>
        <w:t>&gt;, &lt;span&gt;)</w:t>
      </w:r>
      <w:bookmarkEnd w:id="63"/>
    </w:p>
    <w:p w:rsidR="00343FDB" w:rsidRDefault="00E17EF8">
      <w:pPr>
        <w:contextualSpacing w:val="0"/>
        <w:jc w:val="both"/>
        <w:rPr>
          <w:lang w:val="en-US"/>
        </w:rPr>
      </w:pPr>
      <w:r w:rsidRPr="00E17EF8">
        <w:rPr>
          <w:lang w:val="en-US"/>
        </w:rPr>
        <w:t xml:space="preserve">Whereas </w:t>
      </w:r>
      <w:r w:rsidRPr="00E17EF8">
        <w:rPr>
          <w:rFonts w:ascii="Courier New" w:eastAsia="Courier New" w:hAnsi="Courier New" w:cs="Courier New"/>
          <w:b/>
          <w:color w:val="1C4587"/>
          <w:lang w:val="en-US"/>
        </w:rPr>
        <w:t>&lt;u&gt;</w:t>
      </w:r>
      <w:r w:rsidRPr="00E17EF8">
        <w:rPr>
          <w:lang w:val="en-US"/>
        </w:rPr>
        <w:t xml:space="preserve"> </w:t>
      </w:r>
      <w:r w:rsidR="005F0F56" w:rsidRPr="00E17EF8">
        <w:rPr>
          <w:lang w:val="en-US"/>
        </w:rPr>
        <w:t xml:space="preserve">(typically, but not necessarily) </w:t>
      </w:r>
      <w:r w:rsidRPr="00E17EF8">
        <w:rPr>
          <w:lang w:val="en-US"/>
        </w:rPr>
        <w:t xml:space="preserve">contains the basic orthographic transcription, </w:t>
      </w:r>
      <w:r w:rsidRPr="00E17EF8">
        <w:rPr>
          <w:rFonts w:ascii="Courier New" w:eastAsia="Courier New" w:hAnsi="Courier New" w:cs="Courier New"/>
          <w:b/>
          <w:color w:val="1C4587"/>
          <w:lang w:val="en-US"/>
        </w:rPr>
        <w:t>&lt;span&gt;</w:t>
      </w:r>
      <w:r w:rsidRPr="00E17EF8">
        <w:rPr>
          <w:lang w:val="en-US"/>
        </w:rPr>
        <w:t xml:space="preserve"> elements should be used to represent additional annotations (e.g. POS tagging, prosodic annotation, translation) on that basic transcription. Annotations of the same type should be grouped in a </w:t>
      </w:r>
      <w:r w:rsidRPr="00E17EF8">
        <w:rPr>
          <w:rFonts w:ascii="Courier New" w:eastAsia="Courier New" w:hAnsi="Courier New" w:cs="Courier New"/>
          <w:b/>
          <w:color w:val="1C4587"/>
          <w:lang w:val="en-US"/>
        </w:rPr>
        <w:t>&lt;</w:t>
      </w:r>
      <w:proofErr w:type="spellStart"/>
      <w:r w:rsidRPr="00E17EF8">
        <w:rPr>
          <w:rFonts w:ascii="Courier New" w:eastAsia="Courier New" w:hAnsi="Courier New" w:cs="Courier New"/>
          <w:b/>
          <w:color w:val="1C4587"/>
          <w:lang w:val="en-US"/>
        </w:rPr>
        <w:t>spanGrp</w:t>
      </w:r>
      <w:proofErr w:type="spellEnd"/>
      <w:r w:rsidRPr="00E17EF8">
        <w:rPr>
          <w:rFonts w:ascii="Courier New" w:eastAsia="Courier New" w:hAnsi="Courier New" w:cs="Courier New"/>
          <w:b/>
          <w:color w:val="1C4587"/>
          <w:lang w:val="en-US"/>
        </w:rPr>
        <w:t>&gt;</w:t>
      </w:r>
      <w:r w:rsidRPr="00E17EF8">
        <w:rPr>
          <w:lang w:val="en-US"/>
        </w:rPr>
        <w:t xml:space="preserve"> element with a </w:t>
      </w:r>
      <w:r w:rsidRPr="00E17EF8">
        <w:rPr>
          <w:rFonts w:ascii="Courier New" w:eastAsia="Courier New" w:hAnsi="Courier New" w:cs="Courier New"/>
          <w:b/>
          <w:color w:val="1C4587"/>
          <w:lang w:val="en-US"/>
        </w:rPr>
        <w:t>@type</w:t>
      </w:r>
      <w:r w:rsidRPr="00E17EF8">
        <w:rPr>
          <w:lang w:val="en-US"/>
        </w:rPr>
        <w:t xml:space="preserve"> attribute specifying the annotation level.</w:t>
      </w:r>
    </w:p>
    <w:p w:rsidR="005F0F56" w:rsidRPr="00E17EF8" w:rsidRDefault="005F0F56">
      <w:pPr>
        <w:contextualSpacing w:val="0"/>
        <w:jc w:val="both"/>
        <w:rPr>
          <w:lang w:val="en-US"/>
        </w:rPr>
      </w:pPr>
    </w:p>
    <w:p w:rsidR="00343FDB" w:rsidRPr="00E17EF8" w:rsidRDefault="00E17EF8">
      <w:pPr>
        <w:contextualSpacing w:val="0"/>
        <w:rPr>
          <w:lang w:val="en-US"/>
        </w:rPr>
      </w:pPr>
      <w:r w:rsidRPr="00E17EF8">
        <w:rPr>
          <w:lang w:val="en-US"/>
        </w:rPr>
        <w:t xml:space="preserve">The reference of the annotation in question must be specified using </w:t>
      </w:r>
      <w:r w:rsidRPr="00E17EF8">
        <w:rPr>
          <w:rFonts w:ascii="Courier New" w:eastAsia="Courier New" w:hAnsi="Courier New" w:cs="Courier New"/>
          <w:b/>
          <w:color w:val="1C4587"/>
          <w:lang w:val="en-US"/>
        </w:rPr>
        <w:t>@to</w:t>
      </w:r>
      <w:r w:rsidRPr="00E17EF8">
        <w:rPr>
          <w:lang w:val="en-US"/>
        </w:rPr>
        <w:t xml:space="preserve"> and </w:t>
      </w:r>
      <w:r w:rsidRPr="00E17EF8">
        <w:rPr>
          <w:rFonts w:ascii="Courier New" w:eastAsia="Courier New" w:hAnsi="Courier New" w:cs="Courier New"/>
          <w:b/>
          <w:color w:val="1C4587"/>
          <w:lang w:val="en-US"/>
        </w:rPr>
        <w:t>@from</w:t>
      </w:r>
      <w:r w:rsidRPr="00E17EF8">
        <w:rPr>
          <w:lang w:val="en-US"/>
        </w:rPr>
        <w:t xml:space="preserve"> attributes in one of </w:t>
      </w:r>
      <w:r w:rsidR="005F0F56">
        <w:rPr>
          <w:lang w:val="en-US"/>
        </w:rPr>
        <w:t xml:space="preserve">the following </w:t>
      </w:r>
      <w:r w:rsidRPr="00E17EF8">
        <w:rPr>
          <w:lang w:val="en-US"/>
        </w:rPr>
        <w:t xml:space="preserve">ways: </w:t>
      </w:r>
    </w:p>
    <w:p w:rsidR="00343FDB" w:rsidRPr="00E17EF8" w:rsidRDefault="00E17EF8">
      <w:pPr>
        <w:numPr>
          <w:ilvl w:val="0"/>
          <w:numId w:val="11"/>
        </w:numPr>
        <w:ind w:hanging="359"/>
        <w:rPr>
          <w:lang w:val="en-US"/>
        </w:rPr>
      </w:pPr>
      <w:r w:rsidRPr="00E17EF8">
        <w:rPr>
          <w:lang w:val="en-US"/>
        </w:rPr>
        <w:t xml:space="preserve">the values of </w:t>
      </w:r>
      <w:r w:rsidRPr="00E17EF8">
        <w:rPr>
          <w:rFonts w:ascii="Courier New" w:eastAsia="Courier New" w:hAnsi="Courier New" w:cs="Courier New"/>
          <w:b/>
          <w:color w:val="1C4587"/>
          <w:lang w:val="en-US"/>
        </w:rPr>
        <w:t>@to</w:t>
      </w:r>
      <w:r w:rsidRPr="00E17EF8">
        <w:rPr>
          <w:lang w:val="en-US"/>
        </w:rPr>
        <w:t xml:space="preserve"> and </w:t>
      </w:r>
      <w:r w:rsidRPr="00E17EF8">
        <w:rPr>
          <w:rFonts w:ascii="Courier New" w:eastAsia="Courier New" w:hAnsi="Courier New" w:cs="Courier New"/>
          <w:b/>
          <w:color w:val="1C4587"/>
          <w:lang w:val="en-US"/>
        </w:rPr>
        <w:t>@from</w:t>
      </w:r>
      <w:r w:rsidRPr="00E17EF8">
        <w:rPr>
          <w:lang w:val="en-US"/>
        </w:rPr>
        <w:t xml:space="preserve"> can point to the </w:t>
      </w:r>
      <w:r w:rsidRPr="00E17EF8">
        <w:rPr>
          <w:rFonts w:ascii="Courier New" w:eastAsia="Courier New" w:hAnsi="Courier New" w:cs="Courier New"/>
          <w:b/>
          <w:color w:val="1C4587"/>
          <w:lang w:val="en-US"/>
        </w:rPr>
        <w:t>@</w:t>
      </w:r>
      <w:proofErr w:type="spellStart"/>
      <w:r w:rsidRPr="00E17EF8">
        <w:rPr>
          <w:rFonts w:ascii="Courier New" w:eastAsia="Courier New" w:hAnsi="Courier New" w:cs="Courier New"/>
          <w:b/>
          <w:color w:val="1C4587"/>
          <w:lang w:val="en-US"/>
        </w:rPr>
        <w:t>xml:id</w:t>
      </w:r>
      <w:proofErr w:type="spellEnd"/>
      <w:r w:rsidRPr="00E17EF8">
        <w:rPr>
          <w:lang w:val="en-US"/>
        </w:rPr>
        <w:t xml:space="preserve"> attributes of other elements (e.g. a </w:t>
      </w:r>
      <w:r w:rsidRPr="00E17EF8">
        <w:rPr>
          <w:rFonts w:ascii="Courier New" w:eastAsia="Courier New" w:hAnsi="Courier New" w:cs="Courier New"/>
          <w:b/>
          <w:color w:val="1C4587"/>
          <w:lang w:val="en-US"/>
        </w:rPr>
        <w:t>&lt;u&gt;</w:t>
      </w:r>
      <w:r w:rsidRPr="00E17EF8">
        <w:rPr>
          <w:lang w:val="en-US"/>
        </w:rPr>
        <w:t xml:space="preserve">, a </w:t>
      </w:r>
      <w:r w:rsidRPr="00E17EF8">
        <w:rPr>
          <w:rFonts w:ascii="Courier New" w:eastAsia="Courier New" w:hAnsi="Courier New" w:cs="Courier New"/>
          <w:b/>
          <w:color w:val="1C4587"/>
          <w:lang w:val="en-US"/>
        </w:rPr>
        <w:t>&lt;w&gt;</w:t>
      </w:r>
      <w:r w:rsidRPr="00E17EF8">
        <w:rPr>
          <w:lang w:val="en-US"/>
        </w:rPr>
        <w:t xml:space="preserve"> or a </w:t>
      </w:r>
      <w:r w:rsidRPr="00E17EF8">
        <w:rPr>
          <w:rFonts w:ascii="Courier New" w:eastAsia="Courier New" w:hAnsi="Courier New" w:cs="Courier New"/>
          <w:b/>
          <w:color w:val="1C4587"/>
          <w:lang w:val="en-US"/>
        </w:rPr>
        <w:t>&lt;</w:t>
      </w:r>
      <w:proofErr w:type="spellStart"/>
      <w:r w:rsidRPr="00E17EF8">
        <w:rPr>
          <w:rFonts w:ascii="Courier New" w:eastAsia="Courier New" w:hAnsi="Courier New" w:cs="Courier New"/>
          <w:b/>
          <w:color w:val="1C4587"/>
          <w:lang w:val="en-US"/>
        </w:rPr>
        <w:t>seg</w:t>
      </w:r>
      <w:proofErr w:type="spellEnd"/>
      <w:r w:rsidRPr="00E17EF8">
        <w:rPr>
          <w:rFonts w:ascii="Courier New" w:eastAsia="Courier New" w:hAnsi="Courier New" w:cs="Courier New"/>
          <w:b/>
          <w:color w:val="1C4587"/>
          <w:lang w:val="en-US"/>
        </w:rPr>
        <w:t>&gt;</w:t>
      </w:r>
      <w:r w:rsidRPr="00E17EF8">
        <w:rPr>
          <w:lang w:val="en-US"/>
        </w:rPr>
        <w:t>) of the transcription</w:t>
      </w:r>
    </w:p>
    <w:p w:rsidR="00343FDB" w:rsidRDefault="00E17EF8">
      <w:pPr>
        <w:numPr>
          <w:ilvl w:val="0"/>
          <w:numId w:val="11"/>
        </w:numPr>
        <w:ind w:hanging="359"/>
        <w:rPr>
          <w:lang w:val="en-US"/>
        </w:rPr>
      </w:pPr>
      <w:r w:rsidRPr="00E17EF8">
        <w:rPr>
          <w:lang w:val="en-US"/>
        </w:rPr>
        <w:t xml:space="preserve">the values of </w:t>
      </w:r>
      <w:r w:rsidRPr="00E17EF8">
        <w:rPr>
          <w:rFonts w:ascii="Courier New" w:eastAsia="Courier New" w:hAnsi="Courier New" w:cs="Courier New"/>
          <w:b/>
          <w:color w:val="1C4587"/>
          <w:lang w:val="en-US"/>
        </w:rPr>
        <w:t>@to</w:t>
      </w:r>
      <w:r w:rsidRPr="00E17EF8">
        <w:rPr>
          <w:lang w:val="en-US"/>
        </w:rPr>
        <w:t xml:space="preserve"> and </w:t>
      </w:r>
      <w:r w:rsidRPr="00E17EF8">
        <w:rPr>
          <w:rFonts w:ascii="Courier New" w:eastAsia="Courier New" w:hAnsi="Courier New" w:cs="Courier New"/>
          <w:b/>
          <w:color w:val="1C4587"/>
          <w:lang w:val="en-US"/>
        </w:rPr>
        <w:t>@from</w:t>
      </w:r>
      <w:r w:rsidRPr="00E17EF8">
        <w:rPr>
          <w:lang w:val="en-US"/>
        </w:rPr>
        <w:t xml:space="preserve"> can point to the </w:t>
      </w:r>
      <w:r w:rsidRPr="00E17EF8">
        <w:rPr>
          <w:rFonts w:ascii="Courier New" w:eastAsia="Courier New" w:hAnsi="Courier New" w:cs="Courier New"/>
          <w:b/>
          <w:color w:val="1C4587"/>
          <w:lang w:val="en-US"/>
        </w:rPr>
        <w:t>@</w:t>
      </w:r>
      <w:proofErr w:type="spellStart"/>
      <w:r w:rsidRPr="00E17EF8">
        <w:rPr>
          <w:rFonts w:ascii="Courier New" w:eastAsia="Courier New" w:hAnsi="Courier New" w:cs="Courier New"/>
          <w:b/>
          <w:color w:val="1C4587"/>
          <w:lang w:val="en-US"/>
        </w:rPr>
        <w:t>xml:id</w:t>
      </w:r>
      <w:proofErr w:type="spellEnd"/>
      <w:r w:rsidRPr="00E17EF8">
        <w:rPr>
          <w:lang w:val="en-US"/>
        </w:rPr>
        <w:t xml:space="preserve"> attributes of </w:t>
      </w:r>
      <w:r w:rsidRPr="00E17EF8">
        <w:rPr>
          <w:rFonts w:ascii="Courier New" w:eastAsia="Courier New" w:hAnsi="Courier New" w:cs="Courier New"/>
          <w:b/>
          <w:color w:val="1C4587"/>
          <w:lang w:val="en-US"/>
        </w:rPr>
        <w:t>&lt;when&gt;</w:t>
      </w:r>
      <w:r w:rsidRPr="00E17EF8">
        <w:rPr>
          <w:lang w:val="en-US"/>
        </w:rPr>
        <w:t xml:space="preserve"> elements from the timeline</w:t>
      </w:r>
    </w:p>
    <w:p w:rsidR="005F0F56" w:rsidRPr="00E17EF8" w:rsidRDefault="005F0F56" w:rsidP="005F0F56">
      <w:pPr>
        <w:ind w:left="720"/>
        <w:rPr>
          <w:lang w:val="en-US"/>
        </w:rPr>
      </w:pPr>
    </w:p>
    <w:p w:rsidR="00343FDB" w:rsidRPr="00E17EF8" w:rsidRDefault="00E17EF8">
      <w:pPr>
        <w:contextualSpacing w:val="0"/>
        <w:jc w:val="both"/>
        <w:rPr>
          <w:lang w:val="en-US"/>
        </w:rPr>
      </w:pPr>
      <w:r w:rsidRPr="00E17EF8">
        <w:rPr>
          <w:lang w:val="en-US"/>
        </w:rPr>
        <w:t xml:space="preserve">If the latter mechanism is used, </w:t>
      </w:r>
      <w:r w:rsidRPr="00E17EF8">
        <w:rPr>
          <w:rFonts w:ascii="Courier New" w:eastAsia="Courier New" w:hAnsi="Courier New" w:cs="Courier New"/>
          <w:b/>
          <w:color w:val="1C4587"/>
          <w:lang w:val="en-US"/>
        </w:rPr>
        <w:t>&lt;</w:t>
      </w:r>
      <w:proofErr w:type="spellStart"/>
      <w:r w:rsidRPr="00E17EF8">
        <w:rPr>
          <w:rFonts w:ascii="Courier New" w:eastAsia="Courier New" w:hAnsi="Courier New" w:cs="Courier New"/>
          <w:b/>
          <w:color w:val="1C4587"/>
          <w:lang w:val="en-US"/>
        </w:rPr>
        <w:t>spanGrp</w:t>
      </w:r>
      <w:proofErr w:type="spellEnd"/>
      <w:r w:rsidRPr="00E17EF8">
        <w:rPr>
          <w:rFonts w:ascii="Courier New" w:eastAsia="Courier New" w:hAnsi="Courier New" w:cs="Courier New"/>
          <w:b/>
          <w:color w:val="1C4587"/>
          <w:lang w:val="en-US"/>
        </w:rPr>
        <w:t>&gt;</w:t>
      </w:r>
      <w:r w:rsidRPr="00E17EF8">
        <w:rPr>
          <w:lang w:val="en-US"/>
        </w:rPr>
        <w:t xml:space="preserve"> elements must be grouped with the </w:t>
      </w:r>
      <w:r w:rsidRPr="00E17EF8">
        <w:rPr>
          <w:rFonts w:ascii="Courier New" w:eastAsia="Courier New" w:hAnsi="Courier New" w:cs="Courier New"/>
          <w:b/>
          <w:color w:val="1C4587"/>
          <w:lang w:val="en-US"/>
        </w:rPr>
        <w:t>&lt;u&gt;</w:t>
      </w:r>
      <w:r w:rsidRPr="00E17EF8">
        <w:rPr>
          <w:lang w:val="en-US"/>
        </w:rPr>
        <w:t xml:space="preserve"> element they refer to by using an </w:t>
      </w:r>
      <w:r w:rsidRPr="00E17EF8">
        <w:rPr>
          <w:rFonts w:ascii="Courier New" w:eastAsia="Courier New" w:hAnsi="Courier New" w:cs="Courier New"/>
          <w:b/>
          <w:color w:val="1C4587"/>
          <w:lang w:val="en-US"/>
        </w:rPr>
        <w:t>&lt;</w:t>
      </w:r>
      <w:proofErr w:type="spellStart"/>
      <w:r w:rsidRPr="00E17EF8">
        <w:rPr>
          <w:rFonts w:ascii="Courier New" w:eastAsia="Courier New" w:hAnsi="Courier New" w:cs="Courier New"/>
          <w:b/>
          <w:color w:val="1C4587"/>
          <w:lang w:val="en-US"/>
        </w:rPr>
        <w:t>annotat</w:t>
      </w:r>
      <w:r w:rsidR="00FE11AD">
        <w:rPr>
          <w:rFonts w:ascii="Courier New" w:eastAsia="Courier New" w:hAnsi="Courier New" w:cs="Courier New"/>
          <w:b/>
          <w:color w:val="1C4587"/>
          <w:lang w:val="en-US"/>
        </w:rPr>
        <w:t>ionGrp</w:t>
      </w:r>
      <w:proofErr w:type="spellEnd"/>
      <w:r w:rsidRPr="00E17EF8">
        <w:rPr>
          <w:rFonts w:ascii="Courier New" w:eastAsia="Courier New" w:hAnsi="Courier New" w:cs="Courier New"/>
          <w:b/>
          <w:color w:val="1C4587"/>
          <w:lang w:val="en-US"/>
        </w:rPr>
        <w:t>&gt;</w:t>
      </w:r>
      <w:r w:rsidRPr="00E17EF8">
        <w:rPr>
          <w:lang w:val="en-US"/>
        </w:rPr>
        <w:t xml:space="preserve"> element (see </w:t>
      </w:r>
      <w:r w:rsidR="005F0F56">
        <w:rPr>
          <w:lang w:val="en-US"/>
        </w:rPr>
        <w:t>section 5.4</w:t>
      </w:r>
      <w:r w:rsidRPr="00E17EF8">
        <w:rPr>
          <w:lang w:val="en-US"/>
        </w:rPr>
        <w:t>).</w:t>
      </w:r>
    </w:p>
    <w:p w:rsidR="00B5665C" w:rsidRDefault="00B5665C">
      <w:pPr>
        <w:contextualSpacing w:val="0"/>
        <w:jc w:val="both"/>
        <w:rPr>
          <w:lang w:val="en-US"/>
        </w:rPr>
      </w:pPr>
    </w:p>
    <w:p w:rsidR="00343FDB" w:rsidRPr="00E17EF8" w:rsidRDefault="00E17EF8">
      <w:pPr>
        <w:contextualSpacing w:val="0"/>
        <w:jc w:val="both"/>
        <w:rPr>
          <w:lang w:val="en-US"/>
        </w:rPr>
      </w:pPr>
      <w:r w:rsidRPr="00E17EF8">
        <w:rPr>
          <w:lang w:val="en-US"/>
        </w:rPr>
        <w:t>On the level of tokens, an</w:t>
      </w:r>
      <w:r w:rsidR="005F0F56">
        <w:rPr>
          <w:lang w:val="en-US"/>
        </w:rPr>
        <w:t>notation</w:t>
      </w:r>
      <w:r w:rsidRPr="00E17EF8">
        <w:rPr>
          <w:lang w:val="en-US"/>
        </w:rPr>
        <w:t xml:space="preserve"> via</w:t>
      </w:r>
      <w:r w:rsidRPr="00E17EF8">
        <w:rPr>
          <w:rFonts w:ascii="Courier New" w:eastAsia="Courier New" w:hAnsi="Courier New" w:cs="Courier New"/>
          <w:b/>
          <w:lang w:val="en-US"/>
        </w:rPr>
        <w:t xml:space="preserve"> </w:t>
      </w:r>
      <w:r w:rsidRPr="00E17EF8">
        <w:rPr>
          <w:rFonts w:ascii="Courier New" w:eastAsia="Courier New" w:hAnsi="Courier New" w:cs="Courier New"/>
          <w:b/>
          <w:color w:val="1C4587"/>
          <w:lang w:val="en-US"/>
        </w:rPr>
        <w:t>&lt;span&gt;</w:t>
      </w:r>
      <w:r w:rsidRPr="00E17EF8">
        <w:rPr>
          <w:lang w:val="en-US"/>
        </w:rPr>
        <w:t xml:space="preserve"> elements pointing to </w:t>
      </w:r>
      <w:r w:rsidRPr="00E17EF8">
        <w:rPr>
          <w:rFonts w:ascii="Courier New" w:eastAsia="Courier New" w:hAnsi="Courier New" w:cs="Courier New"/>
          <w:b/>
          <w:color w:val="1C4587"/>
          <w:lang w:val="en-US"/>
        </w:rPr>
        <w:t xml:space="preserve">&lt;w&gt; </w:t>
      </w:r>
      <w:r w:rsidRPr="00E17EF8">
        <w:rPr>
          <w:lang w:val="en-US"/>
        </w:rPr>
        <w:t xml:space="preserve">elements is </w:t>
      </w:r>
      <w:r w:rsidR="005F0F56">
        <w:rPr>
          <w:lang w:val="en-US"/>
        </w:rPr>
        <w:t>conformable</w:t>
      </w:r>
      <w:r w:rsidRPr="00E17EF8">
        <w:rPr>
          <w:lang w:val="en-US"/>
        </w:rPr>
        <w:t xml:space="preserve"> to the annotation mechanism described in ISO 24611 (MAF).</w:t>
      </w:r>
    </w:p>
    <w:p w:rsidR="00B5665C" w:rsidRDefault="00B5665C">
      <w:pPr>
        <w:contextualSpacing w:val="0"/>
        <w:jc w:val="both"/>
        <w:rPr>
          <w:lang w:val="en-US"/>
        </w:rPr>
      </w:pPr>
    </w:p>
    <w:p w:rsidR="00343FDB" w:rsidRPr="00E17EF8" w:rsidRDefault="00E17EF8">
      <w:pPr>
        <w:contextualSpacing w:val="0"/>
        <w:jc w:val="both"/>
        <w:rPr>
          <w:lang w:val="en-US"/>
        </w:rPr>
      </w:pPr>
      <w:r w:rsidRPr="00E17EF8">
        <w:rPr>
          <w:lang w:val="en-US"/>
        </w:rPr>
        <w:t xml:space="preserve">Annotations of single tokens, such as </w:t>
      </w:r>
      <w:proofErr w:type="spellStart"/>
      <w:r w:rsidRPr="00E17EF8">
        <w:rPr>
          <w:lang w:val="en-US"/>
        </w:rPr>
        <w:t>lemmatisation</w:t>
      </w:r>
      <w:proofErr w:type="spellEnd"/>
      <w:r w:rsidRPr="00E17EF8">
        <w:rPr>
          <w:lang w:val="en-US"/>
        </w:rPr>
        <w:t xml:space="preserve">, POS tagging, etc., may alternatively be </w:t>
      </w:r>
      <w:proofErr w:type="spellStart"/>
      <w:r w:rsidRPr="00E17EF8">
        <w:rPr>
          <w:lang w:val="en-US"/>
        </w:rPr>
        <w:t>realised</w:t>
      </w:r>
      <w:proofErr w:type="spellEnd"/>
      <w:r w:rsidRPr="00E17EF8">
        <w:rPr>
          <w:lang w:val="en-US"/>
        </w:rPr>
        <w:t xml:space="preserve"> as appropriate attributes on </w:t>
      </w:r>
      <w:r w:rsidRPr="00E17EF8">
        <w:rPr>
          <w:rFonts w:ascii="Courier New" w:eastAsia="Courier New" w:hAnsi="Courier New" w:cs="Courier New"/>
          <w:b/>
          <w:color w:val="1C4587"/>
          <w:lang w:val="en-US"/>
        </w:rPr>
        <w:t xml:space="preserve">&lt;w&gt; </w:t>
      </w:r>
      <w:r w:rsidRPr="00E17EF8">
        <w:rPr>
          <w:lang w:val="en-US"/>
        </w:rPr>
        <w:t>elements if no structural conflicts between the two levels exist (see 7.1.2.).</w:t>
      </w:r>
    </w:p>
    <w:p w:rsidR="00B5665C" w:rsidRDefault="00B5665C">
      <w:pPr>
        <w:contextualSpacing w:val="0"/>
        <w:jc w:val="both"/>
        <w:rPr>
          <w:lang w:val="en-US"/>
        </w:rPr>
      </w:pPr>
    </w:p>
    <w:p w:rsidR="00343FDB" w:rsidRPr="00E17EF8" w:rsidRDefault="00E17EF8">
      <w:pPr>
        <w:contextualSpacing w:val="0"/>
        <w:jc w:val="both"/>
        <w:rPr>
          <w:lang w:val="en-US"/>
        </w:rPr>
      </w:pPr>
      <w:r w:rsidRPr="00E17EF8">
        <w:rPr>
          <w:lang w:val="en-US"/>
        </w:rPr>
        <w:t xml:space="preserve">For annotations with an internal structure, nesting </w:t>
      </w:r>
      <w:r w:rsidRPr="00E17EF8">
        <w:rPr>
          <w:rFonts w:ascii="Courier New" w:eastAsia="Courier New" w:hAnsi="Courier New" w:cs="Courier New"/>
          <w:b/>
          <w:color w:val="1C4587"/>
          <w:lang w:val="en-US"/>
        </w:rPr>
        <w:t>&lt;span&gt;</w:t>
      </w:r>
      <w:r w:rsidRPr="00E17EF8">
        <w:rPr>
          <w:lang w:val="en-US"/>
        </w:rPr>
        <w:t xml:space="preserve"> elements can be used.</w:t>
      </w:r>
      <w:r w:rsidR="0090205D">
        <w:rPr>
          <w:lang w:val="en-US"/>
        </w:rPr>
        <w:t xml:space="preserve"> In that way, 1:n relations between tokens and annotations</w:t>
      </w:r>
      <w:r w:rsidR="007A5B0C">
        <w:rPr>
          <w:lang w:val="en-US"/>
        </w:rPr>
        <w:t>, as well as hierarchically organized annotations</w:t>
      </w:r>
      <w:r w:rsidR="0090205D">
        <w:rPr>
          <w:lang w:val="en-US"/>
        </w:rPr>
        <w:t xml:space="preserve"> can be expressed.</w:t>
      </w:r>
    </w:p>
    <w:p w:rsidR="00B5665C" w:rsidRDefault="00B5665C">
      <w:pPr>
        <w:contextualSpacing w:val="0"/>
        <w:rPr>
          <w:lang w:val="en-US"/>
        </w:rPr>
      </w:pPr>
    </w:p>
    <w:p w:rsidR="00343FDB" w:rsidRPr="00E17EF8" w:rsidRDefault="00E17EF8">
      <w:pPr>
        <w:contextualSpacing w:val="0"/>
        <w:rPr>
          <w:lang w:val="en-US"/>
        </w:rPr>
      </w:pPr>
      <w:r w:rsidRPr="00E17EF8">
        <w:rPr>
          <w:lang w:val="en-US"/>
        </w:rPr>
        <w:t>The use of further annotation techniques (e.g. via feature structures) is not precluded, but not in the scope of this document.</w:t>
      </w:r>
    </w:p>
    <w:p w:rsidR="00343FDB" w:rsidRPr="00E17EF8" w:rsidRDefault="00343FDB">
      <w:pPr>
        <w:contextualSpacing w:val="0"/>
        <w:rPr>
          <w:lang w:val="en-US"/>
        </w:rPr>
      </w:pP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43FDB" w:rsidRPr="0090205D">
        <w:tc>
          <w:tcPr>
            <w:tcW w:w="9360" w:type="dxa"/>
            <w:shd w:val="clear" w:color="auto" w:fill="D9D9D9"/>
            <w:tcMar>
              <w:top w:w="100" w:type="dxa"/>
              <w:left w:w="100" w:type="dxa"/>
              <w:bottom w:w="100" w:type="dxa"/>
              <w:right w:w="100" w:type="dxa"/>
            </w:tcMar>
          </w:tcPr>
          <w:p w:rsidR="00343FDB" w:rsidRPr="00E17EF8" w:rsidRDefault="00E17EF8">
            <w:pPr>
              <w:contextualSpacing w:val="0"/>
              <w:rPr>
                <w:lang w:val="en-US"/>
              </w:rPr>
            </w:pPr>
            <w:r w:rsidRPr="00E17EF8">
              <w:rPr>
                <w:rFonts w:ascii="Consolas" w:eastAsia="Consolas" w:hAnsi="Consolas" w:cs="Consolas"/>
                <w:color w:val="333333"/>
                <w:sz w:val="20"/>
                <w:lang w:val="en-US"/>
              </w:rPr>
              <w:t>&lt;!-- annotations from a sup (=</w:t>
            </w:r>
            <w:proofErr w:type="spellStart"/>
            <w:r w:rsidRPr="00E17EF8">
              <w:rPr>
                <w:rFonts w:ascii="Consolas" w:eastAsia="Consolas" w:hAnsi="Consolas" w:cs="Consolas"/>
                <w:color w:val="333333"/>
                <w:sz w:val="20"/>
                <w:lang w:val="en-US"/>
              </w:rPr>
              <w:t>suprasegmentals</w:t>
            </w:r>
            <w:proofErr w:type="spellEnd"/>
            <w:r w:rsidRPr="00E17EF8">
              <w:rPr>
                <w:rFonts w:ascii="Consolas" w:eastAsia="Consolas" w:hAnsi="Consolas" w:cs="Consolas"/>
                <w:color w:val="333333"/>
                <w:sz w:val="20"/>
                <w:lang w:val="en-US"/>
              </w:rPr>
              <w:t>) tier --&gt;</w:t>
            </w:r>
          </w:p>
          <w:p w:rsidR="00343FDB" w:rsidRPr="00E17EF8" w:rsidRDefault="00E17EF8">
            <w:pPr>
              <w:contextualSpacing w:val="0"/>
              <w:rPr>
                <w:lang w:val="en-US"/>
              </w:rPr>
            </w:pPr>
            <w:r w:rsidRPr="00E17EF8">
              <w:rPr>
                <w:rFonts w:ascii="Consolas" w:eastAsia="Consolas" w:hAnsi="Consolas" w:cs="Consolas"/>
                <w:color w:val="333333"/>
                <w:sz w:val="20"/>
                <w:lang w:val="en-US"/>
              </w:rPr>
              <w:t>&lt;!-- using a reference to the timeline --&gt;</w:t>
            </w:r>
          </w:p>
          <w:p w:rsidR="00343FDB" w:rsidRPr="00E17EF8" w:rsidRDefault="00E17EF8">
            <w:pPr>
              <w:contextualSpacing w:val="0"/>
              <w:rPr>
                <w:lang w:val="en-US"/>
              </w:rPr>
            </w:pPr>
            <w:r w:rsidRPr="00E17EF8">
              <w:rPr>
                <w:rFonts w:ascii="Consolas" w:eastAsia="Consolas" w:hAnsi="Consolas" w:cs="Consolas"/>
                <w:color w:val="333333"/>
                <w:sz w:val="20"/>
                <w:lang w:val="en-US"/>
              </w:rPr>
              <w:t>&lt;</w:t>
            </w:r>
            <w:proofErr w:type="spellStart"/>
            <w:r w:rsidRPr="00E17EF8">
              <w:rPr>
                <w:rFonts w:ascii="Consolas" w:eastAsia="Consolas" w:hAnsi="Consolas" w:cs="Consolas"/>
                <w:color w:val="333333"/>
                <w:sz w:val="20"/>
                <w:lang w:val="en-US"/>
              </w:rPr>
              <w:t>spanGrp</w:t>
            </w:r>
            <w:proofErr w:type="spellEnd"/>
            <w:r w:rsidRPr="00E17EF8">
              <w:rPr>
                <w:rFonts w:ascii="Consolas" w:eastAsia="Consolas" w:hAnsi="Consolas" w:cs="Consolas"/>
                <w:color w:val="333333"/>
                <w:sz w:val="20"/>
                <w:lang w:val="en-US"/>
              </w:rPr>
              <w:t xml:space="preserve"> type="sup"&gt;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&lt;span from="#T2" to="#T4"&gt;faster&lt;/span&gt;</w:t>
            </w:r>
          </w:p>
          <w:p w:rsidR="00343FDB" w:rsidRPr="00E17EF8" w:rsidRDefault="00E17EF8">
            <w:pPr>
              <w:contextualSpacing w:val="0"/>
              <w:rPr>
                <w:lang w:val="en-US"/>
              </w:rPr>
            </w:pPr>
            <w:r w:rsidRPr="00E17EF8">
              <w:rPr>
                <w:rFonts w:ascii="Consolas" w:eastAsia="Consolas" w:hAnsi="Consolas" w:cs="Consolas"/>
                <w:color w:val="333333"/>
                <w:sz w:val="20"/>
                <w:lang w:val="en-US"/>
              </w:rPr>
              <w:t>&lt;/</w:t>
            </w:r>
            <w:proofErr w:type="spellStart"/>
            <w:r w:rsidRPr="00E17EF8">
              <w:rPr>
                <w:rFonts w:ascii="Consolas" w:eastAsia="Consolas" w:hAnsi="Consolas" w:cs="Consolas"/>
                <w:color w:val="333333"/>
                <w:sz w:val="20"/>
                <w:lang w:val="en-US"/>
              </w:rPr>
              <w:t>spanGrp</w:t>
            </w:r>
            <w:proofErr w:type="spellEnd"/>
            <w:r w:rsidRPr="00E17EF8">
              <w:rPr>
                <w:rFonts w:ascii="Consolas" w:eastAsia="Consolas" w:hAnsi="Consolas" w:cs="Consolas"/>
                <w:color w:val="333333"/>
                <w:sz w:val="20"/>
                <w:lang w:val="en-US"/>
              </w:rPr>
              <w:t>&gt;</w:t>
            </w:r>
          </w:p>
          <w:p w:rsidR="00343FDB" w:rsidRPr="00E17EF8" w:rsidRDefault="00343FDB">
            <w:pPr>
              <w:contextualSpacing w:val="0"/>
              <w:rPr>
                <w:lang w:val="en-US"/>
              </w:rPr>
            </w:pP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&lt;!-- annotations from an </w:t>
            </w:r>
            <w:proofErr w:type="spellStart"/>
            <w:r w:rsidRPr="00E17EF8">
              <w:rPr>
                <w:rFonts w:ascii="Consolas" w:eastAsia="Consolas" w:hAnsi="Consolas" w:cs="Consolas"/>
                <w:color w:val="333333"/>
                <w:sz w:val="20"/>
                <w:lang w:val="en-US"/>
              </w:rPr>
              <w:t>en</w:t>
            </w:r>
            <w:proofErr w:type="spellEnd"/>
            <w:r w:rsidRPr="00E17EF8">
              <w:rPr>
                <w:rFonts w:ascii="Consolas" w:eastAsia="Consolas" w:hAnsi="Consolas" w:cs="Consolas"/>
                <w:color w:val="333333"/>
                <w:sz w:val="20"/>
                <w:lang w:val="en-US"/>
              </w:rPr>
              <w:t xml:space="preserve"> (=English translation) tier --&gt;</w:t>
            </w:r>
          </w:p>
          <w:p w:rsidR="00343FDB" w:rsidRPr="00E17EF8" w:rsidRDefault="00E17EF8">
            <w:pPr>
              <w:contextualSpacing w:val="0"/>
              <w:rPr>
                <w:lang w:val="en-US"/>
              </w:rPr>
            </w:pPr>
            <w:r w:rsidRPr="00E17EF8">
              <w:rPr>
                <w:rFonts w:ascii="Consolas" w:eastAsia="Consolas" w:hAnsi="Consolas" w:cs="Consolas"/>
                <w:color w:val="333333"/>
                <w:sz w:val="20"/>
                <w:lang w:val="en-US"/>
              </w:rPr>
              <w:t>&lt;!-- using a reference to the timeline --&gt;</w:t>
            </w:r>
          </w:p>
          <w:p w:rsidR="00343FDB" w:rsidRPr="00E17EF8" w:rsidRDefault="00E17EF8">
            <w:pPr>
              <w:contextualSpacing w:val="0"/>
              <w:rPr>
                <w:lang w:val="en-US"/>
              </w:rPr>
            </w:pPr>
            <w:r w:rsidRPr="00E17EF8">
              <w:rPr>
                <w:rFonts w:ascii="Consolas" w:eastAsia="Consolas" w:hAnsi="Consolas" w:cs="Consolas"/>
                <w:color w:val="333333"/>
                <w:sz w:val="20"/>
                <w:lang w:val="en-US"/>
              </w:rPr>
              <w:t>&lt;</w:t>
            </w:r>
            <w:proofErr w:type="spellStart"/>
            <w:r w:rsidRPr="00E17EF8">
              <w:rPr>
                <w:rFonts w:ascii="Consolas" w:eastAsia="Consolas" w:hAnsi="Consolas" w:cs="Consolas"/>
                <w:color w:val="333333"/>
                <w:sz w:val="20"/>
                <w:lang w:val="en-US"/>
              </w:rPr>
              <w:t>spanGrp</w:t>
            </w:r>
            <w:proofErr w:type="spellEnd"/>
            <w:r w:rsidRPr="00E17EF8">
              <w:rPr>
                <w:rFonts w:ascii="Consolas" w:eastAsia="Consolas" w:hAnsi="Consolas" w:cs="Consolas"/>
                <w:color w:val="333333"/>
                <w:sz w:val="20"/>
                <w:lang w:val="en-US"/>
              </w:rPr>
              <w:t xml:space="preserve"> type="</w:t>
            </w:r>
            <w:proofErr w:type="spellStart"/>
            <w:r w:rsidRPr="00E17EF8">
              <w:rPr>
                <w:rFonts w:ascii="Consolas" w:eastAsia="Consolas" w:hAnsi="Consolas" w:cs="Consolas"/>
                <w:color w:val="333333"/>
                <w:sz w:val="20"/>
                <w:lang w:val="en-US"/>
              </w:rPr>
              <w:t>en</w:t>
            </w:r>
            <w:proofErr w:type="spellEnd"/>
            <w:r w:rsidRPr="00E17EF8">
              <w:rPr>
                <w:rFonts w:ascii="Consolas" w:eastAsia="Consolas" w:hAnsi="Consolas" w:cs="Consolas"/>
                <w:color w:val="333333"/>
                <w:sz w:val="20"/>
                <w:lang w:val="en-US"/>
              </w:rPr>
              <w:t>"&gt;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&lt;span from="#T1" to="#T2"&gt;Okay. &lt;/span&gt;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&lt;span from="#T2" to="#T4"&gt;Very good, very good.&lt;/span&gt;</w:t>
            </w:r>
          </w:p>
          <w:p w:rsidR="00343FDB" w:rsidRPr="00E17EF8" w:rsidRDefault="00E17EF8">
            <w:pPr>
              <w:contextualSpacing w:val="0"/>
              <w:rPr>
                <w:lang w:val="en-US"/>
              </w:rPr>
            </w:pPr>
            <w:r w:rsidRPr="00E17EF8">
              <w:rPr>
                <w:rFonts w:ascii="Consolas" w:eastAsia="Consolas" w:hAnsi="Consolas" w:cs="Consolas"/>
                <w:color w:val="333333"/>
                <w:sz w:val="20"/>
                <w:lang w:val="en-US"/>
              </w:rPr>
              <w:t>&lt;/</w:t>
            </w:r>
            <w:proofErr w:type="spellStart"/>
            <w:r w:rsidRPr="00E17EF8">
              <w:rPr>
                <w:rFonts w:ascii="Consolas" w:eastAsia="Consolas" w:hAnsi="Consolas" w:cs="Consolas"/>
                <w:color w:val="333333"/>
                <w:sz w:val="20"/>
                <w:lang w:val="en-US"/>
              </w:rPr>
              <w:t>spanGrp</w:t>
            </w:r>
            <w:proofErr w:type="spellEnd"/>
            <w:r w:rsidRPr="00E17EF8">
              <w:rPr>
                <w:rFonts w:ascii="Consolas" w:eastAsia="Consolas" w:hAnsi="Consolas" w:cs="Consolas"/>
                <w:color w:val="333333"/>
                <w:sz w:val="20"/>
                <w:lang w:val="en-US"/>
              </w:rPr>
              <w:t>&gt;</w:t>
            </w:r>
          </w:p>
          <w:p w:rsidR="00343FDB" w:rsidRPr="00E17EF8" w:rsidRDefault="00343FDB">
            <w:pPr>
              <w:contextualSpacing w:val="0"/>
              <w:rPr>
                <w:lang w:val="en-US"/>
              </w:rPr>
            </w:pPr>
          </w:p>
          <w:p w:rsidR="00343FDB" w:rsidRPr="00E17EF8" w:rsidRDefault="00E17EF8">
            <w:pPr>
              <w:contextualSpacing w:val="0"/>
              <w:rPr>
                <w:lang w:val="en-US"/>
              </w:rPr>
            </w:pPr>
            <w:r w:rsidRPr="00E17EF8">
              <w:rPr>
                <w:rFonts w:ascii="Consolas" w:eastAsia="Consolas" w:hAnsi="Consolas" w:cs="Consolas"/>
                <w:color w:val="333333"/>
                <w:sz w:val="20"/>
                <w:lang w:val="en-US"/>
              </w:rPr>
              <w:t>&lt;!-- part-of-speech annotations --&gt;</w:t>
            </w:r>
          </w:p>
          <w:p w:rsidR="00343FDB" w:rsidRPr="00E17EF8" w:rsidRDefault="00E17EF8">
            <w:pPr>
              <w:contextualSpacing w:val="0"/>
              <w:rPr>
                <w:lang w:val="en-US"/>
              </w:rPr>
            </w:pPr>
            <w:r w:rsidRPr="00E17EF8">
              <w:rPr>
                <w:rFonts w:ascii="Consolas" w:eastAsia="Consolas" w:hAnsi="Consolas" w:cs="Consolas"/>
                <w:color w:val="333333"/>
                <w:sz w:val="20"/>
                <w:lang w:val="en-US"/>
              </w:rPr>
              <w:t>&lt;!-- using a reference to ids of &lt;w&gt; elements --&gt;</w:t>
            </w:r>
          </w:p>
          <w:p w:rsidR="00343FDB" w:rsidRPr="00E17EF8" w:rsidRDefault="00E17EF8">
            <w:pPr>
              <w:contextualSpacing w:val="0"/>
              <w:rPr>
                <w:lang w:val="en-US"/>
              </w:rPr>
            </w:pPr>
            <w:r w:rsidRPr="00E17EF8">
              <w:rPr>
                <w:rFonts w:ascii="Consolas" w:eastAsia="Consolas" w:hAnsi="Consolas" w:cs="Consolas"/>
                <w:color w:val="333333"/>
                <w:sz w:val="20"/>
                <w:lang w:val="en-US"/>
              </w:rPr>
              <w:t>&lt;</w:t>
            </w:r>
            <w:proofErr w:type="spellStart"/>
            <w:r w:rsidRPr="00E17EF8">
              <w:rPr>
                <w:rFonts w:ascii="Consolas" w:eastAsia="Consolas" w:hAnsi="Consolas" w:cs="Consolas"/>
                <w:color w:val="333333"/>
                <w:sz w:val="20"/>
                <w:lang w:val="en-US"/>
              </w:rPr>
              <w:t>spanGrp</w:t>
            </w:r>
            <w:proofErr w:type="spellEnd"/>
            <w:r w:rsidRPr="00E17EF8">
              <w:rPr>
                <w:rFonts w:ascii="Consolas" w:eastAsia="Consolas" w:hAnsi="Consolas" w:cs="Consolas"/>
                <w:color w:val="333333"/>
                <w:sz w:val="20"/>
                <w:lang w:val="en-US"/>
              </w:rPr>
              <w:t xml:space="preserve"> type="</w:t>
            </w:r>
            <w:proofErr w:type="spellStart"/>
            <w:r w:rsidRPr="00E17EF8">
              <w:rPr>
                <w:rFonts w:ascii="Consolas" w:eastAsia="Consolas" w:hAnsi="Consolas" w:cs="Consolas"/>
                <w:color w:val="333333"/>
                <w:sz w:val="20"/>
                <w:lang w:val="en-US"/>
              </w:rPr>
              <w:t>pos</w:t>
            </w:r>
            <w:proofErr w:type="spellEnd"/>
            <w:r w:rsidRPr="00E17EF8">
              <w:rPr>
                <w:rFonts w:ascii="Consolas" w:eastAsia="Consolas" w:hAnsi="Consolas" w:cs="Consolas"/>
                <w:color w:val="333333"/>
                <w:sz w:val="20"/>
                <w:lang w:val="en-US"/>
              </w:rPr>
              <w:t>"&gt;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&lt;span from="#w148" to="#w148"&gt;</w:t>
            </w:r>
            <w:proofErr w:type="spellStart"/>
            <w:r w:rsidRPr="00E17EF8">
              <w:rPr>
                <w:rFonts w:ascii="Consolas" w:eastAsia="Consolas" w:hAnsi="Consolas" w:cs="Consolas"/>
                <w:color w:val="333333"/>
                <w:sz w:val="20"/>
                <w:lang w:val="en-US"/>
              </w:rPr>
              <w:t>PersPron</w:t>
            </w:r>
            <w:proofErr w:type="spellEnd"/>
            <w:r w:rsidRPr="00E17EF8">
              <w:rPr>
                <w:rFonts w:ascii="Consolas" w:eastAsia="Consolas" w:hAnsi="Consolas" w:cs="Consolas"/>
                <w:color w:val="333333"/>
                <w:sz w:val="20"/>
                <w:lang w:val="en-US"/>
              </w:rPr>
              <w:t>&lt;/span&gt;</w:t>
            </w:r>
          </w:p>
          <w:p w:rsidR="00343FDB" w:rsidRPr="007C48A3" w:rsidRDefault="00E17EF8">
            <w:pPr>
              <w:contextualSpacing w:val="0"/>
              <w:rPr>
                <w:rFonts w:ascii="Consolas" w:eastAsia="Consolas" w:hAnsi="Consolas" w:cs="Consolas"/>
                <w:color w:val="333333"/>
                <w:sz w:val="20"/>
                <w:lang w:val="en-GB"/>
              </w:rPr>
            </w:pPr>
            <w:r w:rsidRPr="007C48A3">
              <w:rPr>
                <w:rFonts w:ascii="Consolas" w:eastAsia="Consolas" w:hAnsi="Consolas" w:cs="Consolas"/>
                <w:color w:val="333333"/>
                <w:sz w:val="20"/>
                <w:lang w:val="en-GB"/>
              </w:rPr>
              <w:t>&lt;/</w:t>
            </w:r>
            <w:proofErr w:type="spellStart"/>
            <w:r w:rsidRPr="007C48A3">
              <w:rPr>
                <w:rFonts w:ascii="Consolas" w:eastAsia="Consolas" w:hAnsi="Consolas" w:cs="Consolas"/>
                <w:color w:val="333333"/>
                <w:sz w:val="20"/>
                <w:lang w:val="en-GB"/>
              </w:rPr>
              <w:t>spanGrp</w:t>
            </w:r>
            <w:proofErr w:type="spellEnd"/>
            <w:r w:rsidRPr="007C48A3">
              <w:rPr>
                <w:rFonts w:ascii="Consolas" w:eastAsia="Consolas" w:hAnsi="Consolas" w:cs="Consolas"/>
                <w:color w:val="333333"/>
                <w:sz w:val="20"/>
                <w:lang w:val="en-GB"/>
              </w:rPr>
              <w:t>&gt;</w:t>
            </w:r>
          </w:p>
          <w:p w:rsidR="0090205D" w:rsidRPr="007C48A3" w:rsidRDefault="0090205D" w:rsidP="0090205D">
            <w:pPr>
              <w:contextualSpacing w:val="0"/>
              <w:rPr>
                <w:rFonts w:ascii="Consolas" w:eastAsia="Consolas" w:hAnsi="Consolas" w:cs="Consolas"/>
                <w:color w:val="333333"/>
                <w:sz w:val="20"/>
                <w:lang w:val="en-GB"/>
              </w:rPr>
            </w:pPr>
          </w:p>
          <w:p w:rsidR="0090205D" w:rsidRDefault="0090205D" w:rsidP="0090205D">
            <w:pPr>
              <w:contextualSpacing w:val="0"/>
              <w:rPr>
                <w:rFonts w:ascii="Consolas" w:eastAsia="Consolas" w:hAnsi="Consolas" w:cs="Consolas"/>
                <w:color w:val="333333"/>
                <w:sz w:val="20"/>
                <w:lang w:val="en-US"/>
              </w:rPr>
            </w:pPr>
            <w:r>
              <w:rPr>
                <w:rFonts w:ascii="Consolas" w:eastAsia="Consolas" w:hAnsi="Consolas" w:cs="Consolas"/>
                <w:color w:val="333333"/>
                <w:sz w:val="20"/>
                <w:lang w:val="en-US"/>
              </w:rPr>
              <w:t>&lt;!— 1:n relation between tokens and annotations --&gt;</w:t>
            </w:r>
          </w:p>
          <w:p w:rsidR="0090205D" w:rsidRPr="0090205D" w:rsidRDefault="007A5B0C" w:rsidP="0090205D">
            <w:pPr>
              <w:contextualSpacing w:val="0"/>
              <w:rPr>
                <w:rFonts w:ascii="Consolas" w:eastAsia="Consolas" w:hAnsi="Consolas" w:cs="Consolas"/>
                <w:color w:val="333333"/>
                <w:sz w:val="20"/>
                <w:lang w:val="en-US"/>
              </w:rPr>
            </w:pPr>
            <w:r>
              <w:rPr>
                <w:rFonts w:ascii="Consolas" w:eastAsia="Consolas" w:hAnsi="Consolas" w:cs="Consolas"/>
                <w:color w:val="333333"/>
                <w:sz w:val="20"/>
                <w:lang w:val="en-US"/>
              </w:rPr>
              <w:t>&lt;</w:t>
            </w:r>
            <w:r w:rsidR="0090205D" w:rsidRPr="0090205D">
              <w:rPr>
                <w:rFonts w:ascii="Consolas" w:eastAsia="Consolas" w:hAnsi="Consolas" w:cs="Consolas"/>
                <w:color w:val="333333"/>
                <w:sz w:val="20"/>
                <w:lang w:val="en-US"/>
              </w:rPr>
              <w:t xml:space="preserve">u&gt;&lt;w </w:t>
            </w:r>
            <w:proofErr w:type="spellStart"/>
            <w:r w:rsidR="0090205D" w:rsidRPr="0090205D">
              <w:rPr>
                <w:rFonts w:ascii="Consolas" w:eastAsia="Consolas" w:hAnsi="Consolas" w:cs="Consolas"/>
                <w:color w:val="333333"/>
                <w:sz w:val="20"/>
                <w:lang w:val="en-US"/>
              </w:rPr>
              <w:t>xml:id</w:t>
            </w:r>
            <w:proofErr w:type="spellEnd"/>
            <w:r w:rsidR="0090205D" w:rsidRPr="0090205D">
              <w:rPr>
                <w:rFonts w:ascii="Consolas" w:eastAsia="Consolas" w:hAnsi="Consolas" w:cs="Consolas"/>
                <w:color w:val="333333"/>
                <w:sz w:val="20"/>
                <w:lang w:val="en-US"/>
              </w:rPr>
              <w:t>="w</w:t>
            </w:r>
            <w:r w:rsidR="0090205D">
              <w:rPr>
                <w:rFonts w:ascii="Consolas" w:eastAsia="Consolas" w:hAnsi="Consolas" w:cs="Consolas"/>
                <w:color w:val="333333"/>
                <w:sz w:val="20"/>
                <w:lang w:val="en-US"/>
              </w:rPr>
              <w:t>1</w:t>
            </w:r>
            <w:r w:rsidR="0090205D" w:rsidRPr="0090205D">
              <w:rPr>
                <w:rFonts w:ascii="Consolas" w:eastAsia="Consolas" w:hAnsi="Consolas" w:cs="Consolas"/>
                <w:color w:val="333333"/>
                <w:sz w:val="20"/>
                <w:lang w:val="en-US"/>
              </w:rPr>
              <w:t>"&gt;</w:t>
            </w:r>
            <w:r w:rsidR="0090205D">
              <w:rPr>
                <w:rFonts w:ascii="Consolas" w:eastAsia="Consolas" w:hAnsi="Consolas" w:cs="Consolas"/>
                <w:color w:val="333333"/>
                <w:sz w:val="20"/>
                <w:lang w:val="en-US"/>
              </w:rPr>
              <w:t>I&lt;/w&gt;</w:t>
            </w:r>
            <w:r w:rsidR="0090205D" w:rsidRPr="0090205D">
              <w:rPr>
                <w:rFonts w:ascii="Consolas" w:eastAsia="Consolas" w:hAnsi="Consolas" w:cs="Consolas"/>
                <w:color w:val="333333"/>
                <w:sz w:val="20"/>
                <w:lang w:val="en-US"/>
              </w:rPr>
              <w:t xml:space="preserve">&lt;w </w:t>
            </w:r>
            <w:proofErr w:type="spellStart"/>
            <w:r w:rsidR="0090205D" w:rsidRPr="0090205D">
              <w:rPr>
                <w:rFonts w:ascii="Consolas" w:eastAsia="Consolas" w:hAnsi="Consolas" w:cs="Consolas"/>
                <w:color w:val="333333"/>
                <w:sz w:val="20"/>
                <w:lang w:val="en-US"/>
              </w:rPr>
              <w:t>xml:id</w:t>
            </w:r>
            <w:proofErr w:type="spellEnd"/>
            <w:r w:rsidR="0090205D" w:rsidRPr="0090205D">
              <w:rPr>
                <w:rFonts w:ascii="Consolas" w:eastAsia="Consolas" w:hAnsi="Consolas" w:cs="Consolas"/>
                <w:color w:val="333333"/>
                <w:sz w:val="20"/>
                <w:lang w:val="en-US"/>
              </w:rPr>
              <w:t>="w</w:t>
            </w:r>
            <w:r w:rsidR="0090205D">
              <w:rPr>
                <w:rFonts w:ascii="Consolas" w:eastAsia="Consolas" w:hAnsi="Consolas" w:cs="Consolas"/>
                <w:color w:val="333333"/>
                <w:sz w:val="20"/>
                <w:lang w:val="en-US"/>
              </w:rPr>
              <w:t>2</w:t>
            </w:r>
            <w:r w:rsidR="0090205D" w:rsidRPr="0090205D">
              <w:rPr>
                <w:rFonts w:ascii="Consolas" w:eastAsia="Consolas" w:hAnsi="Consolas" w:cs="Consolas"/>
                <w:color w:val="333333"/>
                <w:sz w:val="20"/>
                <w:lang w:val="en-US"/>
              </w:rPr>
              <w:t>"&gt;</w:t>
            </w:r>
            <w:proofErr w:type="spellStart"/>
            <w:r w:rsidR="0090205D" w:rsidRPr="0090205D">
              <w:rPr>
                <w:rFonts w:ascii="Consolas" w:eastAsia="Consolas" w:hAnsi="Consolas" w:cs="Consolas"/>
                <w:color w:val="333333"/>
                <w:sz w:val="20"/>
                <w:lang w:val="en-US"/>
              </w:rPr>
              <w:t>dunno</w:t>
            </w:r>
            <w:proofErr w:type="spellEnd"/>
            <w:r w:rsidR="0090205D" w:rsidRPr="0090205D">
              <w:rPr>
                <w:rFonts w:ascii="Consolas" w:eastAsia="Consolas" w:hAnsi="Consolas" w:cs="Consolas"/>
                <w:color w:val="333333"/>
                <w:sz w:val="20"/>
                <w:lang w:val="en-US"/>
              </w:rPr>
              <w:t>&lt;/w&gt;&lt;/u&gt;</w:t>
            </w:r>
          </w:p>
          <w:p w:rsidR="0090205D" w:rsidRPr="0090205D" w:rsidRDefault="0090205D" w:rsidP="0090205D">
            <w:pPr>
              <w:contextualSpacing w:val="0"/>
              <w:rPr>
                <w:rFonts w:ascii="Consolas" w:eastAsia="Consolas" w:hAnsi="Consolas" w:cs="Consolas"/>
                <w:color w:val="333333"/>
                <w:sz w:val="20"/>
                <w:lang w:val="en-US"/>
              </w:rPr>
            </w:pPr>
            <w:r w:rsidRPr="0090205D">
              <w:rPr>
                <w:rFonts w:ascii="Consolas" w:eastAsia="Consolas" w:hAnsi="Consolas" w:cs="Consolas"/>
                <w:color w:val="333333"/>
                <w:sz w:val="20"/>
                <w:lang w:val="en-US"/>
              </w:rPr>
              <w:t>&lt;</w:t>
            </w:r>
            <w:proofErr w:type="spellStart"/>
            <w:r w:rsidRPr="0090205D">
              <w:rPr>
                <w:rFonts w:ascii="Consolas" w:eastAsia="Consolas" w:hAnsi="Consolas" w:cs="Consolas"/>
                <w:color w:val="333333"/>
                <w:sz w:val="20"/>
                <w:lang w:val="en-US"/>
              </w:rPr>
              <w:t>spanGrp</w:t>
            </w:r>
            <w:proofErr w:type="spellEnd"/>
            <w:r w:rsidRPr="0090205D">
              <w:rPr>
                <w:rFonts w:ascii="Consolas" w:eastAsia="Consolas" w:hAnsi="Consolas" w:cs="Consolas"/>
                <w:color w:val="333333"/>
                <w:sz w:val="20"/>
                <w:lang w:val="en-US"/>
              </w:rPr>
              <w:t xml:space="preserve"> type="</w:t>
            </w:r>
            <w:r>
              <w:rPr>
                <w:rFonts w:ascii="Consolas" w:eastAsia="Consolas" w:hAnsi="Consolas" w:cs="Consolas"/>
                <w:color w:val="333333"/>
                <w:sz w:val="20"/>
                <w:lang w:val="en-US"/>
              </w:rPr>
              <w:t>lemma</w:t>
            </w:r>
            <w:r w:rsidRPr="0090205D">
              <w:rPr>
                <w:rFonts w:ascii="Consolas" w:eastAsia="Consolas" w:hAnsi="Consolas" w:cs="Consolas"/>
                <w:color w:val="333333"/>
                <w:sz w:val="20"/>
                <w:lang w:val="en-US"/>
              </w:rPr>
              <w:t>"&gt;</w:t>
            </w:r>
          </w:p>
          <w:p w:rsidR="0090205D" w:rsidRPr="0090205D" w:rsidRDefault="0090205D" w:rsidP="0090205D">
            <w:pPr>
              <w:contextualSpacing w:val="0"/>
              <w:rPr>
                <w:rFonts w:ascii="Consolas" w:eastAsia="Consolas" w:hAnsi="Consolas" w:cs="Consolas"/>
                <w:color w:val="333333"/>
                <w:sz w:val="20"/>
                <w:lang w:val="en-US"/>
              </w:rPr>
            </w:pPr>
            <w:r w:rsidRPr="0090205D">
              <w:rPr>
                <w:rFonts w:ascii="Consolas" w:eastAsia="Consolas" w:hAnsi="Consolas" w:cs="Consolas"/>
                <w:color w:val="333333"/>
                <w:sz w:val="20"/>
                <w:lang w:val="en-US"/>
              </w:rPr>
              <w:t xml:space="preserve">    &lt;span from="#w</w:t>
            </w:r>
            <w:r>
              <w:rPr>
                <w:rFonts w:ascii="Consolas" w:eastAsia="Consolas" w:hAnsi="Consolas" w:cs="Consolas"/>
                <w:color w:val="333333"/>
                <w:sz w:val="20"/>
                <w:lang w:val="en-US"/>
              </w:rPr>
              <w:t>1</w:t>
            </w:r>
            <w:r w:rsidRPr="0090205D">
              <w:rPr>
                <w:rFonts w:ascii="Consolas" w:eastAsia="Consolas" w:hAnsi="Consolas" w:cs="Consolas"/>
                <w:color w:val="333333"/>
                <w:sz w:val="20"/>
                <w:lang w:val="en-US"/>
              </w:rPr>
              <w:t>" to="#w</w:t>
            </w:r>
            <w:r>
              <w:rPr>
                <w:rFonts w:ascii="Consolas" w:eastAsia="Consolas" w:hAnsi="Consolas" w:cs="Consolas"/>
                <w:color w:val="333333"/>
                <w:sz w:val="20"/>
                <w:lang w:val="en-US"/>
              </w:rPr>
              <w:t>1</w:t>
            </w:r>
            <w:r w:rsidRPr="0090205D">
              <w:rPr>
                <w:rFonts w:ascii="Consolas" w:eastAsia="Consolas" w:hAnsi="Consolas" w:cs="Consolas"/>
                <w:color w:val="333333"/>
                <w:sz w:val="20"/>
                <w:lang w:val="en-US"/>
              </w:rPr>
              <w:t>"&gt;</w:t>
            </w:r>
            <w:r>
              <w:rPr>
                <w:rFonts w:ascii="Consolas" w:eastAsia="Consolas" w:hAnsi="Consolas" w:cs="Consolas"/>
                <w:color w:val="333333"/>
                <w:sz w:val="20"/>
                <w:lang w:val="en-US"/>
              </w:rPr>
              <w:t>I&lt;/span&gt;</w:t>
            </w:r>
          </w:p>
          <w:p w:rsidR="0090205D" w:rsidRPr="0090205D" w:rsidRDefault="0090205D" w:rsidP="0090205D">
            <w:pPr>
              <w:contextualSpacing w:val="0"/>
              <w:rPr>
                <w:rFonts w:ascii="Consolas" w:eastAsia="Consolas" w:hAnsi="Consolas" w:cs="Consolas"/>
                <w:color w:val="333333"/>
                <w:sz w:val="20"/>
                <w:lang w:val="en-US"/>
              </w:rPr>
            </w:pPr>
            <w:r w:rsidRPr="0090205D">
              <w:rPr>
                <w:rFonts w:ascii="Consolas" w:eastAsia="Consolas" w:hAnsi="Consolas" w:cs="Consolas"/>
                <w:color w:val="333333"/>
                <w:sz w:val="20"/>
                <w:lang w:val="en-US"/>
              </w:rPr>
              <w:t xml:space="preserve">    &lt;span from="#w</w:t>
            </w:r>
            <w:r>
              <w:rPr>
                <w:rFonts w:ascii="Consolas" w:eastAsia="Consolas" w:hAnsi="Consolas" w:cs="Consolas"/>
                <w:color w:val="333333"/>
                <w:sz w:val="20"/>
                <w:lang w:val="en-US"/>
              </w:rPr>
              <w:t>2</w:t>
            </w:r>
            <w:r w:rsidRPr="0090205D">
              <w:rPr>
                <w:rFonts w:ascii="Consolas" w:eastAsia="Consolas" w:hAnsi="Consolas" w:cs="Consolas"/>
                <w:color w:val="333333"/>
                <w:sz w:val="20"/>
                <w:lang w:val="en-US"/>
              </w:rPr>
              <w:t>" to="#w</w:t>
            </w:r>
            <w:r>
              <w:rPr>
                <w:rFonts w:ascii="Consolas" w:eastAsia="Consolas" w:hAnsi="Consolas" w:cs="Consolas"/>
                <w:color w:val="333333"/>
                <w:sz w:val="20"/>
                <w:lang w:val="en-US"/>
              </w:rPr>
              <w:t>2</w:t>
            </w:r>
            <w:r w:rsidRPr="0090205D">
              <w:rPr>
                <w:rFonts w:ascii="Consolas" w:eastAsia="Consolas" w:hAnsi="Consolas" w:cs="Consolas"/>
                <w:color w:val="333333"/>
                <w:sz w:val="20"/>
                <w:lang w:val="en-US"/>
              </w:rPr>
              <w:t>"&gt;</w:t>
            </w:r>
          </w:p>
          <w:p w:rsidR="0090205D" w:rsidRPr="0090205D" w:rsidRDefault="0090205D" w:rsidP="0090205D">
            <w:pPr>
              <w:contextualSpacing w:val="0"/>
              <w:rPr>
                <w:rFonts w:ascii="Consolas" w:eastAsia="Consolas" w:hAnsi="Consolas" w:cs="Consolas"/>
                <w:color w:val="333333"/>
                <w:sz w:val="20"/>
                <w:lang w:val="en-US"/>
              </w:rPr>
            </w:pPr>
            <w:r w:rsidRPr="0090205D">
              <w:rPr>
                <w:rFonts w:ascii="Consolas" w:eastAsia="Consolas" w:hAnsi="Consolas" w:cs="Consolas"/>
                <w:color w:val="333333"/>
                <w:sz w:val="20"/>
                <w:lang w:val="en-US"/>
              </w:rPr>
              <w:t xml:space="preserve">        &lt;span&gt;do&lt;/span&gt;</w:t>
            </w:r>
          </w:p>
          <w:p w:rsidR="0090205D" w:rsidRPr="0090205D" w:rsidRDefault="0090205D" w:rsidP="0090205D">
            <w:pPr>
              <w:contextualSpacing w:val="0"/>
              <w:rPr>
                <w:rFonts w:ascii="Consolas" w:eastAsia="Consolas" w:hAnsi="Consolas" w:cs="Consolas"/>
                <w:color w:val="333333"/>
                <w:sz w:val="20"/>
                <w:lang w:val="en-US"/>
              </w:rPr>
            </w:pPr>
            <w:r w:rsidRPr="0090205D">
              <w:rPr>
                <w:rFonts w:ascii="Consolas" w:eastAsia="Consolas" w:hAnsi="Consolas" w:cs="Consolas"/>
                <w:color w:val="333333"/>
                <w:sz w:val="20"/>
                <w:lang w:val="en-US"/>
              </w:rPr>
              <w:t xml:space="preserve">        &lt;span&gt;not&lt;/span&gt;</w:t>
            </w:r>
          </w:p>
          <w:p w:rsidR="0090205D" w:rsidRPr="0090205D" w:rsidRDefault="0090205D" w:rsidP="0090205D">
            <w:pPr>
              <w:contextualSpacing w:val="0"/>
              <w:rPr>
                <w:rFonts w:ascii="Consolas" w:eastAsia="Consolas" w:hAnsi="Consolas" w:cs="Consolas"/>
                <w:color w:val="333333"/>
                <w:sz w:val="20"/>
                <w:lang w:val="en-US"/>
              </w:rPr>
            </w:pPr>
            <w:r w:rsidRPr="0090205D">
              <w:rPr>
                <w:rFonts w:ascii="Consolas" w:eastAsia="Consolas" w:hAnsi="Consolas" w:cs="Consolas"/>
                <w:color w:val="333333"/>
                <w:sz w:val="20"/>
                <w:lang w:val="en-US"/>
              </w:rPr>
              <w:t xml:space="preserve">        &lt;span&gt;know&lt;/span&gt;</w:t>
            </w:r>
          </w:p>
          <w:p w:rsidR="0090205D" w:rsidRPr="0090205D" w:rsidRDefault="0090205D" w:rsidP="0090205D">
            <w:pPr>
              <w:contextualSpacing w:val="0"/>
              <w:rPr>
                <w:rFonts w:ascii="Consolas" w:eastAsia="Consolas" w:hAnsi="Consolas" w:cs="Consolas"/>
                <w:color w:val="333333"/>
                <w:sz w:val="20"/>
                <w:lang w:val="en-US"/>
              </w:rPr>
            </w:pPr>
            <w:r w:rsidRPr="0090205D">
              <w:rPr>
                <w:rFonts w:ascii="Consolas" w:eastAsia="Consolas" w:hAnsi="Consolas" w:cs="Consolas"/>
                <w:color w:val="333333"/>
                <w:sz w:val="20"/>
                <w:lang w:val="en-US"/>
              </w:rPr>
              <w:t xml:space="preserve">    &lt;/span&gt;</w:t>
            </w:r>
          </w:p>
          <w:p w:rsidR="0090205D" w:rsidRPr="0090205D" w:rsidRDefault="0090205D" w:rsidP="0090205D">
            <w:pPr>
              <w:contextualSpacing w:val="0"/>
              <w:rPr>
                <w:rFonts w:ascii="Consolas" w:eastAsia="Consolas" w:hAnsi="Consolas" w:cs="Consolas"/>
                <w:color w:val="333333"/>
                <w:sz w:val="20"/>
                <w:lang w:val="en-US"/>
              </w:rPr>
            </w:pPr>
            <w:r w:rsidRPr="0090205D">
              <w:rPr>
                <w:rFonts w:ascii="Consolas" w:eastAsia="Consolas" w:hAnsi="Consolas" w:cs="Consolas"/>
                <w:color w:val="333333"/>
                <w:sz w:val="20"/>
                <w:lang w:val="en-US"/>
              </w:rPr>
              <w:t>&lt;/</w:t>
            </w:r>
            <w:proofErr w:type="spellStart"/>
            <w:r w:rsidRPr="0090205D">
              <w:rPr>
                <w:rFonts w:ascii="Consolas" w:eastAsia="Consolas" w:hAnsi="Consolas" w:cs="Consolas"/>
                <w:color w:val="333333"/>
                <w:sz w:val="20"/>
                <w:lang w:val="en-US"/>
              </w:rPr>
              <w:t>spanGrp</w:t>
            </w:r>
            <w:proofErr w:type="spellEnd"/>
            <w:r w:rsidRPr="0090205D">
              <w:rPr>
                <w:rFonts w:ascii="Consolas" w:eastAsia="Consolas" w:hAnsi="Consolas" w:cs="Consolas"/>
                <w:color w:val="333333"/>
                <w:sz w:val="20"/>
                <w:lang w:val="en-US"/>
              </w:rPr>
              <w:t>&gt;</w:t>
            </w:r>
          </w:p>
          <w:p w:rsidR="007A5B0C" w:rsidRDefault="007A5B0C" w:rsidP="007A5B0C">
            <w:pPr>
              <w:contextualSpacing w:val="0"/>
              <w:rPr>
                <w:rFonts w:ascii="Consolas" w:eastAsia="Consolas" w:hAnsi="Consolas" w:cs="Consolas"/>
                <w:color w:val="333333"/>
                <w:sz w:val="20"/>
                <w:lang w:val="en-US"/>
              </w:rPr>
            </w:pPr>
          </w:p>
          <w:p w:rsidR="007A5B0C" w:rsidRDefault="007A5B0C" w:rsidP="007A5B0C">
            <w:pPr>
              <w:contextualSpacing w:val="0"/>
              <w:rPr>
                <w:rFonts w:ascii="Consolas" w:eastAsia="Consolas" w:hAnsi="Consolas" w:cs="Consolas"/>
                <w:color w:val="333333"/>
                <w:sz w:val="20"/>
                <w:lang w:val="en-US"/>
              </w:rPr>
            </w:pPr>
            <w:r>
              <w:rPr>
                <w:rFonts w:ascii="Consolas" w:eastAsia="Consolas" w:hAnsi="Consolas" w:cs="Consolas"/>
                <w:color w:val="333333"/>
                <w:sz w:val="20"/>
                <w:lang w:val="en-US"/>
              </w:rPr>
              <w:t xml:space="preserve">&lt;!— hierarchically </w:t>
            </w:r>
            <w:proofErr w:type="spellStart"/>
            <w:r>
              <w:rPr>
                <w:rFonts w:ascii="Consolas" w:eastAsia="Consolas" w:hAnsi="Consolas" w:cs="Consolas"/>
                <w:color w:val="333333"/>
                <w:sz w:val="20"/>
                <w:lang w:val="en-US"/>
              </w:rPr>
              <w:t>organised</w:t>
            </w:r>
            <w:proofErr w:type="spellEnd"/>
            <w:r>
              <w:rPr>
                <w:rFonts w:ascii="Consolas" w:eastAsia="Consolas" w:hAnsi="Consolas" w:cs="Consolas"/>
                <w:color w:val="333333"/>
                <w:sz w:val="20"/>
                <w:lang w:val="en-US"/>
              </w:rPr>
              <w:t xml:space="preserve"> annotation --&gt;</w:t>
            </w:r>
          </w:p>
          <w:p w:rsidR="00322F7C" w:rsidRPr="00322F7C" w:rsidRDefault="007A5B0C" w:rsidP="00322F7C">
            <w:pPr>
              <w:contextualSpacing w:val="0"/>
              <w:rPr>
                <w:rFonts w:ascii="Consolas" w:eastAsia="Consolas" w:hAnsi="Consolas" w:cs="Consolas"/>
                <w:color w:val="333333"/>
                <w:sz w:val="20"/>
                <w:lang w:val="en-US"/>
              </w:rPr>
            </w:pPr>
            <w:r>
              <w:rPr>
                <w:rFonts w:ascii="Consolas" w:eastAsia="Consolas" w:hAnsi="Consolas" w:cs="Consolas"/>
                <w:color w:val="333333"/>
                <w:sz w:val="20"/>
                <w:lang w:val="en-US"/>
              </w:rPr>
              <w:t>&lt;u</w:t>
            </w:r>
            <w:r w:rsidR="00322F7C" w:rsidRPr="00322F7C">
              <w:rPr>
                <w:rFonts w:ascii="Consolas" w:eastAsia="Consolas" w:hAnsi="Consolas" w:cs="Consolas"/>
                <w:color w:val="333333"/>
                <w:sz w:val="20"/>
                <w:lang w:val="en-US"/>
              </w:rPr>
              <w:t>&gt;</w:t>
            </w:r>
          </w:p>
          <w:p w:rsidR="00322F7C" w:rsidRPr="00322F7C" w:rsidRDefault="00322F7C" w:rsidP="00322F7C">
            <w:pPr>
              <w:contextualSpacing w:val="0"/>
              <w:rPr>
                <w:rFonts w:ascii="Consolas" w:eastAsia="Consolas" w:hAnsi="Consolas" w:cs="Consolas"/>
                <w:color w:val="333333"/>
                <w:sz w:val="20"/>
                <w:lang w:val="en-US"/>
              </w:rPr>
            </w:pPr>
            <w:r w:rsidRPr="00322F7C">
              <w:rPr>
                <w:rFonts w:ascii="Consolas" w:eastAsia="Consolas" w:hAnsi="Consolas" w:cs="Consolas"/>
                <w:color w:val="333333"/>
                <w:sz w:val="20"/>
                <w:lang w:val="en-US"/>
              </w:rPr>
              <w:t xml:space="preserve">    &lt;w </w:t>
            </w:r>
            <w:proofErr w:type="spellStart"/>
            <w:r w:rsidRPr="00322F7C">
              <w:rPr>
                <w:rFonts w:ascii="Consolas" w:eastAsia="Consolas" w:hAnsi="Consolas" w:cs="Consolas"/>
                <w:color w:val="333333"/>
                <w:sz w:val="20"/>
                <w:lang w:val="en-US"/>
              </w:rPr>
              <w:t>xml:id</w:t>
            </w:r>
            <w:proofErr w:type="spellEnd"/>
            <w:r w:rsidRPr="00322F7C">
              <w:rPr>
                <w:rFonts w:ascii="Consolas" w:eastAsia="Consolas" w:hAnsi="Consolas" w:cs="Consolas"/>
                <w:color w:val="333333"/>
                <w:sz w:val="20"/>
                <w:lang w:val="en-US"/>
              </w:rPr>
              <w:t xml:space="preserve">="w3"&gt;John&lt;/w&gt;&lt;w </w:t>
            </w:r>
            <w:proofErr w:type="spellStart"/>
            <w:r w:rsidRPr="00322F7C">
              <w:rPr>
                <w:rFonts w:ascii="Consolas" w:eastAsia="Consolas" w:hAnsi="Consolas" w:cs="Consolas"/>
                <w:color w:val="333333"/>
                <w:sz w:val="20"/>
                <w:lang w:val="en-US"/>
              </w:rPr>
              <w:t>xml:id</w:t>
            </w:r>
            <w:proofErr w:type="spellEnd"/>
            <w:r w:rsidRPr="00322F7C">
              <w:rPr>
                <w:rFonts w:ascii="Consolas" w:eastAsia="Consolas" w:hAnsi="Consolas" w:cs="Consolas"/>
                <w:color w:val="333333"/>
                <w:sz w:val="20"/>
                <w:lang w:val="en-US"/>
              </w:rPr>
              <w:t xml:space="preserve">="w4"&gt;loves&lt;/w&gt;&lt;w </w:t>
            </w:r>
            <w:proofErr w:type="spellStart"/>
            <w:r w:rsidRPr="00322F7C">
              <w:rPr>
                <w:rFonts w:ascii="Consolas" w:eastAsia="Consolas" w:hAnsi="Consolas" w:cs="Consolas"/>
                <w:color w:val="333333"/>
                <w:sz w:val="20"/>
                <w:lang w:val="en-US"/>
              </w:rPr>
              <w:t>xml:id</w:t>
            </w:r>
            <w:proofErr w:type="spellEnd"/>
            <w:r w:rsidRPr="00322F7C">
              <w:rPr>
                <w:rFonts w:ascii="Consolas" w:eastAsia="Consolas" w:hAnsi="Consolas" w:cs="Consolas"/>
                <w:color w:val="333333"/>
                <w:sz w:val="20"/>
                <w:lang w:val="en-US"/>
              </w:rPr>
              <w:t>="w5"&gt;Mary&lt;/w&gt;</w:t>
            </w:r>
          </w:p>
          <w:p w:rsidR="00322F7C" w:rsidRPr="007A5B0C" w:rsidRDefault="00322F7C" w:rsidP="00322F7C">
            <w:pPr>
              <w:contextualSpacing w:val="0"/>
              <w:rPr>
                <w:rFonts w:ascii="Consolas" w:eastAsia="Consolas" w:hAnsi="Consolas" w:cs="Consolas"/>
                <w:color w:val="333333"/>
                <w:sz w:val="20"/>
                <w:lang w:val="en-GB"/>
              </w:rPr>
            </w:pPr>
            <w:r w:rsidRPr="007A5B0C">
              <w:rPr>
                <w:rFonts w:ascii="Consolas" w:eastAsia="Consolas" w:hAnsi="Consolas" w:cs="Consolas"/>
                <w:color w:val="333333"/>
                <w:sz w:val="20"/>
                <w:lang w:val="en-GB"/>
              </w:rPr>
              <w:t>&lt;/u&gt;</w:t>
            </w:r>
          </w:p>
          <w:p w:rsidR="00322F7C" w:rsidRPr="007A5B0C" w:rsidRDefault="00322F7C" w:rsidP="00322F7C">
            <w:pPr>
              <w:contextualSpacing w:val="0"/>
              <w:rPr>
                <w:rFonts w:ascii="Consolas" w:eastAsia="Consolas" w:hAnsi="Consolas" w:cs="Consolas"/>
                <w:color w:val="333333"/>
                <w:sz w:val="20"/>
                <w:lang w:val="en-GB"/>
              </w:rPr>
            </w:pPr>
            <w:r w:rsidRPr="007A5B0C">
              <w:rPr>
                <w:rFonts w:ascii="Consolas" w:eastAsia="Consolas" w:hAnsi="Consolas" w:cs="Consolas"/>
                <w:color w:val="333333"/>
                <w:sz w:val="20"/>
                <w:lang w:val="en-GB"/>
              </w:rPr>
              <w:t>&lt;</w:t>
            </w:r>
            <w:proofErr w:type="spellStart"/>
            <w:r w:rsidRPr="007A5B0C">
              <w:rPr>
                <w:rFonts w:ascii="Consolas" w:eastAsia="Consolas" w:hAnsi="Consolas" w:cs="Consolas"/>
                <w:color w:val="333333"/>
                <w:sz w:val="20"/>
                <w:lang w:val="en-GB"/>
              </w:rPr>
              <w:t>spanGrp</w:t>
            </w:r>
            <w:proofErr w:type="spellEnd"/>
            <w:r w:rsidR="007A5B0C">
              <w:rPr>
                <w:rFonts w:ascii="Consolas" w:eastAsia="Consolas" w:hAnsi="Consolas" w:cs="Consolas"/>
                <w:color w:val="333333"/>
                <w:sz w:val="20"/>
                <w:lang w:val="en-GB"/>
              </w:rPr>
              <w:t xml:space="preserve"> type=</w:t>
            </w:r>
            <w:r w:rsidR="007A5B0C" w:rsidRPr="00322F7C">
              <w:rPr>
                <w:rFonts w:ascii="Consolas" w:eastAsia="Consolas" w:hAnsi="Consolas" w:cs="Consolas"/>
                <w:color w:val="333333"/>
                <w:sz w:val="20"/>
                <w:lang w:val="en-US"/>
              </w:rPr>
              <w:t>"</w:t>
            </w:r>
            <w:proofErr w:type="spellStart"/>
            <w:r w:rsidR="007A5B0C">
              <w:rPr>
                <w:rFonts w:ascii="Consolas" w:eastAsia="Consolas" w:hAnsi="Consolas" w:cs="Consolas"/>
                <w:color w:val="333333"/>
                <w:sz w:val="20"/>
                <w:lang w:val="en-US"/>
              </w:rPr>
              <w:t>phraseStructure</w:t>
            </w:r>
            <w:proofErr w:type="spellEnd"/>
            <w:r w:rsidR="007A5B0C" w:rsidRPr="00322F7C">
              <w:rPr>
                <w:rFonts w:ascii="Consolas" w:eastAsia="Consolas" w:hAnsi="Consolas" w:cs="Consolas"/>
                <w:color w:val="333333"/>
                <w:sz w:val="20"/>
                <w:lang w:val="en-US"/>
              </w:rPr>
              <w:t>"</w:t>
            </w:r>
            <w:r w:rsidRPr="007A5B0C">
              <w:rPr>
                <w:rFonts w:ascii="Consolas" w:eastAsia="Consolas" w:hAnsi="Consolas" w:cs="Consolas"/>
                <w:color w:val="333333"/>
                <w:sz w:val="20"/>
                <w:lang w:val="en-GB"/>
              </w:rPr>
              <w:t>&gt;</w:t>
            </w:r>
          </w:p>
          <w:p w:rsidR="00322F7C" w:rsidRPr="00322F7C" w:rsidRDefault="00D575DD" w:rsidP="00322F7C">
            <w:pPr>
              <w:contextualSpacing w:val="0"/>
              <w:rPr>
                <w:rFonts w:ascii="Consolas" w:eastAsia="Consolas" w:hAnsi="Consolas" w:cs="Consolas"/>
                <w:color w:val="333333"/>
                <w:sz w:val="20"/>
                <w:lang w:val="en-US"/>
              </w:rPr>
            </w:pPr>
            <w:r w:rsidRPr="00D575DD">
              <w:rPr>
                <w:rFonts w:ascii="Consolas" w:eastAsia="Consolas" w:hAnsi="Consolas" w:cs="Consolas"/>
                <w:color w:val="333333"/>
                <w:sz w:val="20"/>
                <w:lang w:val="en-GB"/>
              </w:rPr>
              <w:t xml:space="preserve"> </w:t>
            </w:r>
            <w:r w:rsidR="00322F7C" w:rsidRPr="00D575DD">
              <w:rPr>
                <w:rFonts w:ascii="Consolas" w:eastAsia="Consolas" w:hAnsi="Consolas" w:cs="Consolas"/>
                <w:color w:val="333333"/>
                <w:sz w:val="20"/>
                <w:lang w:val="en-GB"/>
              </w:rPr>
              <w:t xml:space="preserve">   </w:t>
            </w:r>
            <w:r w:rsidR="00322F7C" w:rsidRPr="00322F7C">
              <w:rPr>
                <w:rFonts w:ascii="Consolas" w:eastAsia="Consolas" w:hAnsi="Consolas" w:cs="Consolas"/>
                <w:color w:val="333333"/>
                <w:sz w:val="20"/>
                <w:lang w:val="en-US"/>
              </w:rPr>
              <w:t>&lt;span from="#w3" to="#w5"&gt;</w:t>
            </w:r>
          </w:p>
          <w:p w:rsidR="00322F7C" w:rsidRPr="00322F7C" w:rsidRDefault="00322F7C" w:rsidP="00322F7C">
            <w:pPr>
              <w:contextualSpacing w:val="0"/>
              <w:rPr>
                <w:rFonts w:ascii="Consolas" w:eastAsia="Consolas" w:hAnsi="Consolas" w:cs="Consolas"/>
                <w:color w:val="333333"/>
                <w:sz w:val="20"/>
                <w:lang w:val="en-US"/>
              </w:rPr>
            </w:pPr>
            <w:r w:rsidRPr="00322F7C">
              <w:rPr>
                <w:rFonts w:ascii="Consolas" w:eastAsia="Consolas" w:hAnsi="Consolas" w:cs="Consolas"/>
                <w:color w:val="333333"/>
                <w:sz w:val="20"/>
                <w:lang w:val="en-US"/>
              </w:rPr>
              <w:t xml:space="preserve">       &lt;span&gt;S&lt;/span&gt;</w:t>
            </w:r>
          </w:p>
          <w:p w:rsidR="00322F7C" w:rsidRPr="00322F7C" w:rsidRDefault="00322F7C" w:rsidP="00322F7C">
            <w:pPr>
              <w:contextualSpacing w:val="0"/>
              <w:rPr>
                <w:rFonts w:ascii="Consolas" w:eastAsia="Consolas" w:hAnsi="Consolas" w:cs="Consolas"/>
                <w:color w:val="333333"/>
                <w:sz w:val="20"/>
                <w:lang w:val="en-US"/>
              </w:rPr>
            </w:pPr>
            <w:r w:rsidRPr="00322F7C">
              <w:rPr>
                <w:rFonts w:ascii="Consolas" w:eastAsia="Consolas" w:hAnsi="Consolas" w:cs="Consolas"/>
                <w:color w:val="333333"/>
                <w:sz w:val="20"/>
                <w:lang w:val="en-US"/>
              </w:rPr>
              <w:t xml:space="preserve">       &lt;span from="#w3" to="#w3"&gt;</w:t>
            </w:r>
          </w:p>
          <w:p w:rsidR="00322F7C" w:rsidRPr="00322F7C" w:rsidRDefault="00322F7C" w:rsidP="00322F7C">
            <w:pPr>
              <w:contextualSpacing w:val="0"/>
              <w:rPr>
                <w:rFonts w:ascii="Consolas" w:eastAsia="Consolas" w:hAnsi="Consolas" w:cs="Consolas"/>
                <w:color w:val="333333"/>
                <w:sz w:val="20"/>
                <w:lang w:val="en-US"/>
              </w:rPr>
            </w:pPr>
            <w:r w:rsidRPr="00322F7C">
              <w:rPr>
                <w:rFonts w:ascii="Consolas" w:eastAsia="Consolas" w:hAnsi="Consolas" w:cs="Consolas"/>
                <w:color w:val="333333"/>
                <w:sz w:val="20"/>
                <w:lang w:val="en-US"/>
              </w:rPr>
              <w:t xml:space="preserve">           &lt;span&gt;NP&lt;/span&gt;</w:t>
            </w:r>
          </w:p>
          <w:p w:rsidR="00322F7C" w:rsidRPr="00322F7C" w:rsidRDefault="00322F7C" w:rsidP="00322F7C">
            <w:pPr>
              <w:contextualSpacing w:val="0"/>
              <w:rPr>
                <w:rFonts w:ascii="Consolas" w:eastAsia="Consolas" w:hAnsi="Consolas" w:cs="Consolas"/>
                <w:color w:val="333333"/>
                <w:sz w:val="20"/>
                <w:lang w:val="en-US"/>
              </w:rPr>
            </w:pPr>
            <w:r w:rsidRPr="00322F7C">
              <w:rPr>
                <w:rFonts w:ascii="Consolas" w:eastAsia="Consolas" w:hAnsi="Consolas" w:cs="Consolas"/>
                <w:color w:val="333333"/>
                <w:sz w:val="20"/>
                <w:lang w:val="en-US"/>
              </w:rPr>
              <w:t xml:space="preserve">           &lt;span from="#w3" to="#w3"&gt;N&lt;/span&gt;</w:t>
            </w:r>
          </w:p>
          <w:p w:rsidR="00322F7C" w:rsidRPr="00322F7C" w:rsidRDefault="00322F7C" w:rsidP="00322F7C">
            <w:pPr>
              <w:contextualSpacing w:val="0"/>
              <w:rPr>
                <w:rFonts w:ascii="Consolas" w:eastAsia="Consolas" w:hAnsi="Consolas" w:cs="Consolas"/>
                <w:color w:val="333333"/>
                <w:sz w:val="20"/>
                <w:lang w:val="en-US"/>
              </w:rPr>
            </w:pPr>
            <w:r w:rsidRPr="00322F7C">
              <w:rPr>
                <w:rFonts w:ascii="Consolas" w:eastAsia="Consolas" w:hAnsi="Consolas" w:cs="Consolas"/>
                <w:color w:val="333333"/>
                <w:sz w:val="20"/>
                <w:lang w:val="en-US"/>
              </w:rPr>
              <w:t xml:space="preserve">       &lt;/span&gt;</w:t>
            </w:r>
          </w:p>
          <w:p w:rsidR="00322F7C" w:rsidRPr="00322F7C" w:rsidRDefault="00322F7C" w:rsidP="00322F7C">
            <w:pPr>
              <w:contextualSpacing w:val="0"/>
              <w:rPr>
                <w:rFonts w:ascii="Consolas" w:eastAsia="Consolas" w:hAnsi="Consolas" w:cs="Consolas"/>
                <w:color w:val="333333"/>
                <w:sz w:val="20"/>
                <w:lang w:val="en-US"/>
              </w:rPr>
            </w:pPr>
            <w:r w:rsidRPr="00322F7C">
              <w:rPr>
                <w:rFonts w:ascii="Consolas" w:eastAsia="Consolas" w:hAnsi="Consolas" w:cs="Consolas"/>
                <w:color w:val="333333"/>
                <w:sz w:val="20"/>
                <w:lang w:val="en-US"/>
              </w:rPr>
              <w:t xml:space="preserve">           &lt;span from="#w4" to="#w5"&gt;</w:t>
            </w:r>
          </w:p>
          <w:p w:rsidR="00322F7C" w:rsidRPr="00322F7C" w:rsidRDefault="00322F7C" w:rsidP="00322F7C">
            <w:pPr>
              <w:contextualSpacing w:val="0"/>
              <w:rPr>
                <w:rFonts w:ascii="Consolas" w:eastAsia="Consolas" w:hAnsi="Consolas" w:cs="Consolas"/>
                <w:color w:val="333333"/>
                <w:sz w:val="20"/>
                <w:lang w:val="en-US"/>
              </w:rPr>
            </w:pPr>
            <w:r w:rsidRPr="00322F7C">
              <w:rPr>
                <w:rFonts w:ascii="Consolas" w:eastAsia="Consolas" w:hAnsi="Consolas" w:cs="Consolas"/>
                <w:color w:val="333333"/>
                <w:sz w:val="20"/>
                <w:lang w:val="en-US"/>
              </w:rPr>
              <w:t xml:space="preserve">           &lt;span&gt;VP&lt;/span&gt;</w:t>
            </w:r>
          </w:p>
          <w:p w:rsidR="00322F7C" w:rsidRPr="00322F7C" w:rsidRDefault="00322F7C" w:rsidP="00322F7C">
            <w:pPr>
              <w:contextualSpacing w:val="0"/>
              <w:rPr>
                <w:rFonts w:ascii="Consolas" w:eastAsia="Consolas" w:hAnsi="Consolas" w:cs="Consolas"/>
                <w:color w:val="333333"/>
                <w:sz w:val="20"/>
                <w:lang w:val="en-US"/>
              </w:rPr>
            </w:pPr>
            <w:r w:rsidRPr="00322F7C">
              <w:rPr>
                <w:rFonts w:ascii="Consolas" w:eastAsia="Consolas" w:hAnsi="Consolas" w:cs="Consolas"/>
                <w:color w:val="333333"/>
                <w:sz w:val="20"/>
                <w:lang w:val="en-US"/>
              </w:rPr>
              <w:t xml:space="preserve">           &lt;span from="#w4" to="#w4"&gt;V&lt;/span&gt;</w:t>
            </w:r>
          </w:p>
          <w:p w:rsidR="00322F7C" w:rsidRPr="00322F7C" w:rsidRDefault="00322F7C" w:rsidP="00322F7C">
            <w:pPr>
              <w:contextualSpacing w:val="0"/>
              <w:rPr>
                <w:rFonts w:ascii="Consolas" w:eastAsia="Consolas" w:hAnsi="Consolas" w:cs="Consolas"/>
                <w:color w:val="333333"/>
                <w:sz w:val="20"/>
                <w:lang w:val="en-US"/>
              </w:rPr>
            </w:pPr>
            <w:r w:rsidRPr="00322F7C">
              <w:rPr>
                <w:rFonts w:ascii="Consolas" w:eastAsia="Consolas" w:hAnsi="Consolas" w:cs="Consolas"/>
                <w:color w:val="333333"/>
                <w:sz w:val="20"/>
                <w:lang w:val="en-US"/>
              </w:rPr>
              <w:t xml:space="preserve">           &lt;span from="#w5" to="#w5"&gt;</w:t>
            </w:r>
          </w:p>
          <w:p w:rsidR="00322F7C" w:rsidRPr="00322F7C" w:rsidRDefault="00322F7C" w:rsidP="00322F7C">
            <w:pPr>
              <w:contextualSpacing w:val="0"/>
              <w:rPr>
                <w:rFonts w:ascii="Consolas" w:eastAsia="Consolas" w:hAnsi="Consolas" w:cs="Consolas"/>
                <w:color w:val="333333"/>
                <w:sz w:val="20"/>
                <w:lang w:val="en-US"/>
              </w:rPr>
            </w:pPr>
            <w:r w:rsidRPr="00322F7C">
              <w:rPr>
                <w:rFonts w:ascii="Consolas" w:eastAsia="Consolas" w:hAnsi="Consolas" w:cs="Consolas"/>
                <w:color w:val="333333"/>
                <w:sz w:val="20"/>
                <w:lang w:val="en-US"/>
              </w:rPr>
              <w:t xml:space="preserve">               &lt;span&gt;NP&lt;/span&gt;</w:t>
            </w:r>
          </w:p>
          <w:p w:rsidR="00322F7C" w:rsidRPr="00322F7C" w:rsidRDefault="00322F7C" w:rsidP="00322F7C">
            <w:pPr>
              <w:contextualSpacing w:val="0"/>
              <w:rPr>
                <w:rFonts w:ascii="Consolas" w:eastAsia="Consolas" w:hAnsi="Consolas" w:cs="Consolas"/>
                <w:color w:val="333333"/>
                <w:sz w:val="20"/>
                <w:lang w:val="en-US"/>
              </w:rPr>
            </w:pPr>
            <w:r w:rsidRPr="00322F7C">
              <w:rPr>
                <w:rFonts w:ascii="Consolas" w:eastAsia="Consolas" w:hAnsi="Consolas" w:cs="Consolas"/>
                <w:color w:val="333333"/>
                <w:sz w:val="20"/>
                <w:lang w:val="en-US"/>
              </w:rPr>
              <w:t xml:space="preserve">               &lt;span from="#w5" to="#w5"&gt;N&lt;/span&gt;</w:t>
            </w:r>
          </w:p>
          <w:p w:rsidR="00322F7C" w:rsidRPr="00322F7C" w:rsidRDefault="00322F7C" w:rsidP="00322F7C">
            <w:pPr>
              <w:contextualSpacing w:val="0"/>
              <w:rPr>
                <w:rFonts w:ascii="Consolas" w:eastAsia="Consolas" w:hAnsi="Consolas" w:cs="Consolas"/>
                <w:color w:val="333333"/>
                <w:sz w:val="20"/>
                <w:lang w:val="en-US"/>
              </w:rPr>
            </w:pPr>
            <w:r w:rsidRPr="00322F7C">
              <w:rPr>
                <w:rFonts w:ascii="Consolas" w:eastAsia="Consolas" w:hAnsi="Consolas" w:cs="Consolas"/>
                <w:color w:val="333333"/>
                <w:sz w:val="20"/>
                <w:lang w:val="en-US"/>
              </w:rPr>
              <w:t xml:space="preserve">           &lt;/span&gt;</w:t>
            </w:r>
          </w:p>
          <w:p w:rsidR="00322F7C" w:rsidRPr="00322F7C" w:rsidRDefault="00322F7C" w:rsidP="00322F7C">
            <w:pPr>
              <w:contextualSpacing w:val="0"/>
              <w:rPr>
                <w:rFonts w:ascii="Consolas" w:eastAsia="Consolas" w:hAnsi="Consolas" w:cs="Consolas"/>
                <w:color w:val="333333"/>
                <w:sz w:val="20"/>
                <w:lang w:val="en-US"/>
              </w:rPr>
            </w:pPr>
            <w:r w:rsidRPr="00322F7C">
              <w:rPr>
                <w:rFonts w:ascii="Consolas" w:eastAsia="Consolas" w:hAnsi="Consolas" w:cs="Consolas"/>
                <w:color w:val="333333"/>
                <w:sz w:val="20"/>
                <w:lang w:val="en-US"/>
              </w:rPr>
              <w:t xml:space="preserve">       &lt;/span&gt;</w:t>
            </w:r>
          </w:p>
          <w:p w:rsidR="00322F7C" w:rsidRPr="00322F7C" w:rsidRDefault="00322F7C" w:rsidP="00322F7C">
            <w:pPr>
              <w:contextualSpacing w:val="0"/>
              <w:rPr>
                <w:rFonts w:ascii="Consolas" w:eastAsia="Consolas" w:hAnsi="Consolas" w:cs="Consolas"/>
                <w:color w:val="333333"/>
                <w:sz w:val="20"/>
                <w:lang w:val="en-US"/>
              </w:rPr>
            </w:pPr>
            <w:r w:rsidRPr="00322F7C">
              <w:rPr>
                <w:rFonts w:ascii="Consolas" w:eastAsia="Consolas" w:hAnsi="Consolas" w:cs="Consolas"/>
                <w:color w:val="333333"/>
                <w:sz w:val="20"/>
                <w:lang w:val="en-US"/>
              </w:rPr>
              <w:t xml:space="preserve">   &lt;/span&gt;</w:t>
            </w:r>
          </w:p>
          <w:p w:rsidR="00322F7C" w:rsidRPr="00322F7C" w:rsidRDefault="00D575DD" w:rsidP="00322F7C">
            <w:pPr>
              <w:contextualSpacing w:val="0"/>
              <w:rPr>
                <w:rFonts w:ascii="Consolas" w:eastAsia="Consolas" w:hAnsi="Consolas" w:cs="Consolas"/>
                <w:color w:val="333333"/>
                <w:sz w:val="20"/>
                <w:lang w:val="en-US"/>
              </w:rPr>
            </w:pPr>
            <w:r>
              <w:rPr>
                <w:rFonts w:ascii="Consolas" w:eastAsia="Consolas" w:hAnsi="Consolas" w:cs="Consolas"/>
                <w:color w:val="333333"/>
                <w:sz w:val="20"/>
                <w:lang w:val="en-US"/>
              </w:rPr>
              <w:t>&lt;</w:t>
            </w:r>
            <w:r w:rsidR="00322F7C" w:rsidRPr="00322F7C">
              <w:rPr>
                <w:rFonts w:ascii="Consolas" w:eastAsia="Consolas" w:hAnsi="Consolas" w:cs="Consolas"/>
                <w:color w:val="333333"/>
                <w:sz w:val="20"/>
                <w:lang w:val="en-US"/>
              </w:rPr>
              <w:t>/</w:t>
            </w:r>
            <w:proofErr w:type="spellStart"/>
            <w:r w:rsidR="00322F7C" w:rsidRPr="00322F7C">
              <w:rPr>
                <w:rFonts w:ascii="Consolas" w:eastAsia="Consolas" w:hAnsi="Consolas" w:cs="Consolas"/>
                <w:color w:val="333333"/>
                <w:sz w:val="20"/>
                <w:lang w:val="en-US"/>
              </w:rPr>
              <w:t>spanGrp</w:t>
            </w:r>
            <w:proofErr w:type="spellEnd"/>
            <w:r w:rsidR="00322F7C" w:rsidRPr="00322F7C">
              <w:rPr>
                <w:rFonts w:ascii="Consolas" w:eastAsia="Consolas" w:hAnsi="Consolas" w:cs="Consolas"/>
                <w:color w:val="333333"/>
                <w:sz w:val="20"/>
                <w:lang w:val="en-US"/>
              </w:rPr>
              <w:t>&gt;</w:t>
            </w:r>
          </w:p>
          <w:p w:rsidR="00322F7C" w:rsidRPr="0090205D" w:rsidRDefault="00322F7C" w:rsidP="00322F7C">
            <w:pPr>
              <w:contextualSpacing w:val="0"/>
              <w:rPr>
                <w:lang w:val="en-GB"/>
              </w:rPr>
            </w:pPr>
          </w:p>
        </w:tc>
      </w:tr>
    </w:tbl>
    <w:p w:rsidR="00343FDB" w:rsidRPr="0090205D" w:rsidRDefault="00343FDB">
      <w:pPr>
        <w:ind w:left="220"/>
        <w:contextualSpacing w:val="0"/>
        <w:rPr>
          <w:lang w:val="en-GB"/>
        </w:rPr>
      </w:pPr>
    </w:p>
    <w:p w:rsidR="00343FDB" w:rsidRPr="00E17EF8" w:rsidRDefault="00E17EF8">
      <w:pPr>
        <w:pStyle w:val="berschrift2"/>
        <w:contextualSpacing w:val="0"/>
        <w:rPr>
          <w:lang w:val="en-US"/>
        </w:rPr>
      </w:pPr>
      <w:bookmarkStart w:id="64" w:name="h.80clzsvnajnb" w:colFirst="0" w:colLast="0"/>
      <w:bookmarkStart w:id="65" w:name="_Toc408578611"/>
      <w:bookmarkEnd w:id="64"/>
      <w:r w:rsidRPr="00E17EF8">
        <w:rPr>
          <w:lang w:val="en-US"/>
        </w:rPr>
        <w:t>5.4 Grouping of utterances and dependent annotations (&lt;</w:t>
      </w:r>
      <w:proofErr w:type="spellStart"/>
      <w:r w:rsidR="007C48A3">
        <w:rPr>
          <w:lang w:val="en-US"/>
        </w:rPr>
        <w:t>annotationGrp</w:t>
      </w:r>
      <w:proofErr w:type="spellEnd"/>
      <w:r w:rsidRPr="00E17EF8">
        <w:rPr>
          <w:lang w:val="en-US"/>
        </w:rPr>
        <w:t>&gt;)</w:t>
      </w:r>
      <w:bookmarkEnd w:id="65"/>
    </w:p>
    <w:p w:rsidR="00343FDB" w:rsidRDefault="00E17EF8">
      <w:pPr>
        <w:contextualSpacing w:val="0"/>
        <w:jc w:val="both"/>
        <w:rPr>
          <w:lang w:val="en-US"/>
        </w:rPr>
      </w:pPr>
      <w:r w:rsidRPr="00E17EF8">
        <w:rPr>
          <w:rFonts w:ascii="Courier New" w:eastAsia="Courier New" w:hAnsi="Courier New" w:cs="Courier New"/>
          <w:b/>
          <w:color w:val="1C4587"/>
          <w:lang w:val="en-US"/>
        </w:rPr>
        <w:t>&lt;u&gt;</w:t>
      </w:r>
      <w:r w:rsidRPr="00E17EF8">
        <w:rPr>
          <w:lang w:val="en-US"/>
        </w:rPr>
        <w:t xml:space="preserve"> elements and the annotations referring to them can be grouped under an </w:t>
      </w:r>
      <w:r w:rsidRPr="00E17EF8">
        <w:rPr>
          <w:rFonts w:ascii="Courier New" w:eastAsia="Courier New" w:hAnsi="Courier New" w:cs="Courier New"/>
          <w:b/>
          <w:color w:val="1C4587"/>
          <w:lang w:val="en-US"/>
        </w:rPr>
        <w:lastRenderedPageBreak/>
        <w:t>&lt;</w:t>
      </w:r>
      <w:proofErr w:type="spellStart"/>
      <w:r w:rsidR="007C48A3">
        <w:rPr>
          <w:rFonts w:ascii="Courier New" w:eastAsia="Courier New" w:hAnsi="Courier New" w:cs="Courier New"/>
          <w:b/>
          <w:color w:val="1C4587"/>
          <w:lang w:val="en-US"/>
        </w:rPr>
        <w:t>annotationGrp</w:t>
      </w:r>
      <w:proofErr w:type="spellEnd"/>
      <w:r w:rsidRPr="00E17EF8">
        <w:rPr>
          <w:rFonts w:ascii="Courier New" w:eastAsia="Courier New" w:hAnsi="Courier New" w:cs="Courier New"/>
          <w:b/>
          <w:color w:val="1C4587"/>
          <w:lang w:val="en-US"/>
        </w:rPr>
        <w:t>&gt;</w:t>
      </w:r>
      <w:r w:rsidRPr="00E17EF8">
        <w:rPr>
          <w:lang w:val="en-US"/>
        </w:rPr>
        <w:t xml:space="preserve"> element</w:t>
      </w:r>
      <w:r w:rsidR="00750C49">
        <w:rPr>
          <w:lang w:val="en-US"/>
        </w:rPr>
        <w:t>.</w:t>
      </w:r>
      <w:r w:rsidRPr="00E17EF8">
        <w:rPr>
          <w:lang w:val="en-US"/>
        </w:rPr>
        <w:t xml:space="preserve"> This has the advantage of creating “local” annotated environments each (succession) of which can be treated as an independent transcription in its own right (“</w:t>
      </w:r>
      <w:proofErr w:type="spellStart"/>
      <w:r w:rsidRPr="00E17EF8">
        <w:rPr>
          <w:lang w:val="en-US"/>
        </w:rPr>
        <w:t>tesselation</w:t>
      </w:r>
      <w:proofErr w:type="spellEnd"/>
      <w:r w:rsidRPr="00E17EF8">
        <w:rPr>
          <w:lang w:val="en-US"/>
        </w:rPr>
        <w:t xml:space="preserve">” of the transcription document). </w:t>
      </w:r>
      <w:r w:rsidRPr="00E17EF8">
        <w:rPr>
          <w:rFonts w:ascii="Courier New" w:eastAsia="Courier New" w:hAnsi="Courier New" w:cs="Courier New"/>
          <w:b/>
          <w:color w:val="1C4587"/>
          <w:lang w:val="en-US"/>
        </w:rPr>
        <w:t>&lt;</w:t>
      </w:r>
      <w:proofErr w:type="spellStart"/>
      <w:r w:rsidRPr="00E17EF8">
        <w:rPr>
          <w:rFonts w:ascii="Courier New" w:eastAsia="Courier New" w:hAnsi="Courier New" w:cs="Courier New"/>
          <w:b/>
          <w:color w:val="1C4587"/>
          <w:lang w:val="en-US"/>
        </w:rPr>
        <w:t>spanGrp</w:t>
      </w:r>
      <w:proofErr w:type="spellEnd"/>
      <w:r w:rsidRPr="00E17EF8">
        <w:rPr>
          <w:rFonts w:ascii="Courier New" w:eastAsia="Courier New" w:hAnsi="Courier New" w:cs="Courier New"/>
          <w:b/>
          <w:color w:val="1C4587"/>
          <w:lang w:val="en-US"/>
        </w:rPr>
        <w:t>&gt;</w:t>
      </w:r>
      <w:r w:rsidRPr="00E17EF8">
        <w:rPr>
          <w:lang w:val="en-US"/>
        </w:rPr>
        <w:t xml:space="preserve"> elements in which spans point to the timeline rather than directly to other elements of the transcription </w:t>
      </w:r>
      <w:r w:rsidRPr="00E17EF8">
        <w:rPr>
          <w:u w:val="single"/>
          <w:lang w:val="en-US"/>
        </w:rPr>
        <w:t xml:space="preserve">must </w:t>
      </w:r>
      <w:r w:rsidRPr="00E17EF8">
        <w:rPr>
          <w:lang w:val="en-US"/>
        </w:rPr>
        <w:t xml:space="preserve">be grouped with the </w:t>
      </w:r>
      <w:r w:rsidRPr="00E17EF8">
        <w:rPr>
          <w:rFonts w:ascii="Courier New" w:eastAsia="Courier New" w:hAnsi="Courier New" w:cs="Courier New"/>
          <w:b/>
          <w:color w:val="1C4587"/>
          <w:lang w:val="en-US"/>
        </w:rPr>
        <w:t>&lt;u&gt;</w:t>
      </w:r>
      <w:r w:rsidRPr="00E17EF8">
        <w:rPr>
          <w:lang w:val="en-US"/>
        </w:rPr>
        <w:t xml:space="preserve"> element they refer to, because otherwise ambiguities with respect to their scope may arise in cases of overlapping speech. </w:t>
      </w:r>
    </w:p>
    <w:p w:rsidR="005F0F56" w:rsidRPr="00E17EF8" w:rsidRDefault="005F0F56">
      <w:pPr>
        <w:contextualSpacing w:val="0"/>
        <w:jc w:val="both"/>
        <w:rPr>
          <w:lang w:val="en-US"/>
        </w:rPr>
      </w:pPr>
    </w:p>
    <w:p w:rsidR="00343FDB" w:rsidRDefault="00E17EF8">
      <w:pPr>
        <w:contextualSpacing w:val="0"/>
        <w:jc w:val="both"/>
        <w:rPr>
          <w:lang w:val="en-US"/>
        </w:rPr>
      </w:pPr>
      <w:r w:rsidRPr="00E17EF8">
        <w:rPr>
          <w:lang w:val="en-US"/>
        </w:rPr>
        <w:t xml:space="preserve">Although the use of </w:t>
      </w:r>
      <w:r w:rsidRPr="00E17EF8">
        <w:rPr>
          <w:rFonts w:ascii="Courier New" w:eastAsia="Courier New" w:hAnsi="Courier New" w:cs="Courier New"/>
          <w:b/>
          <w:color w:val="1C4587"/>
          <w:lang w:val="en-US"/>
        </w:rPr>
        <w:t>&lt;</w:t>
      </w:r>
      <w:proofErr w:type="spellStart"/>
      <w:r w:rsidR="007C48A3">
        <w:rPr>
          <w:rFonts w:ascii="Courier New" w:eastAsia="Courier New" w:hAnsi="Courier New" w:cs="Courier New"/>
          <w:b/>
          <w:color w:val="1C4587"/>
          <w:lang w:val="en-US"/>
        </w:rPr>
        <w:t>annotationGrp</w:t>
      </w:r>
      <w:proofErr w:type="spellEnd"/>
      <w:r w:rsidRPr="00E17EF8">
        <w:rPr>
          <w:rFonts w:ascii="Courier New" w:eastAsia="Courier New" w:hAnsi="Courier New" w:cs="Courier New"/>
          <w:b/>
          <w:color w:val="1C4587"/>
          <w:lang w:val="en-US"/>
        </w:rPr>
        <w:t>&gt;</w:t>
      </w:r>
      <w:r w:rsidRPr="00E17EF8">
        <w:rPr>
          <w:lang w:val="en-US"/>
        </w:rPr>
        <w:t xml:space="preserve"> is optional, it is not allowed to mix </w:t>
      </w:r>
      <w:r w:rsidRPr="00E17EF8">
        <w:rPr>
          <w:rFonts w:ascii="Courier New" w:eastAsia="Courier New" w:hAnsi="Courier New" w:cs="Courier New"/>
          <w:b/>
          <w:color w:val="1C4587"/>
          <w:lang w:val="en-US"/>
        </w:rPr>
        <w:t>&lt;</w:t>
      </w:r>
      <w:proofErr w:type="spellStart"/>
      <w:r w:rsidR="007C48A3">
        <w:rPr>
          <w:rFonts w:ascii="Courier New" w:eastAsia="Courier New" w:hAnsi="Courier New" w:cs="Courier New"/>
          <w:b/>
          <w:color w:val="1C4587"/>
          <w:lang w:val="en-US"/>
        </w:rPr>
        <w:t>annotationGrp</w:t>
      </w:r>
      <w:proofErr w:type="spellEnd"/>
      <w:r w:rsidRPr="00E17EF8">
        <w:rPr>
          <w:rFonts w:ascii="Courier New" w:eastAsia="Courier New" w:hAnsi="Courier New" w:cs="Courier New"/>
          <w:b/>
          <w:color w:val="1C4587"/>
          <w:lang w:val="en-US"/>
        </w:rPr>
        <w:t>&gt;</w:t>
      </w:r>
      <w:r w:rsidRPr="00E17EF8">
        <w:rPr>
          <w:lang w:val="en-US"/>
        </w:rPr>
        <w:t xml:space="preserve"> and </w:t>
      </w:r>
      <w:r w:rsidRPr="00E17EF8">
        <w:rPr>
          <w:rFonts w:ascii="Courier New" w:eastAsia="Courier New" w:hAnsi="Courier New" w:cs="Courier New"/>
          <w:b/>
          <w:color w:val="1C4587"/>
          <w:lang w:val="en-US"/>
        </w:rPr>
        <w:t>&lt;u&gt;</w:t>
      </w:r>
      <w:r w:rsidRPr="00E17EF8">
        <w:rPr>
          <w:lang w:val="en-US"/>
        </w:rPr>
        <w:t xml:space="preserve"> elements on the top level - i.e. as soon as </w:t>
      </w:r>
      <w:r w:rsidRPr="00E17EF8">
        <w:rPr>
          <w:u w:val="single"/>
          <w:lang w:val="en-US"/>
        </w:rPr>
        <w:t xml:space="preserve">one </w:t>
      </w:r>
      <w:r w:rsidRPr="00E17EF8">
        <w:rPr>
          <w:rFonts w:ascii="Courier New" w:eastAsia="Courier New" w:hAnsi="Courier New" w:cs="Courier New"/>
          <w:b/>
          <w:color w:val="1C4587"/>
          <w:lang w:val="en-US"/>
        </w:rPr>
        <w:t>&lt;</w:t>
      </w:r>
      <w:proofErr w:type="spellStart"/>
      <w:r w:rsidR="007C48A3">
        <w:rPr>
          <w:rFonts w:ascii="Courier New" w:eastAsia="Courier New" w:hAnsi="Courier New" w:cs="Courier New"/>
          <w:b/>
          <w:color w:val="1C4587"/>
          <w:lang w:val="en-US"/>
        </w:rPr>
        <w:t>annotationGrp</w:t>
      </w:r>
      <w:proofErr w:type="spellEnd"/>
      <w:r w:rsidRPr="00E17EF8">
        <w:rPr>
          <w:rFonts w:ascii="Courier New" w:eastAsia="Courier New" w:hAnsi="Courier New" w:cs="Courier New"/>
          <w:b/>
          <w:color w:val="1C4587"/>
          <w:lang w:val="en-US"/>
        </w:rPr>
        <w:t>&gt;</w:t>
      </w:r>
      <w:r w:rsidRPr="00E17EF8">
        <w:rPr>
          <w:lang w:val="en-US"/>
        </w:rPr>
        <w:t xml:space="preserve"> element is used, </w:t>
      </w:r>
      <w:r w:rsidRPr="00E17EF8">
        <w:rPr>
          <w:u w:val="single"/>
          <w:lang w:val="en-US"/>
        </w:rPr>
        <w:t xml:space="preserve">all </w:t>
      </w:r>
      <w:r w:rsidRPr="00E17EF8">
        <w:rPr>
          <w:rFonts w:ascii="Courier New" w:eastAsia="Courier New" w:hAnsi="Courier New" w:cs="Courier New"/>
          <w:b/>
          <w:color w:val="1C4587"/>
          <w:lang w:val="en-US"/>
        </w:rPr>
        <w:t>&lt;u&gt;</w:t>
      </w:r>
      <w:r w:rsidRPr="00E17EF8">
        <w:rPr>
          <w:lang w:val="en-US"/>
        </w:rPr>
        <w:t xml:space="preserve"> elements have to be wrapped inside an </w:t>
      </w:r>
      <w:r w:rsidRPr="00E17EF8">
        <w:rPr>
          <w:rFonts w:ascii="Courier New" w:eastAsia="Courier New" w:hAnsi="Courier New" w:cs="Courier New"/>
          <w:b/>
          <w:color w:val="1C4587"/>
          <w:lang w:val="en-US"/>
        </w:rPr>
        <w:t>&lt;</w:t>
      </w:r>
      <w:proofErr w:type="spellStart"/>
      <w:r w:rsidR="007C48A3">
        <w:rPr>
          <w:rFonts w:ascii="Courier New" w:eastAsia="Courier New" w:hAnsi="Courier New" w:cs="Courier New"/>
          <w:b/>
          <w:color w:val="1C4587"/>
          <w:lang w:val="en-US"/>
        </w:rPr>
        <w:t>annotationGrp</w:t>
      </w:r>
      <w:proofErr w:type="spellEnd"/>
      <w:r w:rsidRPr="00E17EF8">
        <w:rPr>
          <w:rFonts w:ascii="Courier New" w:eastAsia="Courier New" w:hAnsi="Courier New" w:cs="Courier New"/>
          <w:b/>
          <w:color w:val="1C4587"/>
          <w:lang w:val="en-US"/>
        </w:rPr>
        <w:t>&gt;</w:t>
      </w:r>
      <w:r w:rsidRPr="00E17EF8">
        <w:rPr>
          <w:lang w:val="en-US"/>
        </w:rPr>
        <w:t xml:space="preserve"> element. </w:t>
      </w:r>
    </w:p>
    <w:p w:rsidR="005F0F56" w:rsidRPr="00E17EF8" w:rsidRDefault="005F0F56">
      <w:pPr>
        <w:contextualSpacing w:val="0"/>
        <w:jc w:val="both"/>
        <w:rPr>
          <w:lang w:val="en-US"/>
        </w:rPr>
      </w:pPr>
    </w:p>
    <w:p w:rsidR="00343FDB" w:rsidRDefault="00E17EF8">
      <w:pPr>
        <w:contextualSpacing w:val="0"/>
        <w:jc w:val="both"/>
        <w:rPr>
          <w:lang w:val="en-US"/>
        </w:rPr>
      </w:pPr>
      <w:r w:rsidRPr="00E17EF8">
        <w:rPr>
          <w:rFonts w:ascii="Courier New" w:eastAsia="Courier New" w:hAnsi="Courier New" w:cs="Courier New"/>
          <w:b/>
          <w:color w:val="1C4587"/>
          <w:lang w:val="en-US"/>
        </w:rPr>
        <w:t>&lt;</w:t>
      </w:r>
      <w:proofErr w:type="spellStart"/>
      <w:proofErr w:type="gramStart"/>
      <w:r w:rsidR="007C48A3">
        <w:rPr>
          <w:rFonts w:ascii="Courier New" w:eastAsia="Courier New" w:hAnsi="Courier New" w:cs="Courier New"/>
          <w:b/>
          <w:color w:val="1C4587"/>
          <w:lang w:val="en-US"/>
        </w:rPr>
        <w:t>annotationGrp</w:t>
      </w:r>
      <w:proofErr w:type="spellEnd"/>
      <w:proofErr w:type="gramEnd"/>
      <w:r w:rsidRPr="00E17EF8">
        <w:rPr>
          <w:rFonts w:ascii="Courier New" w:eastAsia="Courier New" w:hAnsi="Courier New" w:cs="Courier New"/>
          <w:b/>
          <w:color w:val="1C4587"/>
          <w:lang w:val="en-US"/>
        </w:rPr>
        <w:t>&gt;</w:t>
      </w:r>
      <w:r w:rsidRPr="00E17EF8">
        <w:rPr>
          <w:lang w:val="en-US"/>
        </w:rPr>
        <w:t xml:space="preserve"> elements must not contain more than one </w:t>
      </w:r>
      <w:r w:rsidRPr="00E17EF8">
        <w:rPr>
          <w:rFonts w:ascii="Courier New" w:eastAsia="Courier New" w:hAnsi="Courier New" w:cs="Courier New"/>
          <w:b/>
          <w:color w:val="1C4587"/>
          <w:lang w:val="en-US"/>
        </w:rPr>
        <w:t>&lt;u&gt;</w:t>
      </w:r>
      <w:r w:rsidRPr="00E17EF8">
        <w:rPr>
          <w:lang w:val="en-US"/>
        </w:rPr>
        <w:t xml:space="preserve"> element. There may be cases, however, where it makes sense to use an </w:t>
      </w:r>
      <w:r w:rsidRPr="00E17EF8">
        <w:rPr>
          <w:rFonts w:ascii="Courier New" w:eastAsia="Courier New" w:hAnsi="Courier New" w:cs="Courier New"/>
          <w:b/>
          <w:color w:val="1C4587"/>
          <w:lang w:val="en-US"/>
        </w:rPr>
        <w:t>&lt;</w:t>
      </w:r>
      <w:proofErr w:type="spellStart"/>
      <w:r w:rsidR="007C48A3">
        <w:rPr>
          <w:rFonts w:ascii="Courier New" w:eastAsia="Courier New" w:hAnsi="Courier New" w:cs="Courier New"/>
          <w:b/>
          <w:color w:val="1C4587"/>
          <w:lang w:val="en-US"/>
        </w:rPr>
        <w:t>annotationGrp</w:t>
      </w:r>
      <w:proofErr w:type="spellEnd"/>
      <w:r w:rsidRPr="00E17EF8">
        <w:rPr>
          <w:rFonts w:ascii="Courier New" w:eastAsia="Courier New" w:hAnsi="Courier New" w:cs="Courier New"/>
          <w:b/>
          <w:color w:val="1C4587"/>
          <w:lang w:val="en-US"/>
        </w:rPr>
        <w:t>&gt;</w:t>
      </w:r>
      <w:r w:rsidRPr="00E17EF8">
        <w:rPr>
          <w:lang w:val="en-US"/>
        </w:rPr>
        <w:t xml:space="preserve"> as a container only for the description of a non-verbal action of a participant, i.e. without a subordinate </w:t>
      </w:r>
      <w:r w:rsidRPr="00E17EF8">
        <w:rPr>
          <w:rFonts w:ascii="Courier New" w:eastAsia="Courier New" w:hAnsi="Courier New" w:cs="Courier New"/>
          <w:b/>
          <w:color w:val="1C4587"/>
          <w:lang w:val="en-US"/>
        </w:rPr>
        <w:t>&lt;u&gt;</w:t>
      </w:r>
      <w:r w:rsidRPr="00E17EF8">
        <w:rPr>
          <w:lang w:val="en-US"/>
        </w:rPr>
        <w:t xml:space="preserve"> element.</w:t>
      </w:r>
    </w:p>
    <w:p w:rsidR="005F0F56" w:rsidRPr="00E17EF8" w:rsidRDefault="005F0F56">
      <w:pPr>
        <w:contextualSpacing w:val="0"/>
        <w:jc w:val="both"/>
        <w:rPr>
          <w:lang w:val="en-US"/>
        </w:rPr>
      </w:pPr>
    </w:p>
    <w:p w:rsidR="00343FDB" w:rsidRDefault="00E17EF8">
      <w:pPr>
        <w:contextualSpacing w:val="0"/>
        <w:jc w:val="both"/>
        <w:rPr>
          <w:lang w:val="en-US"/>
        </w:rPr>
      </w:pPr>
      <w:r w:rsidRPr="00E17EF8">
        <w:rPr>
          <w:lang w:val="en-US"/>
        </w:rPr>
        <w:t xml:space="preserve">If </w:t>
      </w:r>
      <w:r w:rsidRPr="00E17EF8">
        <w:rPr>
          <w:rFonts w:ascii="Courier New" w:eastAsia="Courier New" w:hAnsi="Courier New" w:cs="Courier New"/>
          <w:b/>
          <w:color w:val="1C4587"/>
          <w:lang w:val="en-US"/>
        </w:rPr>
        <w:t>&lt;</w:t>
      </w:r>
      <w:proofErr w:type="spellStart"/>
      <w:r w:rsidR="007C48A3">
        <w:rPr>
          <w:rFonts w:ascii="Courier New" w:eastAsia="Courier New" w:hAnsi="Courier New" w:cs="Courier New"/>
          <w:b/>
          <w:color w:val="1C4587"/>
          <w:lang w:val="en-US"/>
        </w:rPr>
        <w:t>annotationGrp</w:t>
      </w:r>
      <w:proofErr w:type="spellEnd"/>
      <w:r w:rsidRPr="00E17EF8">
        <w:rPr>
          <w:rFonts w:ascii="Courier New" w:eastAsia="Courier New" w:hAnsi="Courier New" w:cs="Courier New"/>
          <w:b/>
          <w:color w:val="1C4587"/>
          <w:lang w:val="en-US"/>
        </w:rPr>
        <w:t>&gt;</w:t>
      </w:r>
      <w:r w:rsidRPr="00E17EF8">
        <w:rPr>
          <w:lang w:val="en-US"/>
        </w:rPr>
        <w:t xml:space="preserve"> is used as the top level element, speaker assignment through </w:t>
      </w:r>
      <w:proofErr w:type="gramStart"/>
      <w:r w:rsidRPr="00E17EF8">
        <w:rPr>
          <w:lang w:val="en-US"/>
        </w:rPr>
        <w:t xml:space="preserve">the </w:t>
      </w:r>
      <w:r w:rsidRPr="00E17EF8">
        <w:rPr>
          <w:rFonts w:ascii="Courier New" w:eastAsia="Courier New" w:hAnsi="Courier New" w:cs="Courier New"/>
          <w:b/>
          <w:color w:val="1C4587"/>
          <w:lang w:val="en-US"/>
        </w:rPr>
        <w:t>@</w:t>
      </w:r>
      <w:proofErr w:type="gramEnd"/>
      <w:r w:rsidRPr="00E17EF8">
        <w:rPr>
          <w:rFonts w:ascii="Courier New" w:eastAsia="Courier New" w:hAnsi="Courier New" w:cs="Courier New"/>
          <w:b/>
          <w:color w:val="1C4587"/>
          <w:lang w:val="en-US"/>
        </w:rPr>
        <w:t>who</w:t>
      </w:r>
      <w:r w:rsidRPr="00E17EF8">
        <w:rPr>
          <w:lang w:val="en-US"/>
        </w:rPr>
        <w:t xml:space="preserve"> attribute should be made on this level instead of on the embedded </w:t>
      </w:r>
      <w:r w:rsidRPr="00E17EF8">
        <w:rPr>
          <w:rFonts w:ascii="Courier New" w:eastAsia="Courier New" w:hAnsi="Courier New" w:cs="Courier New"/>
          <w:b/>
          <w:color w:val="1C4587"/>
          <w:lang w:val="en-US"/>
        </w:rPr>
        <w:t>&lt;u&gt;</w:t>
      </w:r>
      <w:r w:rsidRPr="00E17EF8">
        <w:rPr>
          <w:lang w:val="en-US"/>
        </w:rPr>
        <w:t xml:space="preserve"> element. The same holds for </w:t>
      </w:r>
      <w:r w:rsidRPr="00E17EF8">
        <w:rPr>
          <w:rFonts w:ascii="Courier New" w:eastAsia="Courier New" w:hAnsi="Courier New" w:cs="Courier New"/>
          <w:b/>
          <w:color w:val="1C4587"/>
          <w:lang w:val="en-US"/>
        </w:rPr>
        <w:t>@start</w:t>
      </w:r>
      <w:r w:rsidRPr="00E17EF8">
        <w:rPr>
          <w:lang w:val="en-US"/>
        </w:rPr>
        <w:t xml:space="preserve"> and </w:t>
      </w:r>
      <w:r w:rsidRPr="00E17EF8">
        <w:rPr>
          <w:rFonts w:ascii="Courier New" w:eastAsia="Courier New" w:hAnsi="Courier New" w:cs="Courier New"/>
          <w:b/>
          <w:color w:val="1C4587"/>
          <w:lang w:val="en-US"/>
        </w:rPr>
        <w:t>@end</w:t>
      </w:r>
      <w:r w:rsidRPr="00E17EF8">
        <w:rPr>
          <w:lang w:val="en-US"/>
        </w:rPr>
        <w:t xml:space="preserve"> attributes pointing to the timeline. An </w:t>
      </w:r>
      <w:r w:rsidRPr="00E17EF8">
        <w:rPr>
          <w:rFonts w:ascii="Courier New" w:eastAsia="Courier New" w:hAnsi="Courier New" w:cs="Courier New"/>
          <w:b/>
          <w:color w:val="1C4587"/>
          <w:lang w:val="en-US"/>
        </w:rPr>
        <w:t>@</w:t>
      </w:r>
      <w:proofErr w:type="spellStart"/>
      <w:r w:rsidRPr="00E17EF8">
        <w:rPr>
          <w:rFonts w:ascii="Courier New" w:eastAsia="Courier New" w:hAnsi="Courier New" w:cs="Courier New"/>
          <w:b/>
          <w:color w:val="1C4587"/>
          <w:lang w:val="en-US"/>
        </w:rPr>
        <w:t>xml</w:t>
      </w:r>
      <w:proofErr w:type="gramStart"/>
      <w:r w:rsidRPr="00E17EF8">
        <w:rPr>
          <w:rFonts w:ascii="Courier New" w:eastAsia="Courier New" w:hAnsi="Courier New" w:cs="Courier New"/>
          <w:b/>
          <w:color w:val="1C4587"/>
          <w:lang w:val="en-US"/>
        </w:rPr>
        <w:t>:id</w:t>
      </w:r>
      <w:proofErr w:type="spellEnd"/>
      <w:proofErr w:type="gramEnd"/>
      <w:r w:rsidRPr="00E17EF8">
        <w:rPr>
          <w:lang w:val="en-US"/>
        </w:rPr>
        <w:t xml:space="preserve"> attribute can be used to make the </w:t>
      </w:r>
      <w:r w:rsidRPr="00E17EF8">
        <w:rPr>
          <w:rFonts w:ascii="Courier New" w:eastAsia="Courier New" w:hAnsi="Courier New" w:cs="Courier New"/>
          <w:b/>
          <w:color w:val="1C4587"/>
          <w:lang w:val="en-US"/>
        </w:rPr>
        <w:t>&lt;</w:t>
      </w:r>
      <w:proofErr w:type="spellStart"/>
      <w:r w:rsidR="007C48A3">
        <w:rPr>
          <w:rFonts w:ascii="Courier New" w:eastAsia="Courier New" w:hAnsi="Courier New" w:cs="Courier New"/>
          <w:b/>
          <w:color w:val="1C4587"/>
          <w:lang w:val="en-US"/>
        </w:rPr>
        <w:t>annotationGrp</w:t>
      </w:r>
      <w:proofErr w:type="spellEnd"/>
      <w:r w:rsidRPr="00E17EF8">
        <w:rPr>
          <w:rFonts w:ascii="Courier New" w:eastAsia="Courier New" w:hAnsi="Courier New" w:cs="Courier New"/>
          <w:b/>
          <w:color w:val="1C4587"/>
          <w:lang w:val="en-US"/>
        </w:rPr>
        <w:t>&gt;</w:t>
      </w:r>
      <w:r w:rsidRPr="00E17EF8">
        <w:rPr>
          <w:lang w:val="en-US"/>
        </w:rPr>
        <w:t xml:space="preserve"> addressable for stand-off annotations.</w:t>
      </w:r>
    </w:p>
    <w:p w:rsidR="007C48A3" w:rsidRDefault="007C48A3">
      <w:pPr>
        <w:numPr>
          <w:ins w:id="66" w:author="Laurent Romary" w:date="2015-01-12T10:59:00Z"/>
        </w:numPr>
        <w:contextualSpacing w:val="0"/>
        <w:jc w:val="both"/>
        <w:rPr>
          <w:ins w:id="67" w:author="Laurent Romary" w:date="2015-01-12T10:59:00Z"/>
          <w:lang w:val="en-US"/>
        </w:rPr>
      </w:pPr>
    </w:p>
    <w:p w:rsidR="00700C7C" w:rsidRDefault="00700C7C">
      <w:pPr>
        <w:contextualSpacing w:val="0"/>
        <w:jc w:val="both"/>
        <w:rPr>
          <w:lang w:val="en-US"/>
        </w:rPr>
      </w:pPr>
      <w:ins w:id="68" w:author="Laurent Romary" w:date="2015-01-12T10:59:00Z">
        <w:r>
          <w:rPr>
            <w:lang w:val="en-US"/>
          </w:rPr>
          <w:t xml:space="preserve">The </w:t>
        </w:r>
        <w:r w:rsidRPr="00E17EF8">
          <w:rPr>
            <w:rFonts w:ascii="Courier New" w:eastAsia="Courier New" w:hAnsi="Courier New" w:cs="Courier New"/>
            <w:b/>
            <w:color w:val="1C4587"/>
            <w:lang w:val="en-US"/>
          </w:rPr>
          <w:t>&lt;</w:t>
        </w:r>
        <w:proofErr w:type="spellStart"/>
        <w:r>
          <w:rPr>
            <w:rFonts w:ascii="Courier New" w:eastAsia="Courier New" w:hAnsi="Courier New" w:cs="Courier New"/>
            <w:b/>
            <w:color w:val="1C4587"/>
            <w:lang w:val="en-US"/>
          </w:rPr>
          <w:t>annotationGrp</w:t>
        </w:r>
        <w:proofErr w:type="spellEnd"/>
        <w:r w:rsidRPr="00E17EF8">
          <w:rPr>
            <w:rFonts w:ascii="Courier New" w:eastAsia="Courier New" w:hAnsi="Courier New" w:cs="Courier New"/>
            <w:b/>
            <w:color w:val="1C4587"/>
            <w:lang w:val="en-US"/>
          </w:rPr>
          <w:t>&gt;</w:t>
        </w:r>
        <w:r w:rsidRPr="00E17EF8">
          <w:rPr>
            <w:lang w:val="en-US"/>
          </w:rPr>
          <w:t xml:space="preserve"> </w:t>
        </w:r>
        <w:r>
          <w:rPr>
            <w:lang w:val="en-US"/>
          </w:rPr>
          <w:t>element can also be used as a stand-off annotation component within the &lt;annotations&gt; element of &lt;</w:t>
        </w:r>
        <w:proofErr w:type="spellStart"/>
        <w:r>
          <w:rPr>
            <w:lang w:val="en-US"/>
          </w:rPr>
          <w:t>stdf</w:t>
        </w:r>
        <w:proofErr w:type="spellEnd"/>
        <w:r>
          <w:rPr>
            <w:lang w:val="en-US"/>
          </w:rPr>
          <w:t xml:space="preserve">&gt;, as </w:t>
        </w:r>
        <w:commentRangeStart w:id="69"/>
        <w:r>
          <w:rPr>
            <w:lang w:val="en-US"/>
          </w:rPr>
          <w:t>specified in the TEI guidelines</w:t>
        </w:r>
      </w:ins>
      <w:commentRangeEnd w:id="69"/>
      <w:ins w:id="70" w:author="Laurent Romary" w:date="2015-01-12T11:00:00Z">
        <w:r>
          <w:rPr>
            <w:rStyle w:val="Kommentarzeichen"/>
            <w:vanish/>
          </w:rPr>
          <w:commentReference w:id="69"/>
        </w:r>
      </w:ins>
      <w:ins w:id="71" w:author="Laurent Romary" w:date="2015-01-12T10:59:00Z">
        <w:r>
          <w:rPr>
            <w:lang w:val="en-US"/>
          </w:rPr>
          <w:t xml:space="preserve">. </w:t>
        </w:r>
      </w:ins>
      <w:ins w:id="72" w:author="Laurent Romary" w:date="2015-01-12T11:01:00Z">
        <w:r>
          <w:rPr>
            <w:lang w:val="en-US"/>
          </w:rPr>
          <w:t xml:space="preserve">In such a case, </w:t>
        </w:r>
        <w:r w:rsidRPr="00E17EF8">
          <w:rPr>
            <w:rFonts w:ascii="Courier New" w:eastAsia="Courier New" w:hAnsi="Courier New" w:cs="Courier New"/>
            <w:b/>
            <w:color w:val="1C4587"/>
            <w:lang w:val="en-US"/>
          </w:rPr>
          <w:t>&lt;</w:t>
        </w:r>
        <w:proofErr w:type="spellStart"/>
        <w:r>
          <w:rPr>
            <w:rFonts w:ascii="Courier New" w:eastAsia="Courier New" w:hAnsi="Courier New" w:cs="Courier New"/>
            <w:b/>
            <w:color w:val="1C4587"/>
            <w:lang w:val="en-US"/>
          </w:rPr>
          <w:t>annotationGrp</w:t>
        </w:r>
        <w:proofErr w:type="spellEnd"/>
        <w:proofErr w:type="gramStart"/>
        <w:r w:rsidRPr="00E17EF8">
          <w:rPr>
            <w:rFonts w:ascii="Courier New" w:eastAsia="Courier New" w:hAnsi="Courier New" w:cs="Courier New"/>
            <w:b/>
            <w:color w:val="1C4587"/>
            <w:lang w:val="en-US"/>
          </w:rPr>
          <w:t>&gt;</w:t>
        </w:r>
        <w:r w:rsidRPr="00E17EF8">
          <w:rPr>
            <w:lang w:val="en-US"/>
          </w:rPr>
          <w:t xml:space="preserve"> </w:t>
        </w:r>
        <w:r>
          <w:rPr>
            <w:lang w:val="en-US"/>
          </w:rPr>
          <w:t xml:space="preserve"> points</w:t>
        </w:r>
        <w:proofErr w:type="gramEnd"/>
        <w:r>
          <w:rPr>
            <w:lang w:val="en-US"/>
          </w:rPr>
          <w:t xml:space="preserve"> to </w:t>
        </w:r>
      </w:ins>
      <w:ins w:id="73" w:author="Laurent Romary" w:date="2015-01-12T11:02:00Z">
        <w:r>
          <w:rPr>
            <w:lang w:val="en-US"/>
          </w:rPr>
          <w:t xml:space="preserve">the corresponding &lt;u&gt; element </w:t>
        </w:r>
      </w:ins>
      <w:ins w:id="74" w:author="Laurent Romary" w:date="2015-01-12T11:03:00Z">
        <w:r>
          <w:rPr>
            <w:lang w:val="en-US"/>
          </w:rPr>
          <w:t>by means of a @</w:t>
        </w:r>
        <w:proofErr w:type="spellStart"/>
        <w:r>
          <w:rPr>
            <w:lang w:val="en-US"/>
          </w:rPr>
          <w:t>corresp</w:t>
        </w:r>
        <w:proofErr w:type="spellEnd"/>
        <w:r>
          <w:rPr>
            <w:lang w:val="en-US"/>
          </w:rPr>
          <w:t xml:space="preserve"> attribute (@target?).</w:t>
        </w:r>
      </w:ins>
    </w:p>
    <w:p w:rsidR="007C48A3" w:rsidRPr="00E17EF8" w:rsidRDefault="007C48A3">
      <w:pPr>
        <w:contextualSpacing w:val="0"/>
        <w:jc w:val="both"/>
        <w:rPr>
          <w:lang w:val="en-US"/>
        </w:rPr>
      </w:pPr>
      <w:proofErr w:type="gramStart"/>
      <w:r w:rsidRPr="007C48A3">
        <w:rPr>
          <w:highlight w:val="yellow"/>
          <w:lang w:val="en-US"/>
        </w:rPr>
        <w:t>A paragraph here about the general possibility of using &lt;</w:t>
      </w:r>
      <w:proofErr w:type="spellStart"/>
      <w:r w:rsidRPr="007C48A3">
        <w:rPr>
          <w:highlight w:val="yellow"/>
          <w:lang w:val="en-US"/>
        </w:rPr>
        <w:t>annotationGrp</w:t>
      </w:r>
      <w:proofErr w:type="spellEnd"/>
      <w:r w:rsidRPr="007C48A3">
        <w:rPr>
          <w:highlight w:val="yellow"/>
          <w:lang w:val="en-US"/>
        </w:rPr>
        <w:t>&gt; outside the &lt;text&gt; element in a “real stand-off” &lt;</w:t>
      </w:r>
      <w:proofErr w:type="spellStart"/>
      <w:r w:rsidRPr="007C48A3">
        <w:rPr>
          <w:highlight w:val="yellow"/>
          <w:lang w:val="en-US"/>
        </w:rPr>
        <w:t>stdf</w:t>
      </w:r>
      <w:proofErr w:type="spellEnd"/>
      <w:r w:rsidRPr="007C48A3">
        <w:rPr>
          <w:highlight w:val="yellow"/>
          <w:lang w:val="en-US"/>
        </w:rPr>
        <w:t>&gt; element?</w:t>
      </w:r>
      <w:proofErr w:type="gramEnd"/>
      <w:r w:rsidRPr="007C48A3">
        <w:rPr>
          <w:highlight w:val="yellow"/>
          <w:lang w:val="en-US"/>
        </w:rPr>
        <w:t xml:space="preserve"> </w:t>
      </w:r>
      <w:r>
        <w:rPr>
          <w:highlight w:val="yellow"/>
          <w:lang w:val="en-US"/>
        </w:rPr>
        <w:t xml:space="preserve">This also as a possibility to encode annotations that go across &lt;u&gt; boundaries. </w:t>
      </w:r>
      <w:r w:rsidRPr="007C48A3">
        <w:rPr>
          <w:highlight w:val="yellow"/>
          <w:lang w:val="en-US"/>
        </w:rPr>
        <w:t>Laurent?</w:t>
      </w:r>
    </w:p>
    <w:p w:rsidR="00343FDB" w:rsidRPr="00E17EF8" w:rsidRDefault="00343FDB">
      <w:pPr>
        <w:contextualSpacing w:val="0"/>
        <w:rPr>
          <w:lang w:val="en-US"/>
        </w:rPr>
      </w:pP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43FDB">
        <w:tc>
          <w:tcPr>
            <w:tcW w:w="9360" w:type="dxa"/>
            <w:shd w:val="clear" w:color="auto" w:fill="D9D9D9"/>
            <w:tcMar>
              <w:top w:w="100" w:type="dxa"/>
              <w:left w:w="100" w:type="dxa"/>
              <w:bottom w:w="100" w:type="dxa"/>
              <w:right w:w="100" w:type="dxa"/>
            </w:tcMar>
          </w:tcPr>
          <w:p w:rsidR="00343FDB" w:rsidRPr="00E17EF8" w:rsidRDefault="00E17EF8">
            <w:pPr>
              <w:contextualSpacing w:val="0"/>
              <w:rPr>
                <w:lang w:val="en-US"/>
              </w:rPr>
            </w:pPr>
            <w:r w:rsidRPr="00E17EF8">
              <w:rPr>
                <w:rFonts w:ascii="Consolas" w:eastAsia="Consolas" w:hAnsi="Consolas" w:cs="Consolas"/>
                <w:color w:val="333333"/>
                <w:sz w:val="20"/>
                <w:lang w:val="en-US"/>
              </w:rPr>
              <w:t>&lt;!-- an utterance grouped with corresponding annotations --&gt;</w:t>
            </w:r>
          </w:p>
          <w:p w:rsidR="00343FDB" w:rsidRPr="00E17EF8" w:rsidRDefault="00E17EF8">
            <w:pPr>
              <w:contextualSpacing w:val="0"/>
              <w:rPr>
                <w:lang w:val="en-US"/>
              </w:rPr>
            </w:pPr>
            <w:r w:rsidRPr="00E17EF8">
              <w:rPr>
                <w:rFonts w:ascii="Consolas" w:eastAsia="Consolas" w:hAnsi="Consolas" w:cs="Consolas"/>
                <w:color w:val="333333"/>
                <w:sz w:val="20"/>
                <w:lang w:val="en-US"/>
              </w:rPr>
              <w:t>&lt;</w:t>
            </w:r>
            <w:proofErr w:type="spellStart"/>
            <w:r w:rsidR="007C48A3">
              <w:rPr>
                <w:rFonts w:ascii="Consolas" w:eastAsia="Consolas" w:hAnsi="Consolas" w:cs="Consolas"/>
                <w:color w:val="333333"/>
                <w:sz w:val="20"/>
                <w:lang w:val="en-US"/>
              </w:rPr>
              <w:t>annotationGrp</w:t>
            </w:r>
            <w:proofErr w:type="spellEnd"/>
            <w:r w:rsidRPr="00E17EF8">
              <w:rPr>
                <w:rFonts w:ascii="Consolas" w:eastAsia="Consolas" w:hAnsi="Consolas" w:cs="Consolas"/>
                <w:color w:val="333333"/>
                <w:sz w:val="20"/>
                <w:lang w:val="en-US"/>
              </w:rPr>
              <w:t xml:space="preserve"> who="#SPK0" </w:t>
            </w:r>
            <w:r w:rsidRPr="00E17EF8">
              <w:rPr>
                <w:rFonts w:ascii="Consolas" w:eastAsia="Consolas" w:hAnsi="Consolas" w:cs="Consolas"/>
                <w:sz w:val="20"/>
                <w:lang w:val="en-US"/>
              </w:rPr>
              <w:t>start="#T0" end="#T1"</w:t>
            </w:r>
            <w:r w:rsidRPr="00E17EF8">
              <w:rPr>
                <w:rFonts w:ascii="Consolas" w:eastAsia="Consolas" w:hAnsi="Consolas" w:cs="Consolas"/>
                <w:color w:val="333333"/>
                <w:sz w:val="20"/>
                <w:lang w:val="en-US"/>
              </w:rPr>
              <w:t>&gt;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 the transcribed text from the primary tier --&gt;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&lt;u&gt;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 [...] (see above) --&gt;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&lt;/u&gt;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 additional annotations from a sup (=</w:t>
            </w:r>
            <w:proofErr w:type="spellStart"/>
            <w:r w:rsidRPr="00E17EF8">
              <w:rPr>
                <w:rFonts w:ascii="Consolas" w:eastAsia="Consolas" w:hAnsi="Consolas" w:cs="Consolas"/>
                <w:color w:val="333333"/>
                <w:sz w:val="20"/>
                <w:lang w:val="en-US"/>
              </w:rPr>
              <w:t>suprasegmentals</w:t>
            </w:r>
            <w:proofErr w:type="spellEnd"/>
            <w:r w:rsidRPr="00E17EF8">
              <w:rPr>
                <w:rFonts w:ascii="Consolas" w:eastAsia="Consolas" w:hAnsi="Consolas" w:cs="Consolas"/>
                <w:color w:val="333333"/>
                <w:sz w:val="20"/>
                <w:lang w:val="en-US"/>
              </w:rPr>
              <w:t>) tier --&gt;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w:t>
            </w:r>
            <w:proofErr w:type="spellStart"/>
            <w:r w:rsidRPr="00E17EF8">
              <w:rPr>
                <w:rFonts w:ascii="Consolas" w:eastAsia="Consolas" w:hAnsi="Consolas" w:cs="Consolas"/>
                <w:color w:val="333333"/>
                <w:sz w:val="20"/>
                <w:lang w:val="en-US"/>
              </w:rPr>
              <w:t>spanGrp</w:t>
            </w:r>
            <w:proofErr w:type="spellEnd"/>
            <w:r w:rsidRPr="00E17EF8">
              <w:rPr>
                <w:rFonts w:ascii="Consolas" w:eastAsia="Consolas" w:hAnsi="Consolas" w:cs="Consolas"/>
                <w:color w:val="333333"/>
                <w:sz w:val="20"/>
                <w:lang w:val="en-US"/>
              </w:rPr>
              <w:t xml:space="preserve"> type="sup"&gt;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 [...] (see above) --&gt;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w:t>
            </w:r>
            <w:proofErr w:type="spellStart"/>
            <w:r w:rsidRPr="00E17EF8">
              <w:rPr>
                <w:rFonts w:ascii="Consolas" w:eastAsia="Consolas" w:hAnsi="Consolas" w:cs="Consolas"/>
                <w:color w:val="333333"/>
                <w:sz w:val="20"/>
                <w:lang w:val="en-US"/>
              </w:rPr>
              <w:t>spanGrp</w:t>
            </w:r>
            <w:proofErr w:type="spellEnd"/>
            <w:r w:rsidRPr="00E17EF8">
              <w:rPr>
                <w:rFonts w:ascii="Consolas" w:eastAsia="Consolas" w:hAnsi="Consolas" w:cs="Consolas"/>
                <w:color w:val="333333"/>
                <w:sz w:val="20"/>
                <w:lang w:val="en-US"/>
              </w:rPr>
              <w:t>&gt;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 additional annotations from an translation tier --&gt;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 with an </w:t>
            </w:r>
            <w:proofErr w:type="spellStart"/>
            <w:r w:rsidRPr="00E17EF8">
              <w:rPr>
                <w:rFonts w:ascii="Consolas" w:eastAsia="Consolas" w:hAnsi="Consolas" w:cs="Consolas"/>
                <w:color w:val="333333"/>
                <w:sz w:val="20"/>
                <w:lang w:val="en-US"/>
              </w:rPr>
              <w:t>xml:lang</w:t>
            </w:r>
            <w:proofErr w:type="spellEnd"/>
            <w:r w:rsidRPr="00E17EF8">
              <w:rPr>
                <w:rFonts w:ascii="Consolas" w:eastAsia="Consolas" w:hAnsi="Consolas" w:cs="Consolas"/>
                <w:color w:val="333333"/>
                <w:sz w:val="20"/>
                <w:lang w:val="en-US"/>
              </w:rPr>
              <w:t xml:space="preserve"> attribute capturing the language of the translation --&gt;</w:t>
            </w:r>
          </w:p>
          <w:p w:rsidR="00343FDB" w:rsidRPr="00E17EF8" w:rsidRDefault="00E17EF8">
            <w:pPr>
              <w:contextualSpacing w:val="0"/>
              <w:rPr>
                <w:lang w:val="da-DK"/>
              </w:rPr>
            </w:pPr>
            <w:r w:rsidRPr="00E17EF8">
              <w:rPr>
                <w:rFonts w:ascii="Consolas" w:eastAsia="Consolas" w:hAnsi="Consolas" w:cs="Consolas"/>
                <w:color w:val="333333"/>
                <w:sz w:val="20"/>
                <w:lang w:val="en-US"/>
              </w:rPr>
              <w:t xml:space="preserve">   </w:t>
            </w:r>
            <w:r w:rsidRPr="00E17EF8">
              <w:rPr>
                <w:rFonts w:ascii="Consolas" w:eastAsia="Consolas" w:hAnsi="Consolas" w:cs="Consolas"/>
                <w:color w:val="333333"/>
                <w:sz w:val="20"/>
                <w:lang w:val="da-DK"/>
              </w:rPr>
              <w:t>&lt;spanGrp type="translation" xml:lang="en"&gt;</w:t>
            </w:r>
          </w:p>
          <w:p w:rsidR="00343FDB" w:rsidRPr="00E17EF8" w:rsidRDefault="00E17EF8">
            <w:pPr>
              <w:contextualSpacing w:val="0"/>
              <w:rPr>
                <w:lang w:val="en-US"/>
              </w:rPr>
            </w:pPr>
            <w:r w:rsidRPr="00E17EF8">
              <w:rPr>
                <w:rFonts w:ascii="Consolas" w:eastAsia="Consolas" w:hAnsi="Consolas" w:cs="Consolas"/>
                <w:color w:val="333333"/>
                <w:sz w:val="20"/>
                <w:lang w:val="da-DK"/>
              </w:rPr>
              <w:t xml:space="preserve">        </w:t>
            </w:r>
            <w:r w:rsidRPr="00E17EF8">
              <w:rPr>
                <w:rFonts w:ascii="Consolas" w:eastAsia="Consolas" w:hAnsi="Consolas" w:cs="Consolas"/>
                <w:color w:val="333333"/>
                <w:sz w:val="20"/>
                <w:lang w:val="en-US"/>
              </w:rPr>
              <w:t>&lt;!-- [...] (see above) --&gt;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w:t>
            </w:r>
            <w:proofErr w:type="spellStart"/>
            <w:r w:rsidRPr="00E17EF8">
              <w:rPr>
                <w:rFonts w:ascii="Consolas" w:eastAsia="Consolas" w:hAnsi="Consolas" w:cs="Consolas"/>
                <w:color w:val="333333"/>
                <w:sz w:val="20"/>
                <w:lang w:val="en-US"/>
              </w:rPr>
              <w:t>spanGrp</w:t>
            </w:r>
            <w:proofErr w:type="spellEnd"/>
            <w:r w:rsidRPr="00E17EF8">
              <w:rPr>
                <w:rFonts w:ascii="Consolas" w:eastAsia="Consolas" w:hAnsi="Consolas" w:cs="Consolas"/>
                <w:color w:val="333333"/>
                <w:sz w:val="20"/>
                <w:lang w:val="en-US"/>
              </w:rPr>
              <w:t>&gt;</w:t>
            </w:r>
          </w:p>
          <w:p w:rsidR="00343FDB" w:rsidRPr="00E17EF8" w:rsidRDefault="00E17EF8">
            <w:pPr>
              <w:contextualSpacing w:val="0"/>
              <w:rPr>
                <w:lang w:val="en-US"/>
              </w:rPr>
            </w:pPr>
            <w:r w:rsidRPr="00E17EF8">
              <w:rPr>
                <w:rFonts w:ascii="Consolas" w:eastAsia="Consolas" w:hAnsi="Consolas" w:cs="Consolas"/>
                <w:color w:val="333333"/>
                <w:sz w:val="20"/>
                <w:lang w:val="en-US"/>
              </w:rPr>
              <w:lastRenderedPageBreak/>
              <w:t>&lt;/</w:t>
            </w:r>
            <w:proofErr w:type="spellStart"/>
            <w:r w:rsidR="007C48A3">
              <w:rPr>
                <w:rFonts w:ascii="Consolas" w:eastAsia="Consolas" w:hAnsi="Consolas" w:cs="Consolas"/>
                <w:color w:val="333333"/>
                <w:sz w:val="20"/>
                <w:lang w:val="en-US"/>
              </w:rPr>
              <w:t>annotationGrp</w:t>
            </w:r>
            <w:proofErr w:type="spellEnd"/>
            <w:r w:rsidRPr="00E17EF8">
              <w:rPr>
                <w:rFonts w:ascii="Consolas" w:eastAsia="Consolas" w:hAnsi="Consolas" w:cs="Consolas"/>
                <w:color w:val="333333"/>
                <w:sz w:val="20"/>
                <w:lang w:val="en-US"/>
              </w:rPr>
              <w:t>&gt;</w:t>
            </w:r>
          </w:p>
          <w:p w:rsidR="00343FDB" w:rsidRPr="00E17EF8" w:rsidRDefault="00343FDB">
            <w:pPr>
              <w:contextualSpacing w:val="0"/>
              <w:rPr>
                <w:lang w:val="en-US"/>
              </w:rPr>
            </w:pP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&lt;!-- an </w:t>
            </w:r>
            <w:proofErr w:type="spellStart"/>
            <w:r w:rsidR="007C48A3">
              <w:rPr>
                <w:rFonts w:ascii="Consolas" w:eastAsia="Consolas" w:hAnsi="Consolas" w:cs="Consolas"/>
                <w:color w:val="333333"/>
                <w:sz w:val="20"/>
                <w:lang w:val="en-US"/>
              </w:rPr>
              <w:t>annotationGrp</w:t>
            </w:r>
            <w:proofErr w:type="spellEnd"/>
            <w:r w:rsidRPr="00E17EF8">
              <w:rPr>
                <w:rFonts w:ascii="Consolas" w:eastAsia="Consolas" w:hAnsi="Consolas" w:cs="Consolas"/>
                <w:color w:val="333333"/>
                <w:sz w:val="20"/>
                <w:lang w:val="en-US"/>
              </w:rPr>
              <w:t xml:space="preserve"> without subordinate &lt;u&gt; element --&gt;</w:t>
            </w:r>
          </w:p>
          <w:p w:rsidR="00343FDB" w:rsidRPr="00E17EF8" w:rsidRDefault="00E17EF8">
            <w:pPr>
              <w:contextualSpacing w:val="0"/>
              <w:rPr>
                <w:lang w:val="en-US"/>
              </w:rPr>
            </w:pPr>
            <w:r w:rsidRPr="00E17EF8">
              <w:rPr>
                <w:rFonts w:ascii="Consolas" w:eastAsia="Consolas" w:hAnsi="Consolas" w:cs="Consolas"/>
                <w:color w:val="333333"/>
                <w:sz w:val="20"/>
                <w:lang w:val="en-US"/>
              </w:rPr>
              <w:t>&lt;</w:t>
            </w:r>
            <w:proofErr w:type="spellStart"/>
            <w:r w:rsidRPr="00E17EF8">
              <w:rPr>
                <w:rFonts w:ascii="Consolas" w:eastAsia="Consolas" w:hAnsi="Consolas" w:cs="Consolas"/>
                <w:color w:val="333333"/>
                <w:sz w:val="20"/>
                <w:lang w:val="en-US"/>
              </w:rPr>
              <w:t>annotat</w:t>
            </w:r>
            <w:r w:rsidR="007C48A3">
              <w:rPr>
                <w:rFonts w:ascii="Consolas" w:eastAsia="Consolas" w:hAnsi="Consolas" w:cs="Consolas"/>
                <w:color w:val="333333"/>
                <w:sz w:val="20"/>
                <w:lang w:val="en-US"/>
              </w:rPr>
              <w:t>ionGrp</w:t>
            </w:r>
            <w:proofErr w:type="spellEnd"/>
            <w:r w:rsidRPr="00E17EF8">
              <w:rPr>
                <w:rFonts w:ascii="Consolas" w:eastAsia="Consolas" w:hAnsi="Consolas" w:cs="Consolas"/>
                <w:color w:val="333333"/>
                <w:sz w:val="20"/>
                <w:lang w:val="en-US"/>
              </w:rPr>
              <w:t xml:space="preserve"> who="#SPK0" </w:t>
            </w:r>
            <w:r w:rsidRPr="00E17EF8">
              <w:rPr>
                <w:rFonts w:ascii="Consolas" w:eastAsia="Consolas" w:hAnsi="Consolas" w:cs="Consolas"/>
                <w:sz w:val="20"/>
                <w:lang w:val="en-US"/>
              </w:rPr>
              <w:t>start="#T0" end="#T1"</w:t>
            </w:r>
            <w:r w:rsidRPr="00E17EF8">
              <w:rPr>
                <w:rFonts w:ascii="Consolas" w:eastAsia="Consolas" w:hAnsi="Consolas" w:cs="Consolas"/>
                <w:color w:val="333333"/>
                <w:sz w:val="20"/>
                <w:lang w:val="en-US"/>
              </w:rPr>
              <w:t>&gt;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&lt;vocal&gt;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w:t>
            </w:r>
            <w:proofErr w:type="spellStart"/>
            <w:r w:rsidRPr="00E17EF8">
              <w:rPr>
                <w:rFonts w:ascii="Consolas" w:eastAsia="Consolas" w:hAnsi="Consolas" w:cs="Consolas"/>
                <w:color w:val="333333"/>
                <w:sz w:val="20"/>
                <w:lang w:val="en-US"/>
              </w:rPr>
              <w:t>desc</w:t>
            </w:r>
            <w:proofErr w:type="spellEnd"/>
            <w:r w:rsidRPr="00E17EF8">
              <w:rPr>
                <w:rFonts w:ascii="Consolas" w:eastAsia="Consolas" w:hAnsi="Consolas" w:cs="Consolas"/>
                <w:color w:val="333333"/>
                <w:sz w:val="20"/>
                <w:lang w:val="en-US"/>
              </w:rPr>
              <w:t>&gt;laughter&lt;/</w:t>
            </w:r>
            <w:proofErr w:type="spellStart"/>
            <w:r w:rsidRPr="00E17EF8">
              <w:rPr>
                <w:rFonts w:ascii="Consolas" w:eastAsia="Consolas" w:hAnsi="Consolas" w:cs="Consolas"/>
                <w:color w:val="333333"/>
                <w:sz w:val="20"/>
                <w:lang w:val="en-US"/>
              </w:rPr>
              <w:t>desc</w:t>
            </w:r>
            <w:proofErr w:type="spellEnd"/>
            <w:r w:rsidRPr="00E17EF8">
              <w:rPr>
                <w:rFonts w:ascii="Consolas" w:eastAsia="Consolas" w:hAnsi="Consolas" w:cs="Consolas"/>
                <w:color w:val="333333"/>
                <w:sz w:val="20"/>
                <w:lang w:val="en-US"/>
              </w:rPr>
              <w:t>&gt;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&lt;/vocal&gt;</w:t>
            </w:r>
          </w:p>
          <w:p w:rsidR="00343FDB" w:rsidRPr="00FE11AD" w:rsidRDefault="00FE11AD">
            <w:pPr>
              <w:contextualSpacing w:val="0"/>
              <w:rPr>
                <w:lang w:val="en-US"/>
              </w:rPr>
            </w:pPr>
            <w:r w:rsidRPr="00E17EF8">
              <w:rPr>
                <w:rFonts w:ascii="Consolas" w:eastAsia="Consolas" w:hAnsi="Consolas" w:cs="Consolas"/>
                <w:color w:val="333333"/>
                <w:sz w:val="20"/>
                <w:lang w:val="en-US"/>
              </w:rPr>
              <w:t>&lt;/</w:t>
            </w:r>
            <w:proofErr w:type="spellStart"/>
            <w:r>
              <w:rPr>
                <w:rFonts w:ascii="Consolas" w:eastAsia="Consolas" w:hAnsi="Consolas" w:cs="Consolas"/>
                <w:color w:val="333333"/>
                <w:sz w:val="20"/>
                <w:lang w:val="en-US"/>
              </w:rPr>
              <w:t>annotationGrp</w:t>
            </w:r>
            <w:proofErr w:type="spellEnd"/>
            <w:r w:rsidRPr="00E17EF8">
              <w:rPr>
                <w:rFonts w:ascii="Consolas" w:eastAsia="Consolas" w:hAnsi="Consolas" w:cs="Consolas"/>
                <w:color w:val="333333"/>
                <w:sz w:val="20"/>
                <w:lang w:val="en-US"/>
              </w:rPr>
              <w:t>&gt;</w:t>
            </w:r>
          </w:p>
        </w:tc>
      </w:tr>
    </w:tbl>
    <w:p w:rsidR="00343FDB" w:rsidRDefault="00343FDB">
      <w:pPr>
        <w:ind w:left="220"/>
        <w:contextualSpacing w:val="0"/>
      </w:pPr>
    </w:p>
    <w:p w:rsidR="00343FDB" w:rsidRPr="00E17EF8" w:rsidRDefault="00E17EF8" w:rsidP="002D206A">
      <w:pPr>
        <w:pStyle w:val="berschrift2"/>
        <w:keepLines/>
        <w:contextualSpacing w:val="0"/>
        <w:rPr>
          <w:lang w:val="en-US"/>
        </w:rPr>
      </w:pPr>
      <w:bookmarkStart w:id="75" w:name="h.dfbr5b22grbz" w:colFirst="0" w:colLast="0"/>
      <w:bookmarkStart w:id="76" w:name="_Toc408578612"/>
      <w:bookmarkEnd w:id="75"/>
      <w:r w:rsidRPr="00E17EF8">
        <w:rPr>
          <w:lang w:val="en-US"/>
        </w:rPr>
        <w:t>5.5 Independent elements outside utterances (&lt;pause&gt; and &lt;incident&gt;)</w:t>
      </w:r>
      <w:bookmarkEnd w:id="76"/>
    </w:p>
    <w:p w:rsidR="00343FDB" w:rsidRPr="00E17EF8" w:rsidRDefault="00E17EF8">
      <w:pPr>
        <w:contextualSpacing w:val="0"/>
        <w:jc w:val="both"/>
        <w:rPr>
          <w:lang w:val="en-US"/>
        </w:rPr>
      </w:pPr>
      <w:r w:rsidRPr="00E17EF8">
        <w:rPr>
          <w:rFonts w:ascii="Courier New" w:eastAsia="Courier New" w:hAnsi="Courier New" w:cs="Courier New"/>
          <w:b/>
          <w:color w:val="1C4587"/>
          <w:lang w:val="en-US"/>
        </w:rPr>
        <w:t>&lt;</w:t>
      </w:r>
      <w:proofErr w:type="gramStart"/>
      <w:r w:rsidRPr="00E17EF8">
        <w:rPr>
          <w:rFonts w:ascii="Courier New" w:eastAsia="Courier New" w:hAnsi="Courier New" w:cs="Courier New"/>
          <w:b/>
          <w:color w:val="1C4587"/>
          <w:lang w:val="en-US"/>
        </w:rPr>
        <w:t>pause</w:t>
      </w:r>
      <w:proofErr w:type="gramEnd"/>
      <w:r w:rsidRPr="00E17EF8">
        <w:rPr>
          <w:rFonts w:ascii="Courier New" w:eastAsia="Courier New" w:hAnsi="Courier New" w:cs="Courier New"/>
          <w:b/>
          <w:color w:val="1C4587"/>
          <w:lang w:val="en-US"/>
        </w:rPr>
        <w:t>&gt;</w:t>
      </w:r>
      <w:r w:rsidRPr="00E17EF8">
        <w:rPr>
          <w:lang w:val="en-US"/>
        </w:rPr>
        <w:t xml:space="preserve"> and </w:t>
      </w:r>
      <w:r w:rsidRPr="00E17EF8">
        <w:rPr>
          <w:rFonts w:ascii="Courier New" w:eastAsia="Courier New" w:hAnsi="Courier New" w:cs="Courier New"/>
          <w:b/>
          <w:color w:val="1C4587"/>
          <w:lang w:val="en-US"/>
        </w:rPr>
        <w:t>&lt;incident&gt;</w:t>
      </w:r>
      <w:r w:rsidRPr="00E17EF8">
        <w:rPr>
          <w:lang w:val="en-US"/>
        </w:rPr>
        <w:t xml:space="preserve"> elements should be used to represent pauses and non-verbal phenomena which cannot be attributed to a speaker. In the document, these elements appear on the same hierarchical level as </w:t>
      </w:r>
      <w:r w:rsidRPr="00E17EF8">
        <w:rPr>
          <w:rFonts w:ascii="Courier New" w:eastAsia="Courier New" w:hAnsi="Courier New" w:cs="Courier New"/>
          <w:b/>
          <w:color w:val="1C4587"/>
          <w:lang w:val="en-US"/>
        </w:rPr>
        <w:t>&lt;</w:t>
      </w:r>
      <w:proofErr w:type="spellStart"/>
      <w:r w:rsidRPr="00E17EF8">
        <w:rPr>
          <w:rFonts w:ascii="Courier New" w:eastAsia="Courier New" w:hAnsi="Courier New" w:cs="Courier New"/>
          <w:b/>
          <w:color w:val="1C4587"/>
          <w:lang w:val="en-US"/>
        </w:rPr>
        <w:t>annotat</w:t>
      </w:r>
      <w:r w:rsidR="007C48A3">
        <w:rPr>
          <w:rFonts w:ascii="Courier New" w:eastAsia="Courier New" w:hAnsi="Courier New" w:cs="Courier New"/>
          <w:b/>
          <w:color w:val="1C4587"/>
          <w:lang w:val="en-US"/>
        </w:rPr>
        <w:t>ionGrp</w:t>
      </w:r>
      <w:proofErr w:type="spellEnd"/>
      <w:r w:rsidRPr="00E17EF8">
        <w:rPr>
          <w:rFonts w:ascii="Courier New" w:eastAsia="Courier New" w:hAnsi="Courier New" w:cs="Courier New"/>
          <w:b/>
          <w:color w:val="1C4587"/>
          <w:lang w:val="en-US"/>
        </w:rPr>
        <w:t>&gt;</w:t>
      </w:r>
      <w:r w:rsidRPr="00E17EF8">
        <w:rPr>
          <w:lang w:val="en-US"/>
        </w:rPr>
        <w:t xml:space="preserve"> (or, as the case may be, </w:t>
      </w:r>
      <w:r w:rsidRPr="00E17EF8">
        <w:rPr>
          <w:rFonts w:ascii="Courier New" w:eastAsia="Courier New" w:hAnsi="Courier New" w:cs="Courier New"/>
          <w:b/>
          <w:color w:val="1C4587"/>
          <w:lang w:val="en-US"/>
        </w:rPr>
        <w:t>&lt;u&gt;</w:t>
      </w:r>
      <w:r w:rsidRPr="00E17EF8">
        <w:rPr>
          <w:lang w:val="en-US"/>
        </w:rPr>
        <w:t xml:space="preserve">) elements. In order to fit them into the temporal structure they must have </w:t>
      </w:r>
      <w:r w:rsidRPr="00E17EF8">
        <w:rPr>
          <w:rFonts w:ascii="Courier New" w:eastAsia="Courier New" w:hAnsi="Courier New" w:cs="Courier New"/>
          <w:b/>
          <w:color w:val="1C4587"/>
          <w:lang w:val="en-US"/>
        </w:rPr>
        <w:t>@start</w:t>
      </w:r>
      <w:r w:rsidRPr="00E17EF8">
        <w:rPr>
          <w:lang w:val="en-US"/>
        </w:rPr>
        <w:t xml:space="preserve"> and </w:t>
      </w:r>
      <w:r w:rsidRPr="00E17EF8">
        <w:rPr>
          <w:rFonts w:ascii="Courier New" w:eastAsia="Courier New" w:hAnsi="Courier New" w:cs="Courier New"/>
          <w:b/>
          <w:color w:val="1C4587"/>
          <w:lang w:val="en-US"/>
        </w:rPr>
        <w:t>@end</w:t>
      </w:r>
      <w:r w:rsidRPr="00E17EF8">
        <w:rPr>
          <w:lang w:val="en-US"/>
        </w:rPr>
        <w:t xml:space="preserve"> attributes pointing to the timeline.</w:t>
      </w:r>
    </w:p>
    <w:p w:rsidR="00343FDB" w:rsidRPr="00E17EF8" w:rsidRDefault="00343FDB">
      <w:pPr>
        <w:ind w:left="220"/>
        <w:contextualSpacing w:val="0"/>
        <w:rPr>
          <w:lang w:val="en-US"/>
        </w:rPr>
      </w:pP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43FDB">
        <w:tc>
          <w:tcPr>
            <w:tcW w:w="9360" w:type="dxa"/>
            <w:shd w:val="clear" w:color="auto" w:fill="D9D9D9"/>
            <w:tcMar>
              <w:top w:w="100" w:type="dxa"/>
              <w:left w:w="100" w:type="dxa"/>
              <w:bottom w:w="100" w:type="dxa"/>
              <w:right w:w="100" w:type="dxa"/>
            </w:tcMar>
          </w:tcPr>
          <w:p w:rsidR="00343FDB" w:rsidRPr="00E17EF8" w:rsidRDefault="00E17EF8">
            <w:pPr>
              <w:contextualSpacing w:val="0"/>
              <w:rPr>
                <w:lang w:val="en-US"/>
              </w:rPr>
            </w:pPr>
            <w:r w:rsidRPr="00E17EF8">
              <w:rPr>
                <w:rFonts w:ascii="Consolas" w:eastAsia="Consolas" w:hAnsi="Consolas" w:cs="Consolas"/>
                <w:sz w:val="20"/>
                <w:lang w:val="en-US"/>
              </w:rPr>
              <w:t>&lt;</w:t>
            </w:r>
            <w:proofErr w:type="spellStart"/>
            <w:r w:rsidRPr="00E17EF8">
              <w:rPr>
                <w:rFonts w:ascii="Consolas" w:eastAsia="Consolas" w:hAnsi="Consolas" w:cs="Consolas"/>
                <w:sz w:val="20"/>
                <w:lang w:val="en-US"/>
              </w:rPr>
              <w:t>annotat</w:t>
            </w:r>
            <w:r w:rsidR="007C48A3">
              <w:rPr>
                <w:rFonts w:ascii="Consolas" w:eastAsia="Consolas" w:hAnsi="Consolas" w:cs="Consolas"/>
                <w:sz w:val="20"/>
                <w:lang w:val="en-US"/>
              </w:rPr>
              <w:t>ionGrp</w:t>
            </w:r>
            <w:proofErr w:type="spellEnd"/>
            <w:r w:rsidRPr="00E17EF8">
              <w:rPr>
                <w:rFonts w:ascii="Consolas" w:eastAsia="Consolas" w:hAnsi="Consolas" w:cs="Consolas"/>
                <w:color w:val="333333"/>
                <w:sz w:val="20"/>
                <w:lang w:val="en-US"/>
              </w:rPr>
              <w:t xml:space="preserve"> who="#SPK0" </w:t>
            </w:r>
            <w:r w:rsidRPr="00E17EF8">
              <w:rPr>
                <w:rFonts w:ascii="Consolas" w:eastAsia="Consolas" w:hAnsi="Consolas" w:cs="Consolas"/>
                <w:sz w:val="20"/>
                <w:lang w:val="en-US"/>
              </w:rPr>
              <w:t>start="#T0" end="#T1"&gt;</w:t>
            </w:r>
          </w:p>
          <w:p w:rsidR="00343FDB" w:rsidRPr="00E17EF8" w:rsidRDefault="00E17EF8">
            <w:pPr>
              <w:contextualSpacing w:val="0"/>
              <w:rPr>
                <w:lang w:val="en-US"/>
              </w:rPr>
            </w:pPr>
            <w:r w:rsidRPr="00E17EF8">
              <w:rPr>
                <w:rFonts w:ascii="Consolas" w:eastAsia="Consolas" w:hAnsi="Consolas" w:cs="Consolas"/>
                <w:sz w:val="20"/>
                <w:lang w:val="en-US"/>
              </w:rPr>
              <w:t xml:space="preserve">     &lt;!-- [...] u and </w:t>
            </w:r>
            <w:proofErr w:type="spellStart"/>
            <w:r w:rsidRPr="00E17EF8">
              <w:rPr>
                <w:rFonts w:ascii="Consolas" w:eastAsia="Consolas" w:hAnsi="Consolas" w:cs="Consolas"/>
                <w:sz w:val="20"/>
                <w:lang w:val="en-US"/>
              </w:rPr>
              <w:t>spanGrp</w:t>
            </w:r>
            <w:proofErr w:type="spellEnd"/>
            <w:r w:rsidRPr="00E17EF8">
              <w:rPr>
                <w:rFonts w:ascii="Consolas" w:eastAsia="Consolas" w:hAnsi="Consolas" w:cs="Consolas"/>
                <w:sz w:val="20"/>
                <w:lang w:val="en-US"/>
              </w:rPr>
              <w:t xml:space="preserve"> elements, see above --&gt;</w:t>
            </w:r>
          </w:p>
          <w:p w:rsidR="00343FDB" w:rsidRPr="00E17EF8" w:rsidRDefault="00E17EF8">
            <w:pPr>
              <w:contextualSpacing w:val="0"/>
              <w:rPr>
                <w:lang w:val="en-US"/>
              </w:rPr>
            </w:pPr>
            <w:r w:rsidRPr="00E17EF8">
              <w:rPr>
                <w:rFonts w:ascii="Consolas" w:eastAsia="Consolas" w:hAnsi="Consolas" w:cs="Consolas"/>
                <w:sz w:val="20"/>
                <w:lang w:val="en-US"/>
              </w:rPr>
              <w:t>&lt;/</w:t>
            </w:r>
            <w:proofErr w:type="spellStart"/>
            <w:r w:rsidRPr="00E17EF8">
              <w:rPr>
                <w:rFonts w:ascii="Consolas" w:eastAsia="Consolas" w:hAnsi="Consolas" w:cs="Consolas"/>
                <w:sz w:val="20"/>
                <w:lang w:val="en-US"/>
              </w:rPr>
              <w:t>annotat</w:t>
            </w:r>
            <w:r w:rsidR="007C48A3">
              <w:rPr>
                <w:rFonts w:ascii="Consolas" w:eastAsia="Consolas" w:hAnsi="Consolas" w:cs="Consolas"/>
                <w:sz w:val="20"/>
                <w:lang w:val="en-US"/>
              </w:rPr>
              <w:t>ionGrp</w:t>
            </w:r>
            <w:proofErr w:type="spellEnd"/>
            <w:r w:rsidRPr="00E17EF8">
              <w:rPr>
                <w:rFonts w:ascii="Consolas" w:eastAsia="Consolas" w:hAnsi="Consolas" w:cs="Consolas"/>
                <w:sz w:val="20"/>
                <w:lang w:val="en-US"/>
              </w:rPr>
              <w:t>&gt;</w:t>
            </w:r>
          </w:p>
          <w:p w:rsidR="00343FDB" w:rsidRPr="00E17EF8" w:rsidRDefault="00E17EF8">
            <w:pPr>
              <w:contextualSpacing w:val="0"/>
              <w:rPr>
                <w:lang w:val="en-US"/>
              </w:rPr>
            </w:pPr>
            <w:r w:rsidRPr="00E17EF8">
              <w:rPr>
                <w:rFonts w:ascii="Consolas" w:eastAsia="Consolas" w:hAnsi="Consolas" w:cs="Consolas"/>
                <w:sz w:val="20"/>
                <w:lang w:val="en-US"/>
              </w:rPr>
              <w:t>&lt;!-- an incident not attributable to a speaker --&gt;</w:t>
            </w:r>
          </w:p>
          <w:p w:rsidR="00343FDB" w:rsidRPr="00E17EF8" w:rsidRDefault="00E17EF8">
            <w:pPr>
              <w:contextualSpacing w:val="0"/>
              <w:rPr>
                <w:lang w:val="en-US"/>
              </w:rPr>
            </w:pPr>
            <w:r w:rsidRPr="00E17EF8">
              <w:rPr>
                <w:rFonts w:ascii="Consolas" w:eastAsia="Consolas" w:hAnsi="Consolas" w:cs="Consolas"/>
                <w:sz w:val="20"/>
                <w:lang w:val="en-US"/>
              </w:rPr>
              <w:t>&lt;incident start="#T1" end="#T2"&gt;</w:t>
            </w:r>
          </w:p>
          <w:p w:rsidR="00343FDB" w:rsidRPr="00E17EF8" w:rsidRDefault="00E17EF8">
            <w:pPr>
              <w:contextualSpacing w:val="0"/>
              <w:rPr>
                <w:lang w:val="en-US"/>
              </w:rPr>
            </w:pPr>
            <w:r w:rsidRPr="00E17EF8">
              <w:rPr>
                <w:rFonts w:ascii="Consolas" w:eastAsia="Consolas" w:hAnsi="Consolas" w:cs="Consolas"/>
                <w:sz w:val="20"/>
                <w:lang w:val="en-US"/>
              </w:rPr>
              <w:t xml:space="preserve">  &lt;</w:t>
            </w:r>
            <w:proofErr w:type="spellStart"/>
            <w:r w:rsidRPr="00E17EF8">
              <w:rPr>
                <w:rFonts w:ascii="Consolas" w:eastAsia="Consolas" w:hAnsi="Consolas" w:cs="Consolas"/>
                <w:sz w:val="20"/>
                <w:lang w:val="en-US"/>
              </w:rPr>
              <w:t>desc</w:t>
            </w:r>
            <w:proofErr w:type="spellEnd"/>
            <w:r w:rsidRPr="00E17EF8">
              <w:rPr>
                <w:rFonts w:ascii="Consolas" w:eastAsia="Consolas" w:hAnsi="Consolas" w:cs="Consolas"/>
                <w:sz w:val="20"/>
                <w:lang w:val="en-US"/>
              </w:rPr>
              <w:t>&gt;roar of thunder outside&lt;/</w:t>
            </w:r>
            <w:proofErr w:type="spellStart"/>
            <w:r w:rsidRPr="00E17EF8">
              <w:rPr>
                <w:rFonts w:ascii="Consolas" w:eastAsia="Consolas" w:hAnsi="Consolas" w:cs="Consolas"/>
                <w:sz w:val="20"/>
                <w:lang w:val="en-US"/>
              </w:rPr>
              <w:t>desc</w:t>
            </w:r>
            <w:proofErr w:type="spellEnd"/>
            <w:r w:rsidRPr="00E17EF8">
              <w:rPr>
                <w:rFonts w:ascii="Consolas" w:eastAsia="Consolas" w:hAnsi="Consolas" w:cs="Consolas"/>
                <w:sz w:val="20"/>
                <w:lang w:val="en-US"/>
              </w:rPr>
              <w:t>&gt;</w:t>
            </w:r>
          </w:p>
          <w:p w:rsidR="00343FDB" w:rsidRPr="00E17EF8" w:rsidRDefault="00E17EF8">
            <w:pPr>
              <w:contextualSpacing w:val="0"/>
              <w:rPr>
                <w:lang w:val="en-US"/>
              </w:rPr>
            </w:pPr>
            <w:r w:rsidRPr="00E17EF8">
              <w:rPr>
                <w:rFonts w:ascii="Consolas" w:eastAsia="Consolas" w:hAnsi="Consolas" w:cs="Consolas"/>
                <w:sz w:val="20"/>
                <w:lang w:val="en-US"/>
              </w:rPr>
              <w:t>&lt;/incident&gt;</w:t>
            </w:r>
          </w:p>
          <w:p w:rsidR="00343FDB" w:rsidRPr="00E17EF8" w:rsidRDefault="00E17EF8">
            <w:pPr>
              <w:contextualSpacing w:val="0"/>
              <w:rPr>
                <w:lang w:val="en-US"/>
              </w:rPr>
            </w:pPr>
            <w:r w:rsidRPr="00E17EF8">
              <w:rPr>
                <w:rFonts w:ascii="Consolas" w:eastAsia="Consolas" w:hAnsi="Consolas" w:cs="Consolas"/>
                <w:sz w:val="20"/>
                <w:lang w:val="en-US"/>
              </w:rPr>
              <w:t>&lt;!-- a pause not attributable to a speaker --&gt;</w:t>
            </w:r>
          </w:p>
          <w:p w:rsidR="00343FDB" w:rsidRPr="00E17EF8" w:rsidRDefault="00E17EF8">
            <w:pPr>
              <w:contextualSpacing w:val="0"/>
              <w:rPr>
                <w:lang w:val="en-US"/>
              </w:rPr>
            </w:pPr>
            <w:r w:rsidRPr="00E17EF8">
              <w:rPr>
                <w:rFonts w:ascii="Consolas" w:eastAsia="Consolas" w:hAnsi="Consolas" w:cs="Consolas"/>
                <w:sz w:val="20"/>
                <w:lang w:val="en-US"/>
              </w:rPr>
              <w:t xml:space="preserve">&lt;pause </w:t>
            </w:r>
            <w:proofErr w:type="spellStart"/>
            <w:r w:rsidRPr="00E17EF8">
              <w:rPr>
                <w:rFonts w:ascii="Consolas" w:eastAsia="Consolas" w:hAnsi="Consolas" w:cs="Consolas"/>
                <w:sz w:val="20"/>
                <w:lang w:val="en-US"/>
              </w:rPr>
              <w:t>dur</w:t>
            </w:r>
            <w:proofErr w:type="spellEnd"/>
            <w:r w:rsidRPr="00E17EF8">
              <w:rPr>
                <w:rFonts w:ascii="Consolas" w:eastAsia="Consolas" w:hAnsi="Consolas" w:cs="Consolas"/>
                <w:sz w:val="20"/>
                <w:lang w:val="en-US"/>
              </w:rPr>
              <w:t>="PT0.61S" start="#T2" end="#T3"/&gt;</w:t>
            </w:r>
          </w:p>
          <w:p w:rsidR="00343FDB" w:rsidRPr="00E17EF8" w:rsidRDefault="00E17EF8">
            <w:pPr>
              <w:contextualSpacing w:val="0"/>
              <w:rPr>
                <w:lang w:val="en-US"/>
              </w:rPr>
            </w:pPr>
            <w:r w:rsidRPr="00E17EF8">
              <w:rPr>
                <w:rFonts w:ascii="Consolas" w:eastAsia="Consolas" w:hAnsi="Consolas" w:cs="Consolas"/>
                <w:sz w:val="20"/>
                <w:lang w:val="en-US"/>
              </w:rPr>
              <w:t>&lt;</w:t>
            </w:r>
            <w:proofErr w:type="spellStart"/>
            <w:r w:rsidRPr="00E17EF8">
              <w:rPr>
                <w:rFonts w:ascii="Consolas" w:eastAsia="Consolas" w:hAnsi="Consolas" w:cs="Consolas"/>
                <w:sz w:val="20"/>
                <w:lang w:val="en-US"/>
              </w:rPr>
              <w:t>annotat</w:t>
            </w:r>
            <w:r w:rsidR="007C48A3">
              <w:rPr>
                <w:rFonts w:ascii="Consolas" w:eastAsia="Consolas" w:hAnsi="Consolas" w:cs="Consolas"/>
                <w:sz w:val="20"/>
                <w:lang w:val="en-US"/>
              </w:rPr>
              <w:t>ionGrp</w:t>
            </w:r>
            <w:proofErr w:type="spellEnd"/>
            <w:r w:rsidRPr="00E17EF8">
              <w:rPr>
                <w:rFonts w:ascii="Consolas" w:eastAsia="Consolas" w:hAnsi="Consolas" w:cs="Consolas"/>
                <w:color w:val="333333"/>
                <w:sz w:val="20"/>
                <w:lang w:val="en-US"/>
              </w:rPr>
              <w:t xml:space="preserve"> who="#SPK1"</w:t>
            </w:r>
            <w:r w:rsidRPr="00E17EF8">
              <w:rPr>
                <w:rFonts w:ascii="Consolas" w:eastAsia="Consolas" w:hAnsi="Consolas" w:cs="Consolas"/>
                <w:sz w:val="20"/>
                <w:lang w:val="en-US"/>
              </w:rPr>
              <w:t xml:space="preserve"> start="#T3" end="#T4"&gt;</w:t>
            </w:r>
          </w:p>
          <w:p w:rsidR="00343FDB" w:rsidRPr="00E17EF8" w:rsidRDefault="00E17EF8">
            <w:pPr>
              <w:contextualSpacing w:val="0"/>
              <w:rPr>
                <w:lang w:val="en-US"/>
              </w:rPr>
            </w:pPr>
            <w:r w:rsidRPr="00E17EF8">
              <w:rPr>
                <w:rFonts w:ascii="Consolas" w:eastAsia="Consolas" w:hAnsi="Consolas" w:cs="Consolas"/>
                <w:sz w:val="20"/>
                <w:lang w:val="en-US"/>
              </w:rPr>
              <w:t xml:space="preserve">     &lt;!-- [...] u and </w:t>
            </w:r>
            <w:proofErr w:type="spellStart"/>
            <w:r w:rsidRPr="00E17EF8">
              <w:rPr>
                <w:rFonts w:ascii="Consolas" w:eastAsia="Consolas" w:hAnsi="Consolas" w:cs="Consolas"/>
                <w:sz w:val="20"/>
                <w:lang w:val="en-US"/>
              </w:rPr>
              <w:t>spanGrp</w:t>
            </w:r>
            <w:proofErr w:type="spellEnd"/>
            <w:r w:rsidRPr="00E17EF8">
              <w:rPr>
                <w:rFonts w:ascii="Consolas" w:eastAsia="Consolas" w:hAnsi="Consolas" w:cs="Consolas"/>
                <w:sz w:val="20"/>
                <w:lang w:val="en-US"/>
              </w:rPr>
              <w:t xml:space="preserve"> elements, see above --&gt;</w:t>
            </w:r>
          </w:p>
          <w:p w:rsidR="00343FDB" w:rsidRDefault="00E17EF8" w:rsidP="007C48A3">
            <w:pPr>
              <w:contextualSpacing w:val="0"/>
            </w:pPr>
            <w:r>
              <w:rPr>
                <w:rFonts w:ascii="Consolas" w:eastAsia="Consolas" w:hAnsi="Consolas" w:cs="Consolas"/>
                <w:sz w:val="20"/>
              </w:rPr>
              <w:t>&lt;/</w:t>
            </w:r>
            <w:proofErr w:type="spellStart"/>
            <w:r>
              <w:rPr>
                <w:rFonts w:ascii="Consolas" w:eastAsia="Consolas" w:hAnsi="Consolas" w:cs="Consolas"/>
                <w:sz w:val="20"/>
              </w:rPr>
              <w:t>annotat</w:t>
            </w:r>
            <w:r w:rsidR="007C48A3">
              <w:rPr>
                <w:rFonts w:ascii="Consolas" w:eastAsia="Consolas" w:hAnsi="Consolas" w:cs="Consolas"/>
                <w:sz w:val="20"/>
              </w:rPr>
              <w:t>ionGrp</w:t>
            </w:r>
            <w:proofErr w:type="spellEnd"/>
            <w:r>
              <w:rPr>
                <w:rFonts w:ascii="Consolas" w:eastAsia="Consolas" w:hAnsi="Consolas" w:cs="Consolas"/>
                <w:sz w:val="20"/>
              </w:rPr>
              <w:t>&gt;</w:t>
            </w:r>
          </w:p>
        </w:tc>
      </w:tr>
    </w:tbl>
    <w:p w:rsidR="00343FDB" w:rsidRDefault="00E17EF8">
      <w:pPr>
        <w:pStyle w:val="berschrift2"/>
        <w:contextualSpacing w:val="0"/>
      </w:pPr>
      <w:bookmarkStart w:id="77" w:name="h.m6zjz6nr4b4n" w:colFirst="0" w:colLast="0"/>
      <w:bookmarkStart w:id="78" w:name="_Toc408578613"/>
      <w:bookmarkEnd w:id="77"/>
      <w:r>
        <w:t xml:space="preserve">5.6 Inline </w:t>
      </w:r>
      <w:proofErr w:type="spellStart"/>
      <w:r>
        <w:t>paralinguistic</w:t>
      </w:r>
      <w:proofErr w:type="spellEnd"/>
      <w:r>
        <w:t xml:space="preserve"> </w:t>
      </w:r>
      <w:proofErr w:type="spellStart"/>
      <w:r>
        <w:t>annotation</w:t>
      </w:r>
      <w:proofErr w:type="spellEnd"/>
      <w:r>
        <w:t xml:space="preserve"> (&lt;</w:t>
      </w:r>
      <w:proofErr w:type="spellStart"/>
      <w:r>
        <w:t>shift</w:t>
      </w:r>
      <w:proofErr w:type="spellEnd"/>
      <w:r>
        <w:t>&gt;)</w:t>
      </w:r>
      <w:bookmarkEnd w:id="78"/>
    </w:p>
    <w:p w:rsidR="00343FDB" w:rsidRDefault="00E17EF8">
      <w:pPr>
        <w:contextualSpacing w:val="0"/>
        <w:jc w:val="both"/>
        <w:rPr>
          <w:lang w:val="en-US"/>
        </w:rPr>
      </w:pPr>
      <w:r w:rsidRPr="00E17EF8">
        <w:rPr>
          <w:lang w:val="en-US"/>
        </w:rPr>
        <w:t xml:space="preserve">The TEI guidelines offer the </w:t>
      </w:r>
      <w:r w:rsidRPr="00E17EF8">
        <w:rPr>
          <w:rFonts w:ascii="Courier New" w:eastAsia="Courier New" w:hAnsi="Courier New" w:cs="Courier New"/>
          <w:b/>
          <w:color w:val="1C4587"/>
          <w:lang w:val="en-US"/>
        </w:rPr>
        <w:t>&lt;shift&gt;</w:t>
      </w:r>
      <w:r w:rsidRPr="00E17EF8">
        <w:rPr>
          <w:lang w:val="en-US"/>
        </w:rPr>
        <w:t xml:space="preserve"> element to “[mark] the point at which some paralinguistic feature of a series of utterances by any one speaker changes”. If used for that purpose, the element must be further specified by the attributes </w:t>
      </w:r>
      <w:r w:rsidRPr="00E17EF8">
        <w:rPr>
          <w:rFonts w:ascii="Courier New" w:eastAsia="Courier New" w:hAnsi="Courier New" w:cs="Courier New"/>
          <w:b/>
          <w:color w:val="1C4587"/>
          <w:lang w:val="en-US"/>
        </w:rPr>
        <w:t>@feature</w:t>
      </w:r>
      <w:r w:rsidRPr="00E17EF8">
        <w:rPr>
          <w:lang w:val="en-US"/>
        </w:rPr>
        <w:t xml:space="preserve"> (legal values: </w:t>
      </w:r>
      <w:r w:rsidRPr="00E17EF8">
        <w:rPr>
          <w:i/>
          <w:lang w:val="en-US"/>
        </w:rPr>
        <w:t xml:space="preserve">tempo </w:t>
      </w:r>
      <w:r w:rsidRPr="00E17EF8">
        <w:rPr>
          <w:lang w:val="en-US"/>
        </w:rPr>
        <w:t xml:space="preserve">for speed of utterance, </w:t>
      </w:r>
      <w:r w:rsidRPr="00E17EF8">
        <w:rPr>
          <w:i/>
          <w:lang w:val="en-US"/>
        </w:rPr>
        <w:t xml:space="preserve">loud </w:t>
      </w:r>
      <w:r w:rsidRPr="00E17EF8">
        <w:rPr>
          <w:lang w:val="en-US"/>
        </w:rPr>
        <w:t xml:space="preserve">for loudness, </w:t>
      </w:r>
      <w:r w:rsidRPr="00E17EF8">
        <w:rPr>
          <w:i/>
          <w:lang w:val="en-US"/>
        </w:rPr>
        <w:t xml:space="preserve">pitch </w:t>
      </w:r>
      <w:r w:rsidRPr="00E17EF8">
        <w:rPr>
          <w:lang w:val="en-US"/>
        </w:rPr>
        <w:t xml:space="preserve">for pitch range, </w:t>
      </w:r>
      <w:r w:rsidRPr="00E17EF8">
        <w:rPr>
          <w:i/>
          <w:lang w:val="en-US"/>
        </w:rPr>
        <w:t xml:space="preserve">tension </w:t>
      </w:r>
      <w:r w:rsidRPr="00E17EF8">
        <w:rPr>
          <w:lang w:val="en-US"/>
        </w:rPr>
        <w:t xml:space="preserve">for tension or stress pattern, </w:t>
      </w:r>
      <w:r w:rsidRPr="00E17EF8">
        <w:rPr>
          <w:i/>
          <w:lang w:val="en-US"/>
        </w:rPr>
        <w:t xml:space="preserve">rhythm </w:t>
      </w:r>
      <w:r w:rsidRPr="00E17EF8">
        <w:rPr>
          <w:lang w:val="en-US"/>
        </w:rPr>
        <w:t xml:space="preserve">for rhythmic qualities and </w:t>
      </w:r>
      <w:r w:rsidRPr="00E17EF8">
        <w:rPr>
          <w:i/>
          <w:lang w:val="en-US"/>
        </w:rPr>
        <w:t xml:space="preserve">voice </w:t>
      </w:r>
      <w:r w:rsidRPr="00E17EF8">
        <w:rPr>
          <w:lang w:val="en-US"/>
        </w:rPr>
        <w:t xml:space="preserve">for voice quality) and </w:t>
      </w:r>
      <w:r w:rsidRPr="00E17EF8">
        <w:rPr>
          <w:rFonts w:ascii="Courier New" w:eastAsia="Courier New" w:hAnsi="Courier New" w:cs="Courier New"/>
          <w:b/>
          <w:color w:val="1C4587"/>
          <w:lang w:val="en-US"/>
        </w:rPr>
        <w:t xml:space="preserve">@new </w:t>
      </w:r>
      <w:r w:rsidRPr="00E17EF8">
        <w:rPr>
          <w:lang w:val="en-US"/>
        </w:rPr>
        <w:t xml:space="preserve">to provide the new value taken by the feature at this point. In addition, a </w:t>
      </w:r>
      <w:r w:rsidRPr="00E17EF8">
        <w:rPr>
          <w:rFonts w:ascii="Courier New" w:eastAsia="Courier New" w:hAnsi="Courier New" w:cs="Courier New"/>
          <w:b/>
          <w:color w:val="1C4587"/>
          <w:lang w:val="en-US"/>
        </w:rPr>
        <w:t>@synch</w:t>
      </w:r>
      <w:r w:rsidRPr="00E17EF8">
        <w:rPr>
          <w:lang w:val="en-US"/>
        </w:rPr>
        <w:t xml:space="preserve"> attribute must be provided to assign the element a position in the timeline. </w:t>
      </w:r>
    </w:p>
    <w:p w:rsidR="005F0F56" w:rsidRPr="00E17EF8" w:rsidRDefault="005F0F56">
      <w:pPr>
        <w:contextualSpacing w:val="0"/>
        <w:jc w:val="both"/>
        <w:rPr>
          <w:lang w:val="en-US"/>
        </w:rPr>
      </w:pPr>
    </w:p>
    <w:p w:rsidR="00343FDB" w:rsidRPr="00E17EF8" w:rsidRDefault="00E17EF8">
      <w:pPr>
        <w:contextualSpacing w:val="0"/>
        <w:jc w:val="both"/>
        <w:rPr>
          <w:lang w:val="en-US"/>
        </w:rPr>
      </w:pPr>
      <w:r w:rsidRPr="00E17EF8">
        <w:rPr>
          <w:rFonts w:ascii="Courier New" w:eastAsia="Courier New" w:hAnsi="Courier New" w:cs="Courier New"/>
          <w:b/>
          <w:color w:val="1C4587"/>
          <w:lang w:val="en-US"/>
        </w:rPr>
        <w:t>&lt;</w:t>
      </w:r>
      <w:proofErr w:type="gramStart"/>
      <w:r w:rsidRPr="00E17EF8">
        <w:rPr>
          <w:rFonts w:ascii="Courier New" w:eastAsia="Courier New" w:hAnsi="Courier New" w:cs="Courier New"/>
          <w:b/>
          <w:color w:val="1C4587"/>
          <w:lang w:val="en-US"/>
        </w:rPr>
        <w:t>shift</w:t>
      </w:r>
      <w:proofErr w:type="gramEnd"/>
      <w:r w:rsidRPr="00E17EF8">
        <w:rPr>
          <w:rFonts w:ascii="Courier New" w:eastAsia="Courier New" w:hAnsi="Courier New" w:cs="Courier New"/>
          <w:b/>
          <w:color w:val="1C4587"/>
          <w:lang w:val="en-US"/>
        </w:rPr>
        <w:t>&gt;</w:t>
      </w:r>
      <w:r w:rsidRPr="00E17EF8">
        <w:rPr>
          <w:lang w:val="en-US"/>
        </w:rPr>
        <w:t xml:space="preserve"> is a milestone element. As such, it brings with it certain problems with automatic checking and processing of the document structure. Since the description of paralinguistic </w:t>
      </w:r>
      <w:r w:rsidRPr="00E17EF8">
        <w:rPr>
          <w:lang w:val="en-US"/>
        </w:rPr>
        <w:lastRenderedPageBreak/>
        <w:t xml:space="preserve">features can also be viewed as annotations of transcribed material, expressing the same content in a </w:t>
      </w:r>
      <w:r w:rsidRPr="00E17EF8">
        <w:rPr>
          <w:rFonts w:ascii="Courier New" w:eastAsia="Courier New" w:hAnsi="Courier New" w:cs="Courier New"/>
          <w:b/>
          <w:color w:val="1C4587"/>
          <w:lang w:val="en-US"/>
        </w:rPr>
        <w:t>&lt;span&gt;</w:t>
      </w:r>
      <w:r w:rsidRPr="00E17EF8">
        <w:rPr>
          <w:lang w:val="en-US"/>
        </w:rPr>
        <w:t xml:space="preserve"> element (see </w:t>
      </w:r>
      <w:r w:rsidR="00DB7F59">
        <w:rPr>
          <w:lang w:val="en-US"/>
        </w:rPr>
        <w:t>section 5.3</w:t>
      </w:r>
      <w:r w:rsidRPr="00E17EF8">
        <w:rPr>
          <w:lang w:val="en-US"/>
        </w:rPr>
        <w:t xml:space="preserve">) is the preferable alternative. </w:t>
      </w:r>
    </w:p>
    <w:p w:rsidR="00343FDB" w:rsidRPr="00E17EF8" w:rsidRDefault="00343FDB">
      <w:pPr>
        <w:contextualSpacing w:val="0"/>
        <w:rPr>
          <w:lang w:val="en-US"/>
        </w:rPr>
      </w:pPr>
    </w:p>
    <w:tbl>
      <w:tblPr>
        <w:tblStyle w:val="a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43FDB">
        <w:tc>
          <w:tcPr>
            <w:tcW w:w="9360" w:type="dxa"/>
            <w:shd w:val="clear" w:color="auto" w:fill="D9D9D9"/>
            <w:tcMar>
              <w:top w:w="100" w:type="dxa"/>
              <w:left w:w="100" w:type="dxa"/>
              <w:bottom w:w="100" w:type="dxa"/>
              <w:right w:w="100" w:type="dxa"/>
            </w:tcMar>
          </w:tcPr>
          <w:p w:rsidR="00343FDB" w:rsidRPr="00E17EF8" w:rsidRDefault="00E17EF8">
            <w:pPr>
              <w:contextualSpacing w:val="0"/>
              <w:rPr>
                <w:lang w:val="en-US"/>
              </w:rPr>
            </w:pPr>
            <w:r w:rsidRPr="00E17EF8">
              <w:rPr>
                <w:rFonts w:ascii="Consolas" w:eastAsia="Consolas" w:hAnsi="Consolas" w:cs="Consolas"/>
                <w:color w:val="333333"/>
                <w:sz w:val="20"/>
                <w:lang w:val="en-US"/>
              </w:rPr>
              <w:t>&lt;!-- a change of tempo encoded as a &lt;shift&gt; milestone --&gt;</w:t>
            </w:r>
          </w:p>
          <w:p w:rsidR="00343FDB" w:rsidRPr="00E17EF8" w:rsidRDefault="00E17EF8">
            <w:pPr>
              <w:contextualSpacing w:val="0"/>
              <w:rPr>
                <w:lang w:val="en-US"/>
              </w:rPr>
            </w:pPr>
            <w:r w:rsidRPr="00E17EF8">
              <w:rPr>
                <w:rFonts w:ascii="Consolas" w:eastAsia="Consolas" w:hAnsi="Consolas" w:cs="Consolas"/>
                <w:color w:val="333333"/>
                <w:sz w:val="20"/>
                <w:lang w:val="en-US"/>
              </w:rPr>
              <w:t>&lt;u start="#T1" end="#T4" who="#SPK1"&gt;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And he was &lt;shift feature="tempo" new="faster" synch="#T2"/&gt;up and away</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&lt;shift feature="tempo" new="normal" synch="#T4"/&gt;</w:t>
            </w:r>
          </w:p>
          <w:p w:rsidR="00343FDB" w:rsidRPr="00E17EF8" w:rsidRDefault="00E17EF8">
            <w:pPr>
              <w:contextualSpacing w:val="0"/>
              <w:rPr>
                <w:lang w:val="en-US"/>
              </w:rPr>
            </w:pPr>
            <w:r w:rsidRPr="00E17EF8">
              <w:rPr>
                <w:rFonts w:ascii="Consolas" w:eastAsia="Consolas" w:hAnsi="Consolas" w:cs="Consolas"/>
                <w:color w:val="333333"/>
                <w:sz w:val="20"/>
                <w:lang w:val="en-US"/>
              </w:rPr>
              <w:t>&lt;/u&gt;</w:t>
            </w:r>
          </w:p>
          <w:p w:rsidR="00343FDB" w:rsidRPr="00E17EF8" w:rsidRDefault="00343FDB">
            <w:pPr>
              <w:contextualSpacing w:val="0"/>
              <w:rPr>
                <w:lang w:val="en-US"/>
              </w:rPr>
            </w:pPr>
          </w:p>
          <w:p w:rsidR="00343FDB" w:rsidRPr="00E17EF8" w:rsidRDefault="00E17EF8">
            <w:pPr>
              <w:contextualSpacing w:val="0"/>
              <w:rPr>
                <w:lang w:val="en-US"/>
              </w:rPr>
            </w:pPr>
            <w:r w:rsidRPr="00E17EF8">
              <w:rPr>
                <w:rFonts w:ascii="Consolas" w:eastAsia="Consolas" w:hAnsi="Consolas" w:cs="Consolas"/>
                <w:color w:val="333333"/>
                <w:sz w:val="20"/>
                <w:lang w:val="en-US"/>
              </w:rPr>
              <w:t>&lt;!-- the same phenomenon encoded as an annotation in a &lt;span&gt; --&gt;</w:t>
            </w:r>
          </w:p>
          <w:p w:rsidR="00343FDB" w:rsidRPr="00E17EF8" w:rsidRDefault="00E17EF8">
            <w:pPr>
              <w:contextualSpacing w:val="0"/>
              <w:rPr>
                <w:lang w:val="en-US"/>
              </w:rPr>
            </w:pPr>
            <w:r w:rsidRPr="00E17EF8">
              <w:rPr>
                <w:rFonts w:ascii="Consolas" w:eastAsia="Consolas" w:hAnsi="Consolas" w:cs="Consolas"/>
                <w:color w:val="333333"/>
                <w:sz w:val="20"/>
                <w:lang w:val="en-US"/>
              </w:rPr>
              <w:t>&lt;</w:t>
            </w:r>
            <w:proofErr w:type="spellStart"/>
            <w:r w:rsidRPr="00E17EF8">
              <w:rPr>
                <w:rFonts w:ascii="Consolas" w:eastAsia="Consolas" w:hAnsi="Consolas" w:cs="Consolas"/>
                <w:color w:val="333333"/>
                <w:sz w:val="20"/>
                <w:lang w:val="en-US"/>
              </w:rPr>
              <w:t>annotat</w:t>
            </w:r>
            <w:r w:rsidR="007C48A3">
              <w:rPr>
                <w:rFonts w:ascii="Consolas" w:eastAsia="Consolas" w:hAnsi="Consolas" w:cs="Consolas"/>
                <w:color w:val="333333"/>
                <w:sz w:val="20"/>
                <w:lang w:val="en-US"/>
              </w:rPr>
              <w:t>ionGrp</w:t>
            </w:r>
            <w:proofErr w:type="spellEnd"/>
            <w:r w:rsidRPr="00E17EF8">
              <w:rPr>
                <w:rFonts w:ascii="Consolas" w:eastAsia="Consolas" w:hAnsi="Consolas" w:cs="Consolas"/>
                <w:color w:val="333333"/>
                <w:sz w:val="20"/>
                <w:lang w:val="en-US"/>
              </w:rPr>
              <w:t xml:space="preserve"> start="#T1" end="#T4" who="#SPK1"&gt;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&lt;u&gt;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And he was &lt;anchor synch="#T2"/&gt;up and away</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&lt;/u&gt;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w:t>
            </w:r>
            <w:proofErr w:type="spellStart"/>
            <w:r w:rsidRPr="00E17EF8">
              <w:rPr>
                <w:rFonts w:ascii="Consolas" w:eastAsia="Consolas" w:hAnsi="Consolas" w:cs="Consolas"/>
                <w:color w:val="333333"/>
                <w:sz w:val="20"/>
                <w:lang w:val="en-US"/>
              </w:rPr>
              <w:t>spanGrp</w:t>
            </w:r>
            <w:proofErr w:type="spellEnd"/>
            <w:r w:rsidRPr="00E17EF8">
              <w:rPr>
                <w:rFonts w:ascii="Consolas" w:eastAsia="Consolas" w:hAnsi="Consolas" w:cs="Consolas"/>
                <w:color w:val="333333"/>
                <w:sz w:val="20"/>
                <w:lang w:val="en-US"/>
              </w:rPr>
              <w:t xml:space="preserve"> type="sup"&gt;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&lt;span from="#T2" to="#T4"&gt;faster&lt;/span&gt;</w:t>
            </w:r>
          </w:p>
          <w:p w:rsidR="00343FDB" w:rsidRDefault="00E17EF8">
            <w:pPr>
              <w:contextualSpacing w:val="0"/>
            </w:pPr>
            <w:r w:rsidRPr="00E17EF8">
              <w:rPr>
                <w:rFonts w:ascii="Consolas" w:eastAsia="Consolas" w:hAnsi="Consolas" w:cs="Consolas"/>
                <w:color w:val="333333"/>
                <w:sz w:val="20"/>
                <w:lang w:val="en-US"/>
              </w:rPr>
              <w:t xml:space="preserve">   </w:t>
            </w:r>
            <w:r>
              <w:rPr>
                <w:rFonts w:ascii="Consolas" w:eastAsia="Consolas" w:hAnsi="Consolas" w:cs="Consolas"/>
                <w:color w:val="333333"/>
                <w:sz w:val="20"/>
              </w:rPr>
              <w:t>&lt;/</w:t>
            </w:r>
            <w:proofErr w:type="spellStart"/>
            <w:r>
              <w:rPr>
                <w:rFonts w:ascii="Consolas" w:eastAsia="Consolas" w:hAnsi="Consolas" w:cs="Consolas"/>
                <w:color w:val="333333"/>
                <w:sz w:val="20"/>
              </w:rPr>
              <w:t>spanGrp</w:t>
            </w:r>
            <w:proofErr w:type="spellEnd"/>
            <w:r>
              <w:rPr>
                <w:rFonts w:ascii="Consolas" w:eastAsia="Consolas" w:hAnsi="Consolas" w:cs="Consolas"/>
                <w:color w:val="333333"/>
                <w:sz w:val="20"/>
              </w:rPr>
              <w:t>&gt;</w:t>
            </w:r>
          </w:p>
          <w:p w:rsidR="00343FDB" w:rsidRDefault="00E17EF8" w:rsidP="007C48A3">
            <w:pPr>
              <w:contextualSpacing w:val="0"/>
            </w:pPr>
            <w:r>
              <w:rPr>
                <w:rFonts w:ascii="Consolas" w:eastAsia="Consolas" w:hAnsi="Consolas" w:cs="Consolas"/>
                <w:color w:val="333333"/>
                <w:sz w:val="20"/>
              </w:rPr>
              <w:t>&lt;/</w:t>
            </w:r>
            <w:proofErr w:type="spellStart"/>
            <w:r>
              <w:rPr>
                <w:rFonts w:ascii="Consolas" w:eastAsia="Consolas" w:hAnsi="Consolas" w:cs="Consolas"/>
                <w:color w:val="333333"/>
                <w:sz w:val="20"/>
              </w:rPr>
              <w:t>annotat</w:t>
            </w:r>
            <w:r w:rsidR="007C48A3">
              <w:rPr>
                <w:rFonts w:ascii="Consolas" w:eastAsia="Consolas" w:hAnsi="Consolas" w:cs="Consolas"/>
                <w:color w:val="333333"/>
                <w:sz w:val="20"/>
              </w:rPr>
              <w:t>ionGrp</w:t>
            </w:r>
            <w:proofErr w:type="spellEnd"/>
            <w:r>
              <w:rPr>
                <w:rFonts w:ascii="Consolas" w:eastAsia="Consolas" w:hAnsi="Consolas" w:cs="Consolas"/>
                <w:color w:val="333333"/>
                <w:sz w:val="20"/>
              </w:rPr>
              <w:t>&gt;</w:t>
            </w:r>
          </w:p>
        </w:tc>
      </w:tr>
    </w:tbl>
    <w:p w:rsidR="00343FDB" w:rsidRPr="00E17EF8" w:rsidRDefault="00E17EF8">
      <w:pPr>
        <w:pStyle w:val="berschrift2"/>
        <w:contextualSpacing w:val="0"/>
        <w:rPr>
          <w:lang w:val="en-US"/>
        </w:rPr>
      </w:pPr>
      <w:bookmarkStart w:id="79" w:name="h.vvqfk2pnairk" w:colFirst="0" w:colLast="0"/>
      <w:bookmarkStart w:id="80" w:name="_Toc408578614"/>
      <w:bookmarkEnd w:id="79"/>
      <w:r w:rsidRPr="00E17EF8">
        <w:rPr>
          <w:lang w:val="en-US"/>
        </w:rPr>
        <w:t>5.7 Global divisions of a transcription (&lt;div&gt;)</w:t>
      </w:r>
      <w:bookmarkEnd w:id="80"/>
    </w:p>
    <w:p w:rsidR="00343FDB" w:rsidRPr="00B5665C" w:rsidRDefault="00E17EF8">
      <w:pPr>
        <w:contextualSpacing w:val="0"/>
        <w:jc w:val="both"/>
        <w:rPr>
          <w:lang w:val="en-US"/>
        </w:rPr>
      </w:pPr>
      <w:r w:rsidRPr="00E17EF8">
        <w:rPr>
          <w:lang w:val="en-US"/>
        </w:rPr>
        <w:t xml:space="preserve">For a division of a transcription into larger sections (above the level of </w:t>
      </w:r>
      <w:r w:rsidRPr="00E17EF8">
        <w:rPr>
          <w:rFonts w:ascii="Courier New" w:eastAsia="Courier New" w:hAnsi="Courier New" w:cs="Courier New"/>
          <w:b/>
          <w:color w:val="1C4587"/>
          <w:lang w:val="en-US"/>
        </w:rPr>
        <w:t>&lt;u&gt;</w:t>
      </w:r>
      <w:r w:rsidRPr="00E17EF8">
        <w:rPr>
          <w:lang w:val="en-US"/>
        </w:rPr>
        <w:t xml:space="preserve"> or </w:t>
      </w:r>
      <w:r w:rsidRPr="00E17EF8">
        <w:rPr>
          <w:rFonts w:ascii="Courier New" w:eastAsia="Courier New" w:hAnsi="Courier New" w:cs="Courier New"/>
          <w:b/>
          <w:color w:val="1C4587"/>
          <w:lang w:val="en-US"/>
        </w:rPr>
        <w:t>&lt;</w:t>
      </w:r>
      <w:proofErr w:type="spellStart"/>
      <w:r w:rsidRPr="00E17EF8">
        <w:rPr>
          <w:rFonts w:ascii="Courier New" w:eastAsia="Courier New" w:hAnsi="Courier New" w:cs="Courier New"/>
          <w:b/>
          <w:color w:val="1C4587"/>
          <w:lang w:val="en-US"/>
        </w:rPr>
        <w:t>annotat</w:t>
      </w:r>
      <w:r w:rsidR="007C48A3">
        <w:rPr>
          <w:rFonts w:ascii="Courier New" w:eastAsia="Courier New" w:hAnsi="Courier New" w:cs="Courier New"/>
          <w:b/>
          <w:color w:val="1C4587"/>
          <w:lang w:val="en-US"/>
        </w:rPr>
        <w:t>ionGrp</w:t>
      </w:r>
      <w:proofErr w:type="spellEnd"/>
      <w:r w:rsidRPr="00E17EF8">
        <w:rPr>
          <w:rFonts w:ascii="Courier New" w:eastAsia="Courier New" w:hAnsi="Courier New" w:cs="Courier New"/>
          <w:b/>
          <w:color w:val="1C4587"/>
          <w:lang w:val="en-US"/>
        </w:rPr>
        <w:t>&gt;</w:t>
      </w:r>
      <w:r w:rsidRPr="00E17EF8">
        <w:rPr>
          <w:lang w:val="en-US"/>
        </w:rPr>
        <w:t xml:space="preserve"> elements), e.g. for different phases of an interaction, the </w:t>
      </w:r>
      <w:r w:rsidRPr="00E17EF8">
        <w:rPr>
          <w:rFonts w:ascii="Courier New" w:eastAsia="Courier New" w:hAnsi="Courier New" w:cs="Courier New"/>
          <w:b/>
          <w:color w:val="1C4587"/>
          <w:lang w:val="en-US"/>
        </w:rPr>
        <w:t>&lt;div&gt;</w:t>
      </w:r>
      <w:r w:rsidRPr="00E17EF8">
        <w:rPr>
          <w:lang w:val="en-US"/>
        </w:rPr>
        <w:t xml:space="preserve"> element with an appropriate </w:t>
      </w:r>
      <w:r w:rsidRPr="00E17EF8">
        <w:rPr>
          <w:rFonts w:ascii="Courier New" w:eastAsia="Courier New" w:hAnsi="Courier New" w:cs="Courier New"/>
          <w:b/>
          <w:color w:val="1C4587"/>
          <w:lang w:val="en-US"/>
        </w:rPr>
        <w:t>@type</w:t>
      </w:r>
      <w:r w:rsidRPr="00E17EF8">
        <w:rPr>
          <w:lang w:val="en-US"/>
        </w:rPr>
        <w:t xml:space="preserve"> (if needed, a </w:t>
      </w:r>
      <w:r w:rsidRPr="00E17EF8">
        <w:rPr>
          <w:rFonts w:ascii="Courier New" w:eastAsia="Courier New" w:hAnsi="Courier New" w:cs="Courier New"/>
          <w:b/>
          <w:color w:val="1C4587"/>
          <w:lang w:val="en-US"/>
        </w:rPr>
        <w:t>@subtype</w:t>
      </w:r>
      <w:r w:rsidRPr="00E17EF8">
        <w:rPr>
          <w:lang w:val="en-US"/>
        </w:rPr>
        <w:t xml:space="preserve"> in addition) attribute can be used. </w:t>
      </w:r>
      <w:r w:rsidRPr="00B5665C">
        <w:rPr>
          <w:lang w:val="en-US"/>
        </w:rPr>
        <w:t>This is optional</w:t>
      </w:r>
      <w:r w:rsidR="005C5394">
        <w:rPr>
          <w:lang w:val="en-US"/>
        </w:rPr>
        <w:t xml:space="preserve"> and need not </w:t>
      </w:r>
      <w:r w:rsidRPr="00B5665C">
        <w:rPr>
          <w:lang w:val="en-US"/>
        </w:rPr>
        <w:t>be applied exhaustively.</w:t>
      </w:r>
    </w:p>
    <w:p w:rsidR="00343FDB" w:rsidRPr="00B5665C" w:rsidRDefault="00343FDB">
      <w:pPr>
        <w:ind w:left="220"/>
        <w:contextualSpacing w:val="0"/>
        <w:rPr>
          <w:lang w:val="en-US"/>
        </w:rPr>
      </w:pPr>
    </w:p>
    <w:tbl>
      <w:tblPr>
        <w:tblStyle w:val="a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43FDB">
        <w:tc>
          <w:tcPr>
            <w:tcW w:w="9360" w:type="dxa"/>
            <w:shd w:val="clear" w:color="auto" w:fill="D9D9D9"/>
            <w:tcMar>
              <w:top w:w="100" w:type="dxa"/>
              <w:left w:w="100" w:type="dxa"/>
              <w:bottom w:w="100" w:type="dxa"/>
              <w:right w:w="100" w:type="dxa"/>
            </w:tcMar>
          </w:tcPr>
          <w:p w:rsidR="00343FDB" w:rsidRPr="00E17EF8" w:rsidRDefault="00E17EF8">
            <w:pPr>
              <w:contextualSpacing w:val="0"/>
              <w:rPr>
                <w:lang w:val="en-US"/>
              </w:rPr>
            </w:pPr>
            <w:r w:rsidRPr="00E17EF8">
              <w:rPr>
                <w:rFonts w:ascii="Consolas" w:eastAsia="Consolas" w:hAnsi="Consolas" w:cs="Consolas"/>
                <w:sz w:val="20"/>
                <w:lang w:val="en-US"/>
              </w:rPr>
              <w:t>&lt;!-- initial section of the interaction --&gt;</w:t>
            </w:r>
          </w:p>
          <w:p w:rsidR="00343FDB" w:rsidRPr="00E17EF8" w:rsidRDefault="00E17EF8">
            <w:pPr>
              <w:contextualSpacing w:val="0"/>
              <w:rPr>
                <w:lang w:val="en-US"/>
              </w:rPr>
            </w:pPr>
            <w:r w:rsidRPr="00E17EF8">
              <w:rPr>
                <w:rFonts w:ascii="Consolas" w:eastAsia="Consolas" w:hAnsi="Consolas" w:cs="Consolas"/>
                <w:sz w:val="20"/>
                <w:lang w:val="en-US"/>
              </w:rPr>
              <w:t>&lt;div type=</w:t>
            </w:r>
            <w:r w:rsidRPr="00E17EF8">
              <w:rPr>
                <w:rFonts w:ascii="Consolas" w:eastAsia="Consolas" w:hAnsi="Consolas" w:cs="Consolas"/>
                <w:color w:val="333333"/>
                <w:sz w:val="20"/>
                <w:lang w:val="en-US"/>
              </w:rPr>
              <w:t>"greeting"&gt;</w:t>
            </w:r>
          </w:p>
          <w:p w:rsidR="00343FDB" w:rsidRPr="00E17EF8" w:rsidRDefault="00E17EF8">
            <w:pPr>
              <w:contextualSpacing w:val="0"/>
              <w:rPr>
                <w:lang w:val="en-US"/>
              </w:rPr>
            </w:pPr>
            <w:r w:rsidRPr="00E17EF8">
              <w:rPr>
                <w:rFonts w:ascii="Consolas" w:eastAsia="Consolas" w:hAnsi="Consolas" w:cs="Consolas"/>
                <w:sz w:val="20"/>
                <w:lang w:val="en-US"/>
              </w:rPr>
              <w:t xml:space="preserve">    &lt;</w:t>
            </w:r>
            <w:proofErr w:type="spellStart"/>
            <w:r w:rsidRPr="00E17EF8">
              <w:rPr>
                <w:rFonts w:ascii="Consolas" w:eastAsia="Consolas" w:hAnsi="Consolas" w:cs="Consolas"/>
                <w:sz w:val="20"/>
                <w:lang w:val="en-US"/>
              </w:rPr>
              <w:t>annotat</w:t>
            </w:r>
            <w:r w:rsidR="007C48A3">
              <w:rPr>
                <w:rFonts w:ascii="Consolas" w:eastAsia="Consolas" w:hAnsi="Consolas" w:cs="Consolas"/>
                <w:sz w:val="20"/>
                <w:lang w:val="en-US"/>
              </w:rPr>
              <w:t>ionGrp</w:t>
            </w:r>
            <w:proofErr w:type="spellEnd"/>
            <w:r w:rsidRPr="00E17EF8">
              <w:rPr>
                <w:rFonts w:ascii="Consolas" w:eastAsia="Consolas" w:hAnsi="Consolas" w:cs="Consolas"/>
                <w:color w:val="333333"/>
                <w:sz w:val="20"/>
                <w:lang w:val="en-US"/>
              </w:rPr>
              <w:t xml:space="preserve"> who="#SPK0" </w:t>
            </w:r>
            <w:r w:rsidRPr="00E17EF8">
              <w:rPr>
                <w:rFonts w:ascii="Consolas" w:eastAsia="Consolas" w:hAnsi="Consolas" w:cs="Consolas"/>
                <w:sz w:val="20"/>
                <w:lang w:val="en-US"/>
              </w:rPr>
              <w:t>start="#T0" end="#T1"&gt;</w:t>
            </w:r>
          </w:p>
          <w:p w:rsidR="00343FDB" w:rsidRPr="00E17EF8" w:rsidRDefault="00E17EF8">
            <w:pPr>
              <w:contextualSpacing w:val="0"/>
              <w:rPr>
                <w:lang w:val="en-US"/>
              </w:rPr>
            </w:pPr>
            <w:r w:rsidRPr="00E17EF8">
              <w:rPr>
                <w:rFonts w:ascii="Consolas" w:eastAsia="Consolas" w:hAnsi="Consolas" w:cs="Consolas"/>
                <w:sz w:val="20"/>
                <w:lang w:val="en-US"/>
              </w:rPr>
              <w:t xml:space="preserve">         &lt;!-- [...] u and </w:t>
            </w:r>
            <w:proofErr w:type="spellStart"/>
            <w:r w:rsidRPr="00E17EF8">
              <w:rPr>
                <w:rFonts w:ascii="Consolas" w:eastAsia="Consolas" w:hAnsi="Consolas" w:cs="Consolas"/>
                <w:sz w:val="20"/>
                <w:lang w:val="en-US"/>
              </w:rPr>
              <w:t>spanGrp</w:t>
            </w:r>
            <w:proofErr w:type="spellEnd"/>
            <w:r w:rsidRPr="00E17EF8">
              <w:rPr>
                <w:rFonts w:ascii="Consolas" w:eastAsia="Consolas" w:hAnsi="Consolas" w:cs="Consolas"/>
                <w:sz w:val="20"/>
                <w:lang w:val="en-US"/>
              </w:rPr>
              <w:t xml:space="preserve"> elements, see above --&gt;</w:t>
            </w:r>
          </w:p>
          <w:p w:rsidR="00343FDB" w:rsidRPr="00E17EF8" w:rsidRDefault="00E17EF8">
            <w:pPr>
              <w:contextualSpacing w:val="0"/>
              <w:rPr>
                <w:lang w:val="en-US"/>
              </w:rPr>
            </w:pPr>
            <w:r w:rsidRPr="00E17EF8">
              <w:rPr>
                <w:rFonts w:ascii="Consolas" w:eastAsia="Consolas" w:hAnsi="Consolas" w:cs="Consolas"/>
                <w:sz w:val="20"/>
                <w:lang w:val="en-US"/>
              </w:rPr>
              <w:t xml:space="preserve">    &lt;/</w:t>
            </w:r>
            <w:proofErr w:type="spellStart"/>
            <w:r w:rsidR="007C48A3" w:rsidRPr="00E17EF8">
              <w:rPr>
                <w:rFonts w:ascii="Consolas" w:eastAsia="Consolas" w:hAnsi="Consolas" w:cs="Consolas"/>
                <w:sz w:val="20"/>
                <w:lang w:val="en-US"/>
              </w:rPr>
              <w:t>annotat</w:t>
            </w:r>
            <w:r w:rsidR="007C48A3">
              <w:rPr>
                <w:rFonts w:ascii="Consolas" w:eastAsia="Consolas" w:hAnsi="Consolas" w:cs="Consolas"/>
                <w:sz w:val="20"/>
                <w:lang w:val="en-US"/>
              </w:rPr>
              <w:t>ionGrp</w:t>
            </w:r>
            <w:proofErr w:type="spellEnd"/>
            <w:r w:rsidRPr="00E17EF8">
              <w:rPr>
                <w:rFonts w:ascii="Consolas" w:eastAsia="Consolas" w:hAnsi="Consolas" w:cs="Consolas"/>
                <w:sz w:val="20"/>
                <w:lang w:val="en-US"/>
              </w:rPr>
              <w:t>&gt;</w:t>
            </w:r>
          </w:p>
          <w:p w:rsidR="00343FDB" w:rsidRPr="00E17EF8" w:rsidRDefault="00E17EF8">
            <w:pPr>
              <w:contextualSpacing w:val="0"/>
              <w:rPr>
                <w:lang w:val="en-US"/>
              </w:rPr>
            </w:pPr>
            <w:r w:rsidRPr="00E17EF8">
              <w:rPr>
                <w:rFonts w:ascii="Consolas" w:eastAsia="Consolas" w:hAnsi="Consolas" w:cs="Consolas"/>
                <w:sz w:val="20"/>
                <w:lang w:val="en-US"/>
              </w:rPr>
              <w:t xml:space="preserve">    &lt;</w:t>
            </w:r>
            <w:proofErr w:type="spellStart"/>
            <w:r w:rsidR="007C48A3" w:rsidRPr="00E17EF8">
              <w:rPr>
                <w:rFonts w:ascii="Consolas" w:eastAsia="Consolas" w:hAnsi="Consolas" w:cs="Consolas"/>
                <w:sz w:val="20"/>
                <w:lang w:val="en-US"/>
              </w:rPr>
              <w:t>annotat</w:t>
            </w:r>
            <w:r w:rsidR="007C48A3">
              <w:rPr>
                <w:rFonts w:ascii="Consolas" w:eastAsia="Consolas" w:hAnsi="Consolas" w:cs="Consolas"/>
                <w:sz w:val="20"/>
                <w:lang w:val="en-US"/>
              </w:rPr>
              <w:t>ionGrp</w:t>
            </w:r>
            <w:proofErr w:type="spellEnd"/>
            <w:r w:rsidR="007C48A3" w:rsidRPr="00E17EF8">
              <w:rPr>
                <w:rFonts w:ascii="Consolas" w:eastAsia="Consolas" w:hAnsi="Consolas" w:cs="Consolas"/>
                <w:color w:val="333333"/>
                <w:sz w:val="20"/>
                <w:lang w:val="en-US"/>
              </w:rPr>
              <w:t xml:space="preserve"> </w:t>
            </w:r>
            <w:r w:rsidRPr="00E17EF8">
              <w:rPr>
                <w:rFonts w:ascii="Consolas" w:eastAsia="Consolas" w:hAnsi="Consolas" w:cs="Consolas"/>
                <w:color w:val="333333"/>
                <w:sz w:val="20"/>
                <w:lang w:val="en-US"/>
              </w:rPr>
              <w:t xml:space="preserve">who="#SPK1" </w:t>
            </w:r>
            <w:r w:rsidRPr="00E17EF8">
              <w:rPr>
                <w:rFonts w:ascii="Consolas" w:eastAsia="Consolas" w:hAnsi="Consolas" w:cs="Consolas"/>
                <w:sz w:val="20"/>
                <w:lang w:val="en-US"/>
              </w:rPr>
              <w:t>start="#T1" end="#T2"&gt;</w:t>
            </w:r>
          </w:p>
          <w:p w:rsidR="00343FDB" w:rsidRPr="00E17EF8" w:rsidRDefault="00E17EF8">
            <w:pPr>
              <w:contextualSpacing w:val="0"/>
              <w:rPr>
                <w:lang w:val="en-US"/>
              </w:rPr>
            </w:pPr>
            <w:r w:rsidRPr="00E17EF8">
              <w:rPr>
                <w:rFonts w:ascii="Consolas" w:eastAsia="Consolas" w:hAnsi="Consolas" w:cs="Consolas"/>
                <w:sz w:val="20"/>
                <w:lang w:val="en-US"/>
              </w:rPr>
              <w:t xml:space="preserve">         &lt;!-- [...] u and </w:t>
            </w:r>
            <w:proofErr w:type="spellStart"/>
            <w:r w:rsidRPr="00E17EF8">
              <w:rPr>
                <w:rFonts w:ascii="Consolas" w:eastAsia="Consolas" w:hAnsi="Consolas" w:cs="Consolas"/>
                <w:sz w:val="20"/>
                <w:lang w:val="en-US"/>
              </w:rPr>
              <w:t>spanGrp</w:t>
            </w:r>
            <w:proofErr w:type="spellEnd"/>
            <w:r w:rsidRPr="00E17EF8">
              <w:rPr>
                <w:rFonts w:ascii="Consolas" w:eastAsia="Consolas" w:hAnsi="Consolas" w:cs="Consolas"/>
                <w:sz w:val="20"/>
                <w:lang w:val="en-US"/>
              </w:rPr>
              <w:t xml:space="preserve"> elements, see above --&gt;</w:t>
            </w:r>
          </w:p>
          <w:p w:rsidR="00343FDB" w:rsidRPr="00E17EF8" w:rsidRDefault="00E17EF8">
            <w:pPr>
              <w:contextualSpacing w:val="0"/>
              <w:rPr>
                <w:lang w:val="en-US"/>
              </w:rPr>
            </w:pPr>
            <w:r w:rsidRPr="00E17EF8">
              <w:rPr>
                <w:rFonts w:ascii="Consolas" w:eastAsia="Consolas" w:hAnsi="Consolas" w:cs="Consolas"/>
                <w:sz w:val="20"/>
                <w:lang w:val="en-US"/>
              </w:rPr>
              <w:t xml:space="preserve">    &lt;/</w:t>
            </w:r>
            <w:proofErr w:type="spellStart"/>
            <w:r w:rsidR="007C48A3" w:rsidRPr="00E17EF8">
              <w:rPr>
                <w:rFonts w:ascii="Consolas" w:eastAsia="Consolas" w:hAnsi="Consolas" w:cs="Consolas"/>
                <w:sz w:val="20"/>
                <w:lang w:val="en-US"/>
              </w:rPr>
              <w:t>annotat</w:t>
            </w:r>
            <w:r w:rsidR="007C48A3">
              <w:rPr>
                <w:rFonts w:ascii="Consolas" w:eastAsia="Consolas" w:hAnsi="Consolas" w:cs="Consolas"/>
                <w:sz w:val="20"/>
                <w:lang w:val="en-US"/>
              </w:rPr>
              <w:t>ionGrp</w:t>
            </w:r>
            <w:proofErr w:type="spellEnd"/>
            <w:r w:rsidRPr="00E17EF8">
              <w:rPr>
                <w:rFonts w:ascii="Consolas" w:eastAsia="Consolas" w:hAnsi="Consolas" w:cs="Consolas"/>
                <w:sz w:val="20"/>
                <w:lang w:val="en-US"/>
              </w:rPr>
              <w:t>&gt;</w:t>
            </w:r>
          </w:p>
          <w:p w:rsidR="00343FDB" w:rsidRPr="00E17EF8" w:rsidRDefault="00E17EF8">
            <w:pPr>
              <w:contextualSpacing w:val="0"/>
              <w:rPr>
                <w:lang w:val="en-US"/>
              </w:rPr>
            </w:pPr>
            <w:r w:rsidRPr="00E17EF8">
              <w:rPr>
                <w:rFonts w:ascii="Consolas" w:eastAsia="Consolas" w:hAnsi="Consolas" w:cs="Consolas"/>
                <w:sz w:val="20"/>
                <w:lang w:val="en-US"/>
              </w:rPr>
              <w:t>&lt;/div&gt;</w:t>
            </w:r>
          </w:p>
          <w:p w:rsidR="005C5394" w:rsidRPr="005C5394" w:rsidRDefault="005C5394">
            <w:pPr>
              <w:contextualSpacing w:val="0"/>
              <w:rPr>
                <w:lang w:val="en-US"/>
              </w:rPr>
            </w:pPr>
            <w:r w:rsidRPr="00E17EF8">
              <w:rPr>
                <w:rFonts w:ascii="Consolas" w:eastAsia="Consolas" w:hAnsi="Consolas" w:cs="Consolas"/>
                <w:sz w:val="20"/>
                <w:lang w:val="en-US"/>
              </w:rPr>
              <w:t>&lt;!-- main part, not embedded in a div element --&gt;</w:t>
            </w:r>
          </w:p>
          <w:p w:rsidR="00343FDB" w:rsidRPr="00E17EF8" w:rsidRDefault="00E17EF8">
            <w:pPr>
              <w:contextualSpacing w:val="0"/>
              <w:rPr>
                <w:lang w:val="en-US"/>
              </w:rPr>
            </w:pPr>
            <w:r w:rsidRPr="00E17EF8">
              <w:rPr>
                <w:rFonts w:ascii="Consolas" w:eastAsia="Consolas" w:hAnsi="Consolas" w:cs="Consolas"/>
                <w:sz w:val="20"/>
                <w:lang w:val="en-US"/>
              </w:rPr>
              <w:t>&lt;</w:t>
            </w:r>
            <w:proofErr w:type="spellStart"/>
            <w:r w:rsidRPr="00E17EF8">
              <w:rPr>
                <w:rFonts w:ascii="Consolas" w:eastAsia="Consolas" w:hAnsi="Consolas" w:cs="Consolas"/>
                <w:sz w:val="20"/>
                <w:lang w:val="en-US"/>
              </w:rPr>
              <w:t>annotat</w:t>
            </w:r>
            <w:r w:rsidR="007C48A3">
              <w:rPr>
                <w:rFonts w:ascii="Consolas" w:eastAsia="Consolas" w:hAnsi="Consolas" w:cs="Consolas"/>
                <w:sz w:val="20"/>
                <w:lang w:val="en-US"/>
              </w:rPr>
              <w:t>ionGrp</w:t>
            </w:r>
            <w:proofErr w:type="spellEnd"/>
            <w:r w:rsidRPr="00E17EF8">
              <w:rPr>
                <w:rFonts w:ascii="Consolas" w:eastAsia="Consolas" w:hAnsi="Consolas" w:cs="Consolas"/>
                <w:color w:val="333333"/>
                <w:sz w:val="20"/>
                <w:lang w:val="en-US"/>
              </w:rPr>
              <w:t xml:space="preserve"> who="#SPK0" </w:t>
            </w:r>
            <w:r w:rsidRPr="00E17EF8">
              <w:rPr>
                <w:rFonts w:ascii="Consolas" w:eastAsia="Consolas" w:hAnsi="Consolas" w:cs="Consolas"/>
                <w:sz w:val="20"/>
                <w:lang w:val="en-US"/>
              </w:rPr>
              <w:t>start="#T2" end="#T3"&gt;</w:t>
            </w:r>
          </w:p>
          <w:p w:rsidR="00343FDB" w:rsidRPr="00E17EF8" w:rsidRDefault="00B5665C">
            <w:pPr>
              <w:contextualSpacing w:val="0"/>
              <w:rPr>
                <w:lang w:val="en-US"/>
              </w:rPr>
            </w:pPr>
            <w:r>
              <w:rPr>
                <w:rFonts w:ascii="Consolas" w:eastAsia="Consolas" w:hAnsi="Consolas" w:cs="Consolas"/>
                <w:sz w:val="20"/>
                <w:lang w:val="en-US"/>
              </w:rPr>
              <w:t xml:space="preserve">    </w:t>
            </w:r>
            <w:r w:rsidR="00E17EF8" w:rsidRPr="00E17EF8">
              <w:rPr>
                <w:rFonts w:ascii="Consolas" w:eastAsia="Consolas" w:hAnsi="Consolas" w:cs="Consolas"/>
                <w:sz w:val="20"/>
                <w:lang w:val="en-US"/>
              </w:rPr>
              <w:t xml:space="preserve"> &lt;!-- [...] u and </w:t>
            </w:r>
            <w:proofErr w:type="spellStart"/>
            <w:r w:rsidR="00E17EF8" w:rsidRPr="00E17EF8">
              <w:rPr>
                <w:rFonts w:ascii="Consolas" w:eastAsia="Consolas" w:hAnsi="Consolas" w:cs="Consolas"/>
                <w:sz w:val="20"/>
                <w:lang w:val="en-US"/>
              </w:rPr>
              <w:t>spanGrp</w:t>
            </w:r>
            <w:proofErr w:type="spellEnd"/>
            <w:r w:rsidR="00E17EF8" w:rsidRPr="00E17EF8">
              <w:rPr>
                <w:rFonts w:ascii="Consolas" w:eastAsia="Consolas" w:hAnsi="Consolas" w:cs="Consolas"/>
                <w:sz w:val="20"/>
                <w:lang w:val="en-US"/>
              </w:rPr>
              <w:t xml:space="preserve"> elements, see above --&gt;</w:t>
            </w:r>
          </w:p>
          <w:p w:rsidR="00343FDB" w:rsidRDefault="00E17EF8">
            <w:pPr>
              <w:contextualSpacing w:val="0"/>
              <w:rPr>
                <w:rFonts w:ascii="Consolas" w:eastAsia="Consolas" w:hAnsi="Consolas" w:cs="Consolas"/>
                <w:sz w:val="20"/>
                <w:lang w:val="en-US"/>
              </w:rPr>
            </w:pPr>
            <w:r w:rsidRPr="00E17EF8">
              <w:rPr>
                <w:rFonts w:ascii="Consolas" w:eastAsia="Consolas" w:hAnsi="Consolas" w:cs="Consolas"/>
                <w:sz w:val="20"/>
                <w:lang w:val="en-US"/>
              </w:rPr>
              <w:t>&lt;/</w:t>
            </w:r>
            <w:proofErr w:type="spellStart"/>
            <w:r w:rsidR="007C48A3" w:rsidRPr="00E17EF8">
              <w:rPr>
                <w:rFonts w:ascii="Consolas" w:eastAsia="Consolas" w:hAnsi="Consolas" w:cs="Consolas"/>
                <w:sz w:val="20"/>
                <w:lang w:val="en-US"/>
              </w:rPr>
              <w:t>annotat</w:t>
            </w:r>
            <w:r w:rsidR="007C48A3">
              <w:rPr>
                <w:rFonts w:ascii="Consolas" w:eastAsia="Consolas" w:hAnsi="Consolas" w:cs="Consolas"/>
                <w:sz w:val="20"/>
                <w:lang w:val="en-US"/>
              </w:rPr>
              <w:t>ionGrp</w:t>
            </w:r>
            <w:proofErr w:type="spellEnd"/>
            <w:r w:rsidRPr="00E17EF8">
              <w:rPr>
                <w:rFonts w:ascii="Consolas" w:eastAsia="Consolas" w:hAnsi="Consolas" w:cs="Consolas"/>
                <w:sz w:val="20"/>
                <w:lang w:val="en-US"/>
              </w:rPr>
              <w:t>&gt;</w:t>
            </w:r>
          </w:p>
          <w:p w:rsidR="00343FDB" w:rsidRPr="00E17EF8" w:rsidRDefault="00E17EF8">
            <w:pPr>
              <w:contextualSpacing w:val="0"/>
              <w:rPr>
                <w:lang w:val="en-US"/>
              </w:rPr>
            </w:pPr>
            <w:r w:rsidRPr="00E17EF8">
              <w:rPr>
                <w:rFonts w:ascii="Consolas" w:eastAsia="Consolas" w:hAnsi="Consolas" w:cs="Consolas"/>
                <w:sz w:val="20"/>
                <w:lang w:val="en-US"/>
              </w:rPr>
              <w:t>&lt;!-- [...] --&gt;</w:t>
            </w:r>
          </w:p>
          <w:p w:rsidR="00343FDB" w:rsidRPr="00E17EF8" w:rsidRDefault="00E17EF8">
            <w:pPr>
              <w:contextualSpacing w:val="0"/>
              <w:rPr>
                <w:lang w:val="en-US"/>
              </w:rPr>
            </w:pPr>
            <w:r w:rsidRPr="00E17EF8">
              <w:rPr>
                <w:rFonts w:ascii="Consolas" w:eastAsia="Consolas" w:hAnsi="Consolas" w:cs="Consolas"/>
                <w:sz w:val="20"/>
                <w:lang w:val="en-US"/>
              </w:rPr>
              <w:t>&lt;!-- final section of the interaction --&gt;</w:t>
            </w:r>
          </w:p>
          <w:p w:rsidR="00343FDB" w:rsidRPr="00E17EF8" w:rsidRDefault="00E17EF8">
            <w:pPr>
              <w:contextualSpacing w:val="0"/>
              <w:rPr>
                <w:lang w:val="en-US"/>
              </w:rPr>
            </w:pPr>
            <w:r w:rsidRPr="00E17EF8">
              <w:rPr>
                <w:rFonts w:ascii="Consolas" w:eastAsia="Consolas" w:hAnsi="Consolas" w:cs="Consolas"/>
                <w:sz w:val="20"/>
                <w:lang w:val="en-US"/>
              </w:rPr>
              <w:t>&lt;div type=</w:t>
            </w:r>
            <w:r w:rsidRPr="00E17EF8">
              <w:rPr>
                <w:rFonts w:ascii="Consolas" w:eastAsia="Consolas" w:hAnsi="Consolas" w:cs="Consolas"/>
                <w:color w:val="333333"/>
                <w:sz w:val="20"/>
                <w:lang w:val="en-US"/>
              </w:rPr>
              <w:t>"farewell"&gt;</w:t>
            </w:r>
          </w:p>
          <w:p w:rsidR="00343FDB" w:rsidRPr="00E17EF8" w:rsidRDefault="00E17EF8">
            <w:pPr>
              <w:contextualSpacing w:val="0"/>
              <w:rPr>
                <w:lang w:val="en-US"/>
              </w:rPr>
            </w:pPr>
            <w:r w:rsidRPr="00E17EF8">
              <w:rPr>
                <w:rFonts w:ascii="Consolas" w:eastAsia="Consolas" w:hAnsi="Consolas" w:cs="Consolas"/>
                <w:sz w:val="20"/>
                <w:lang w:val="en-US"/>
              </w:rPr>
              <w:t xml:space="preserve">    &lt;</w:t>
            </w:r>
            <w:proofErr w:type="spellStart"/>
            <w:r w:rsidR="007C48A3" w:rsidRPr="00E17EF8">
              <w:rPr>
                <w:rFonts w:ascii="Consolas" w:eastAsia="Consolas" w:hAnsi="Consolas" w:cs="Consolas"/>
                <w:sz w:val="20"/>
                <w:lang w:val="en-US"/>
              </w:rPr>
              <w:t>annotat</w:t>
            </w:r>
            <w:r w:rsidR="007C48A3">
              <w:rPr>
                <w:rFonts w:ascii="Consolas" w:eastAsia="Consolas" w:hAnsi="Consolas" w:cs="Consolas"/>
                <w:sz w:val="20"/>
                <w:lang w:val="en-US"/>
              </w:rPr>
              <w:t>ionGrp</w:t>
            </w:r>
            <w:proofErr w:type="spellEnd"/>
            <w:r w:rsidR="007C48A3" w:rsidRPr="00E17EF8">
              <w:rPr>
                <w:rFonts w:ascii="Consolas" w:eastAsia="Consolas" w:hAnsi="Consolas" w:cs="Consolas"/>
                <w:color w:val="333333"/>
                <w:sz w:val="20"/>
                <w:lang w:val="en-US"/>
              </w:rPr>
              <w:t xml:space="preserve"> </w:t>
            </w:r>
            <w:r w:rsidRPr="00E17EF8">
              <w:rPr>
                <w:rFonts w:ascii="Consolas" w:eastAsia="Consolas" w:hAnsi="Consolas" w:cs="Consolas"/>
                <w:color w:val="333333"/>
                <w:sz w:val="20"/>
                <w:lang w:val="en-US"/>
              </w:rPr>
              <w:t xml:space="preserve">who="#SPK1" </w:t>
            </w:r>
            <w:r w:rsidRPr="00E17EF8">
              <w:rPr>
                <w:rFonts w:ascii="Consolas" w:eastAsia="Consolas" w:hAnsi="Consolas" w:cs="Consolas"/>
                <w:sz w:val="20"/>
                <w:lang w:val="en-US"/>
              </w:rPr>
              <w:t>start="#T112" end="#T113"&gt;</w:t>
            </w:r>
          </w:p>
          <w:p w:rsidR="00343FDB" w:rsidRPr="00E17EF8" w:rsidRDefault="00E17EF8">
            <w:pPr>
              <w:contextualSpacing w:val="0"/>
              <w:rPr>
                <w:lang w:val="en-US"/>
              </w:rPr>
            </w:pPr>
            <w:r w:rsidRPr="00E17EF8">
              <w:rPr>
                <w:rFonts w:ascii="Consolas" w:eastAsia="Consolas" w:hAnsi="Consolas" w:cs="Consolas"/>
                <w:sz w:val="20"/>
                <w:lang w:val="en-US"/>
              </w:rPr>
              <w:t xml:space="preserve">         &lt;!-- [...] u and </w:t>
            </w:r>
            <w:proofErr w:type="spellStart"/>
            <w:r w:rsidRPr="00E17EF8">
              <w:rPr>
                <w:rFonts w:ascii="Consolas" w:eastAsia="Consolas" w:hAnsi="Consolas" w:cs="Consolas"/>
                <w:sz w:val="20"/>
                <w:lang w:val="en-US"/>
              </w:rPr>
              <w:t>spanGrp</w:t>
            </w:r>
            <w:proofErr w:type="spellEnd"/>
            <w:r w:rsidRPr="00E17EF8">
              <w:rPr>
                <w:rFonts w:ascii="Consolas" w:eastAsia="Consolas" w:hAnsi="Consolas" w:cs="Consolas"/>
                <w:sz w:val="20"/>
                <w:lang w:val="en-US"/>
              </w:rPr>
              <w:t xml:space="preserve"> elements, see above --&gt;</w:t>
            </w:r>
          </w:p>
          <w:p w:rsidR="00343FDB" w:rsidRPr="00E17EF8" w:rsidRDefault="00E17EF8">
            <w:pPr>
              <w:contextualSpacing w:val="0"/>
              <w:rPr>
                <w:lang w:val="en-US"/>
              </w:rPr>
            </w:pPr>
            <w:r w:rsidRPr="00E17EF8">
              <w:rPr>
                <w:rFonts w:ascii="Consolas" w:eastAsia="Consolas" w:hAnsi="Consolas" w:cs="Consolas"/>
                <w:sz w:val="20"/>
                <w:lang w:val="en-US"/>
              </w:rPr>
              <w:t xml:space="preserve">    &lt;/</w:t>
            </w:r>
            <w:proofErr w:type="spellStart"/>
            <w:r w:rsidR="007C48A3" w:rsidRPr="00E17EF8">
              <w:rPr>
                <w:rFonts w:ascii="Consolas" w:eastAsia="Consolas" w:hAnsi="Consolas" w:cs="Consolas"/>
                <w:sz w:val="20"/>
                <w:lang w:val="en-US"/>
              </w:rPr>
              <w:t>annotat</w:t>
            </w:r>
            <w:r w:rsidR="007C48A3">
              <w:rPr>
                <w:rFonts w:ascii="Consolas" w:eastAsia="Consolas" w:hAnsi="Consolas" w:cs="Consolas"/>
                <w:sz w:val="20"/>
                <w:lang w:val="en-US"/>
              </w:rPr>
              <w:t>ionGrp</w:t>
            </w:r>
            <w:proofErr w:type="spellEnd"/>
            <w:r w:rsidRPr="00E17EF8">
              <w:rPr>
                <w:rFonts w:ascii="Consolas" w:eastAsia="Consolas" w:hAnsi="Consolas" w:cs="Consolas"/>
                <w:sz w:val="20"/>
                <w:lang w:val="en-US"/>
              </w:rPr>
              <w:t>&gt;</w:t>
            </w:r>
          </w:p>
          <w:p w:rsidR="00343FDB" w:rsidRPr="00E17EF8" w:rsidRDefault="00E17EF8">
            <w:pPr>
              <w:contextualSpacing w:val="0"/>
              <w:rPr>
                <w:lang w:val="en-US"/>
              </w:rPr>
            </w:pPr>
            <w:r w:rsidRPr="00E17EF8">
              <w:rPr>
                <w:rFonts w:ascii="Consolas" w:eastAsia="Consolas" w:hAnsi="Consolas" w:cs="Consolas"/>
                <w:sz w:val="20"/>
                <w:lang w:val="en-US"/>
              </w:rPr>
              <w:lastRenderedPageBreak/>
              <w:t xml:space="preserve">    &lt;</w:t>
            </w:r>
            <w:proofErr w:type="spellStart"/>
            <w:r w:rsidR="007C48A3" w:rsidRPr="00E17EF8">
              <w:rPr>
                <w:rFonts w:ascii="Consolas" w:eastAsia="Consolas" w:hAnsi="Consolas" w:cs="Consolas"/>
                <w:sz w:val="20"/>
                <w:lang w:val="en-US"/>
              </w:rPr>
              <w:t>annotat</w:t>
            </w:r>
            <w:r w:rsidR="007C48A3">
              <w:rPr>
                <w:rFonts w:ascii="Consolas" w:eastAsia="Consolas" w:hAnsi="Consolas" w:cs="Consolas"/>
                <w:sz w:val="20"/>
                <w:lang w:val="en-US"/>
              </w:rPr>
              <w:t>ionGrp</w:t>
            </w:r>
            <w:proofErr w:type="spellEnd"/>
            <w:r w:rsidRPr="00E17EF8">
              <w:rPr>
                <w:rFonts w:ascii="Consolas" w:eastAsia="Consolas" w:hAnsi="Consolas" w:cs="Consolas"/>
                <w:color w:val="333333"/>
                <w:sz w:val="20"/>
                <w:lang w:val="en-US"/>
              </w:rPr>
              <w:t xml:space="preserve"> who="#SPK0" </w:t>
            </w:r>
            <w:r w:rsidRPr="00E17EF8">
              <w:rPr>
                <w:rFonts w:ascii="Consolas" w:eastAsia="Consolas" w:hAnsi="Consolas" w:cs="Consolas"/>
                <w:sz w:val="20"/>
                <w:lang w:val="en-US"/>
              </w:rPr>
              <w:t>start="#T113" end="#T114"&gt;</w:t>
            </w:r>
          </w:p>
          <w:p w:rsidR="00343FDB" w:rsidRPr="00E17EF8" w:rsidRDefault="00E17EF8">
            <w:pPr>
              <w:contextualSpacing w:val="0"/>
              <w:rPr>
                <w:lang w:val="en-US"/>
              </w:rPr>
            </w:pPr>
            <w:r w:rsidRPr="00E17EF8">
              <w:rPr>
                <w:rFonts w:ascii="Consolas" w:eastAsia="Consolas" w:hAnsi="Consolas" w:cs="Consolas"/>
                <w:sz w:val="20"/>
                <w:lang w:val="en-US"/>
              </w:rPr>
              <w:t xml:space="preserve">         &lt;!-- [...] u and </w:t>
            </w:r>
            <w:proofErr w:type="spellStart"/>
            <w:r w:rsidRPr="00E17EF8">
              <w:rPr>
                <w:rFonts w:ascii="Consolas" w:eastAsia="Consolas" w:hAnsi="Consolas" w:cs="Consolas"/>
                <w:sz w:val="20"/>
                <w:lang w:val="en-US"/>
              </w:rPr>
              <w:t>spanGrp</w:t>
            </w:r>
            <w:proofErr w:type="spellEnd"/>
            <w:r w:rsidRPr="00E17EF8">
              <w:rPr>
                <w:rFonts w:ascii="Consolas" w:eastAsia="Consolas" w:hAnsi="Consolas" w:cs="Consolas"/>
                <w:sz w:val="20"/>
                <w:lang w:val="en-US"/>
              </w:rPr>
              <w:t xml:space="preserve"> elements, see above --&gt;</w:t>
            </w:r>
          </w:p>
          <w:p w:rsidR="00343FDB" w:rsidRDefault="00E17EF8">
            <w:pPr>
              <w:contextualSpacing w:val="0"/>
            </w:pPr>
            <w:r w:rsidRPr="00E17EF8">
              <w:rPr>
                <w:rFonts w:ascii="Consolas" w:eastAsia="Consolas" w:hAnsi="Consolas" w:cs="Consolas"/>
                <w:sz w:val="20"/>
                <w:lang w:val="en-US"/>
              </w:rPr>
              <w:t xml:space="preserve">    </w:t>
            </w:r>
            <w:r>
              <w:rPr>
                <w:rFonts w:ascii="Consolas" w:eastAsia="Consolas" w:hAnsi="Consolas" w:cs="Consolas"/>
                <w:sz w:val="20"/>
              </w:rPr>
              <w:t>&lt;/</w:t>
            </w:r>
            <w:proofErr w:type="spellStart"/>
            <w:r w:rsidR="007C48A3" w:rsidRPr="00E17EF8">
              <w:rPr>
                <w:rFonts w:ascii="Consolas" w:eastAsia="Consolas" w:hAnsi="Consolas" w:cs="Consolas"/>
                <w:sz w:val="20"/>
                <w:lang w:val="en-US"/>
              </w:rPr>
              <w:t>annotat</w:t>
            </w:r>
            <w:r w:rsidR="007C48A3">
              <w:rPr>
                <w:rFonts w:ascii="Consolas" w:eastAsia="Consolas" w:hAnsi="Consolas" w:cs="Consolas"/>
                <w:sz w:val="20"/>
                <w:lang w:val="en-US"/>
              </w:rPr>
              <w:t>ionGrp</w:t>
            </w:r>
            <w:proofErr w:type="spellEnd"/>
            <w:r>
              <w:rPr>
                <w:rFonts w:ascii="Consolas" w:eastAsia="Consolas" w:hAnsi="Consolas" w:cs="Consolas"/>
                <w:sz w:val="20"/>
              </w:rPr>
              <w:t>&gt;</w:t>
            </w:r>
          </w:p>
          <w:p w:rsidR="00343FDB" w:rsidRDefault="00E17EF8">
            <w:pPr>
              <w:contextualSpacing w:val="0"/>
            </w:pPr>
            <w:r>
              <w:rPr>
                <w:rFonts w:ascii="Consolas" w:eastAsia="Consolas" w:hAnsi="Consolas" w:cs="Consolas"/>
                <w:sz w:val="20"/>
              </w:rPr>
              <w:t>&lt;/div&gt;</w:t>
            </w:r>
          </w:p>
        </w:tc>
      </w:tr>
    </w:tbl>
    <w:p w:rsidR="002D206A" w:rsidRDefault="002D206A">
      <w:pPr>
        <w:rPr>
          <w:b/>
          <w:sz w:val="36"/>
        </w:rPr>
      </w:pPr>
      <w:bookmarkStart w:id="81" w:name="h.cch0wsj32244" w:colFirst="0" w:colLast="0"/>
      <w:bookmarkEnd w:id="81"/>
      <w:r>
        <w:lastRenderedPageBreak/>
        <w:br w:type="page"/>
      </w:r>
    </w:p>
    <w:p w:rsidR="00343FDB" w:rsidRDefault="00E17EF8">
      <w:pPr>
        <w:pStyle w:val="berschrift1"/>
        <w:contextualSpacing w:val="0"/>
      </w:pPr>
      <w:bookmarkStart w:id="82" w:name="_Toc408578615"/>
      <w:r>
        <w:lastRenderedPageBreak/>
        <w:t xml:space="preserve">6 </w:t>
      </w:r>
      <w:proofErr w:type="spellStart"/>
      <w:r>
        <w:t>Microstructure</w:t>
      </w:r>
      <w:bookmarkEnd w:id="82"/>
      <w:proofErr w:type="spellEnd"/>
    </w:p>
    <w:p w:rsidR="00343FDB" w:rsidRDefault="00E17EF8">
      <w:pPr>
        <w:pStyle w:val="berschrift2"/>
        <w:contextualSpacing w:val="0"/>
      </w:pPr>
      <w:bookmarkStart w:id="83" w:name="h.lxgbc8fwubin" w:colFirst="0" w:colLast="0"/>
      <w:bookmarkStart w:id="84" w:name="_Toc408578616"/>
      <w:bookmarkEnd w:id="83"/>
      <w:r>
        <w:t>6.1 Tokens (&lt;w&gt;)</w:t>
      </w:r>
      <w:bookmarkEnd w:id="84"/>
    </w:p>
    <w:p w:rsidR="00343FDB" w:rsidRDefault="00E17EF8">
      <w:pPr>
        <w:pStyle w:val="berschrift3"/>
        <w:contextualSpacing w:val="0"/>
      </w:pPr>
      <w:bookmarkStart w:id="85" w:name="h.aqf1hmp37zy" w:colFirst="0" w:colLast="0"/>
      <w:bookmarkStart w:id="86" w:name="_Toc408578617"/>
      <w:bookmarkEnd w:id="85"/>
      <w:r>
        <w:t xml:space="preserve">6.1.1 </w:t>
      </w:r>
      <w:proofErr w:type="spellStart"/>
      <w:r>
        <w:t>Characterisation</w:t>
      </w:r>
      <w:bookmarkEnd w:id="86"/>
      <w:proofErr w:type="spellEnd"/>
    </w:p>
    <w:p w:rsidR="00343FDB" w:rsidRPr="00E17EF8" w:rsidRDefault="00E17EF8">
      <w:pPr>
        <w:contextualSpacing w:val="0"/>
        <w:jc w:val="both"/>
        <w:rPr>
          <w:lang w:val="en-US"/>
        </w:rPr>
      </w:pPr>
      <w:r w:rsidRPr="00E17EF8">
        <w:rPr>
          <w:lang w:val="en-US"/>
        </w:rPr>
        <w:t xml:space="preserve">Most transcription conventions do not provide an exact and comprehensive definition of the unit </w:t>
      </w:r>
      <w:r w:rsidRPr="00E17EF8">
        <w:rPr>
          <w:i/>
          <w:lang w:val="en-US"/>
        </w:rPr>
        <w:t>word</w:t>
      </w:r>
      <w:r w:rsidRPr="00E17EF8">
        <w:rPr>
          <w:lang w:val="en-US"/>
        </w:rPr>
        <w:t>. Rather, they depart from the word definition of standard written orthography and supplement this with rules for a selected number of special cases (e.g. words specific to spoken language like ‘</w:t>
      </w:r>
      <w:proofErr w:type="spellStart"/>
      <w:r w:rsidRPr="00E17EF8">
        <w:rPr>
          <w:lang w:val="en-US"/>
        </w:rPr>
        <w:t>ehm</w:t>
      </w:r>
      <w:proofErr w:type="spellEnd"/>
      <w:r w:rsidRPr="00E17EF8">
        <w:rPr>
          <w:lang w:val="en-US"/>
        </w:rPr>
        <w:t>’, abbreviations, spellings</w:t>
      </w:r>
      <w:r w:rsidR="005F3A57">
        <w:rPr>
          <w:lang w:val="en-US"/>
        </w:rPr>
        <w:t>,</w:t>
      </w:r>
      <w:r w:rsidRPr="00E17EF8">
        <w:rPr>
          <w:lang w:val="en-US"/>
        </w:rPr>
        <w:t xml:space="preserve"> etc.). A more precise definition should and need not be attempted in this document - the decision of what is to be treated (i.e. marked up) as a word can be left to the individual transcription system. The definition of </w:t>
      </w:r>
      <w:r w:rsidRPr="00E17EF8">
        <w:rPr>
          <w:rFonts w:ascii="Courier New" w:eastAsia="Courier New" w:hAnsi="Courier New" w:cs="Courier New"/>
          <w:b/>
          <w:color w:val="1C4587"/>
          <w:lang w:val="en-US"/>
        </w:rPr>
        <w:t>&lt;w&gt;</w:t>
      </w:r>
      <w:r w:rsidRPr="00E17EF8">
        <w:rPr>
          <w:lang w:val="en-US"/>
        </w:rPr>
        <w:t xml:space="preserve"> elements in spoken language transcription can thus be viewed as analogous to the definition of a token in the </w:t>
      </w:r>
      <w:proofErr w:type="spellStart"/>
      <w:r w:rsidRPr="00E17EF8">
        <w:rPr>
          <w:lang w:val="en-US"/>
        </w:rPr>
        <w:t>Morpho</w:t>
      </w:r>
      <w:proofErr w:type="spellEnd"/>
      <w:r w:rsidRPr="00E17EF8">
        <w:rPr>
          <w:lang w:val="en-US"/>
        </w:rPr>
        <w:t xml:space="preserve">-Syntactic Annotation Framework (MAF) where “the description of the orthographic, morphological, phonological and lexical structures that may define a token is not covered by [the] standard. ” Henceforth, we will call the entity marked-up as a </w:t>
      </w:r>
      <w:r w:rsidRPr="00E17EF8">
        <w:rPr>
          <w:rFonts w:ascii="Courier New" w:eastAsia="Courier New" w:hAnsi="Courier New" w:cs="Courier New"/>
          <w:b/>
          <w:color w:val="1C4587"/>
          <w:lang w:val="en-US"/>
        </w:rPr>
        <w:t>&lt;w&gt;</w:t>
      </w:r>
      <w:r w:rsidRPr="00E17EF8">
        <w:rPr>
          <w:lang w:val="en-US"/>
        </w:rPr>
        <w:t xml:space="preserve"> element a </w:t>
      </w:r>
      <w:r w:rsidRPr="00E17EF8">
        <w:rPr>
          <w:u w:val="single"/>
          <w:lang w:val="en-US"/>
        </w:rPr>
        <w:t>token</w:t>
      </w:r>
      <w:r w:rsidRPr="00E17EF8">
        <w:rPr>
          <w:lang w:val="en-US"/>
        </w:rPr>
        <w:t xml:space="preserve"> in order to avoid confusion with (orthographic) words in a less formal sense.</w:t>
      </w:r>
    </w:p>
    <w:p w:rsidR="00343FDB" w:rsidRPr="00E17EF8" w:rsidRDefault="00E17EF8">
      <w:pPr>
        <w:pStyle w:val="berschrift3"/>
        <w:contextualSpacing w:val="0"/>
        <w:rPr>
          <w:lang w:val="en-US"/>
        </w:rPr>
      </w:pPr>
      <w:bookmarkStart w:id="87" w:name="h.1eypzalj545n" w:colFirst="0" w:colLast="0"/>
      <w:bookmarkStart w:id="88" w:name="_Toc408578618"/>
      <w:bookmarkEnd w:id="87"/>
      <w:r w:rsidRPr="00E17EF8">
        <w:rPr>
          <w:lang w:val="en-US"/>
        </w:rPr>
        <w:t>6.1.2 Representation as &lt;w&gt;</w:t>
      </w:r>
      <w:bookmarkEnd w:id="88"/>
    </w:p>
    <w:p w:rsidR="00343FDB" w:rsidRPr="00E17EF8" w:rsidRDefault="00E17EF8">
      <w:pPr>
        <w:contextualSpacing w:val="0"/>
        <w:jc w:val="both"/>
        <w:rPr>
          <w:lang w:val="en-US"/>
        </w:rPr>
      </w:pPr>
      <w:r w:rsidRPr="00E17EF8">
        <w:rPr>
          <w:lang w:val="en-US"/>
        </w:rPr>
        <w:t xml:space="preserve">Tokens (as defined by the transcription system used) should be encoded as </w:t>
      </w:r>
      <w:r w:rsidRPr="00E17EF8">
        <w:rPr>
          <w:rFonts w:ascii="Courier New" w:eastAsia="Courier New" w:hAnsi="Courier New" w:cs="Courier New"/>
          <w:b/>
          <w:color w:val="1C4587"/>
          <w:lang w:val="en-US"/>
        </w:rPr>
        <w:t>&lt;w&gt;</w:t>
      </w:r>
      <w:r w:rsidRPr="00E17EF8">
        <w:rPr>
          <w:lang w:val="en-US"/>
        </w:rPr>
        <w:t xml:space="preserve"> elements underneath a </w:t>
      </w:r>
      <w:r w:rsidRPr="00E17EF8">
        <w:rPr>
          <w:rFonts w:ascii="Courier New" w:eastAsia="Courier New" w:hAnsi="Courier New" w:cs="Courier New"/>
          <w:b/>
          <w:color w:val="1C4587"/>
          <w:lang w:val="en-US"/>
        </w:rPr>
        <w:t>&lt;u&gt;</w:t>
      </w:r>
      <w:r w:rsidRPr="00E17EF8">
        <w:rPr>
          <w:lang w:val="en-US"/>
        </w:rPr>
        <w:t xml:space="preserve"> element. In order to make tokens </w:t>
      </w:r>
      <w:proofErr w:type="spellStart"/>
      <w:r w:rsidRPr="00E17EF8">
        <w:rPr>
          <w:lang w:val="en-US"/>
        </w:rPr>
        <w:t>referenceable</w:t>
      </w:r>
      <w:proofErr w:type="spellEnd"/>
      <w:r w:rsidRPr="00E17EF8">
        <w:rPr>
          <w:lang w:val="en-US"/>
        </w:rPr>
        <w:t xml:space="preserve"> in annotations, the use of an </w:t>
      </w:r>
      <w:r w:rsidRPr="00E17EF8">
        <w:rPr>
          <w:rFonts w:ascii="Courier New" w:eastAsia="Courier New" w:hAnsi="Courier New" w:cs="Courier New"/>
          <w:b/>
          <w:color w:val="1C4587"/>
          <w:lang w:val="en-US"/>
        </w:rPr>
        <w:t>@</w:t>
      </w:r>
      <w:proofErr w:type="spellStart"/>
      <w:r w:rsidRPr="00E17EF8">
        <w:rPr>
          <w:rFonts w:ascii="Courier New" w:eastAsia="Courier New" w:hAnsi="Courier New" w:cs="Courier New"/>
          <w:b/>
          <w:color w:val="1C4587"/>
          <w:lang w:val="en-US"/>
        </w:rPr>
        <w:t>xml</w:t>
      </w:r>
      <w:proofErr w:type="gramStart"/>
      <w:r w:rsidRPr="00E17EF8">
        <w:rPr>
          <w:rFonts w:ascii="Courier New" w:eastAsia="Courier New" w:hAnsi="Courier New" w:cs="Courier New"/>
          <w:b/>
          <w:color w:val="1C4587"/>
          <w:lang w:val="en-US"/>
        </w:rPr>
        <w:t>:id</w:t>
      </w:r>
      <w:proofErr w:type="spellEnd"/>
      <w:proofErr w:type="gramEnd"/>
      <w:r w:rsidRPr="00E17EF8">
        <w:rPr>
          <w:lang w:val="en-US"/>
        </w:rPr>
        <w:t xml:space="preserve"> attribute is recommended. </w:t>
      </w:r>
    </w:p>
    <w:p w:rsidR="00343FDB" w:rsidRPr="00E17EF8" w:rsidRDefault="00343FDB">
      <w:pPr>
        <w:contextualSpacing w:val="0"/>
        <w:jc w:val="both"/>
        <w:rPr>
          <w:lang w:val="en-US"/>
        </w:rPr>
      </w:pPr>
    </w:p>
    <w:p w:rsidR="00343FDB" w:rsidRPr="00E17EF8" w:rsidRDefault="00E17EF8">
      <w:pPr>
        <w:contextualSpacing w:val="0"/>
        <w:jc w:val="both"/>
        <w:rPr>
          <w:lang w:val="en-US"/>
        </w:rPr>
      </w:pPr>
      <w:r w:rsidRPr="00E17EF8">
        <w:rPr>
          <w:lang w:val="en-US"/>
        </w:rPr>
        <w:t xml:space="preserve">A </w:t>
      </w:r>
      <w:r w:rsidRPr="00E17EF8">
        <w:rPr>
          <w:rFonts w:ascii="Courier New" w:eastAsia="Courier New" w:hAnsi="Courier New" w:cs="Courier New"/>
          <w:b/>
          <w:color w:val="1C4587"/>
          <w:lang w:val="en-US"/>
        </w:rPr>
        <w:t>@type</w:t>
      </w:r>
      <w:r w:rsidRPr="00E17EF8">
        <w:rPr>
          <w:lang w:val="en-US"/>
        </w:rPr>
        <w:t xml:space="preserve"> attribute can be used to represent special features of a token, especially when the corresponding distinction is an integral part of the transcription system. For instance, the following distinctions made by several widely used transcription systems can be encoded in a </w:t>
      </w:r>
      <w:r w:rsidRPr="00E17EF8">
        <w:rPr>
          <w:rFonts w:ascii="Courier New" w:eastAsia="Courier New" w:hAnsi="Courier New" w:cs="Courier New"/>
          <w:b/>
          <w:color w:val="1C4587"/>
          <w:lang w:val="en-US"/>
        </w:rPr>
        <w:t>@type</w:t>
      </w:r>
      <w:r w:rsidRPr="00E17EF8">
        <w:rPr>
          <w:lang w:val="en-US"/>
        </w:rPr>
        <w:t xml:space="preserve"> attribute of a </w:t>
      </w:r>
      <w:r w:rsidRPr="00E17EF8">
        <w:rPr>
          <w:rFonts w:ascii="Courier New" w:eastAsia="Courier New" w:hAnsi="Courier New" w:cs="Courier New"/>
          <w:b/>
          <w:color w:val="1C4587"/>
          <w:lang w:val="en-US"/>
        </w:rPr>
        <w:t>&lt;w&gt;</w:t>
      </w:r>
      <w:r w:rsidRPr="00E17EF8">
        <w:rPr>
          <w:lang w:val="en-US"/>
        </w:rPr>
        <w:t xml:space="preserve"> element:</w:t>
      </w:r>
    </w:p>
    <w:p w:rsidR="00343FDB" w:rsidRPr="00E17EF8" w:rsidRDefault="00343FDB">
      <w:pPr>
        <w:contextualSpacing w:val="0"/>
        <w:jc w:val="both"/>
        <w:rPr>
          <w:lang w:val="en-US"/>
        </w:rPr>
      </w:pPr>
    </w:p>
    <w:p w:rsidR="00343FDB" w:rsidRPr="00E17EF8" w:rsidRDefault="00E17EF8">
      <w:pPr>
        <w:numPr>
          <w:ilvl w:val="0"/>
          <w:numId w:val="15"/>
        </w:numPr>
        <w:ind w:hanging="359"/>
        <w:rPr>
          <w:lang w:val="en-US"/>
        </w:rPr>
      </w:pPr>
      <w:r w:rsidRPr="00E17EF8">
        <w:rPr>
          <w:rFonts w:ascii="Courier New" w:eastAsia="Courier New" w:hAnsi="Courier New" w:cs="Courier New"/>
          <w:b/>
          <w:color w:val="1C4587"/>
          <w:lang w:val="en-US"/>
        </w:rPr>
        <w:t>@type=’assimilated’</w:t>
      </w:r>
      <w:r w:rsidRPr="00E17EF8">
        <w:rPr>
          <w:lang w:val="en-US"/>
        </w:rPr>
        <w:t xml:space="preserve"> on the later word for assimilated words</w:t>
      </w:r>
    </w:p>
    <w:p w:rsidR="00343FDB" w:rsidRDefault="00E17EF8">
      <w:pPr>
        <w:numPr>
          <w:ilvl w:val="0"/>
          <w:numId w:val="15"/>
        </w:numPr>
        <w:ind w:hanging="359"/>
      </w:pPr>
      <w:r>
        <w:rPr>
          <w:rFonts w:ascii="Courier New" w:eastAsia="Courier New" w:hAnsi="Courier New" w:cs="Courier New"/>
          <w:b/>
          <w:color w:val="1C4587"/>
        </w:rPr>
        <w:t>@type=’</w:t>
      </w:r>
      <w:proofErr w:type="spellStart"/>
      <w:r>
        <w:rPr>
          <w:rFonts w:ascii="Courier New" w:eastAsia="Courier New" w:hAnsi="Courier New" w:cs="Courier New"/>
          <w:b/>
          <w:color w:val="1C4587"/>
        </w:rPr>
        <w:t>truncated</w:t>
      </w:r>
      <w:proofErr w:type="spellEnd"/>
      <w:r>
        <w:rPr>
          <w:rFonts w:ascii="Courier New" w:eastAsia="Courier New" w:hAnsi="Courier New" w:cs="Courier New"/>
          <w:b/>
          <w:color w:val="1C4587"/>
        </w:rPr>
        <w:t>’</w:t>
      </w:r>
      <w:r>
        <w:t xml:space="preserve"> </w:t>
      </w:r>
      <w:proofErr w:type="spellStart"/>
      <w:r>
        <w:t>for</w:t>
      </w:r>
      <w:proofErr w:type="spellEnd"/>
      <w:r>
        <w:t xml:space="preserve"> </w:t>
      </w:r>
      <w:proofErr w:type="spellStart"/>
      <w:r>
        <w:t>truncated</w:t>
      </w:r>
      <w:proofErr w:type="spellEnd"/>
      <w:r>
        <w:t xml:space="preserve"> </w:t>
      </w:r>
      <w:proofErr w:type="spellStart"/>
      <w:r>
        <w:t>words</w:t>
      </w:r>
      <w:proofErr w:type="spellEnd"/>
    </w:p>
    <w:p w:rsidR="00343FDB" w:rsidRDefault="00E17EF8">
      <w:pPr>
        <w:numPr>
          <w:ilvl w:val="0"/>
          <w:numId w:val="15"/>
        </w:numPr>
        <w:ind w:hanging="359"/>
      </w:pPr>
      <w:r>
        <w:rPr>
          <w:rFonts w:ascii="Courier New" w:eastAsia="Courier New" w:hAnsi="Courier New" w:cs="Courier New"/>
          <w:b/>
          <w:color w:val="1C4587"/>
        </w:rPr>
        <w:t>@type=’</w:t>
      </w:r>
      <w:proofErr w:type="spellStart"/>
      <w:r>
        <w:rPr>
          <w:rFonts w:ascii="Courier New" w:eastAsia="Courier New" w:hAnsi="Courier New" w:cs="Courier New"/>
          <w:b/>
          <w:color w:val="1C4587"/>
        </w:rPr>
        <w:t>repetition</w:t>
      </w:r>
      <w:proofErr w:type="spellEnd"/>
      <w:r>
        <w:rPr>
          <w:rFonts w:ascii="Courier New" w:eastAsia="Courier New" w:hAnsi="Courier New" w:cs="Courier New"/>
          <w:b/>
          <w:color w:val="1C4587"/>
        </w:rPr>
        <w:t>’</w:t>
      </w:r>
      <w:r>
        <w:t xml:space="preserve"> </w:t>
      </w:r>
      <w:proofErr w:type="spellStart"/>
      <w:r>
        <w:t>for</w:t>
      </w:r>
      <w:proofErr w:type="spellEnd"/>
      <w:r>
        <w:t xml:space="preserve"> </w:t>
      </w:r>
      <w:proofErr w:type="spellStart"/>
      <w:r>
        <w:t>repeated</w:t>
      </w:r>
      <w:proofErr w:type="spellEnd"/>
      <w:r>
        <w:t xml:space="preserve"> </w:t>
      </w:r>
      <w:proofErr w:type="spellStart"/>
      <w:r>
        <w:t>words</w:t>
      </w:r>
      <w:proofErr w:type="spellEnd"/>
    </w:p>
    <w:p w:rsidR="00343FDB" w:rsidRDefault="00343FDB">
      <w:pPr>
        <w:contextualSpacing w:val="0"/>
      </w:pPr>
    </w:p>
    <w:p w:rsidR="00343FDB" w:rsidRPr="00E17EF8" w:rsidRDefault="00E17EF8">
      <w:pPr>
        <w:contextualSpacing w:val="0"/>
        <w:jc w:val="both"/>
        <w:rPr>
          <w:lang w:val="en-US"/>
        </w:rPr>
      </w:pPr>
      <w:r w:rsidRPr="00E17EF8">
        <w:rPr>
          <w:lang w:val="en-US"/>
        </w:rPr>
        <w:t xml:space="preserve">An </w:t>
      </w:r>
      <w:r w:rsidRPr="00E17EF8">
        <w:rPr>
          <w:rFonts w:ascii="Courier New" w:eastAsia="Courier New" w:hAnsi="Courier New" w:cs="Courier New"/>
          <w:b/>
          <w:color w:val="1C4587"/>
          <w:lang w:val="en-US"/>
        </w:rPr>
        <w:t>@</w:t>
      </w:r>
      <w:proofErr w:type="spellStart"/>
      <w:r w:rsidRPr="00E17EF8">
        <w:rPr>
          <w:rFonts w:ascii="Courier New" w:eastAsia="Courier New" w:hAnsi="Courier New" w:cs="Courier New"/>
          <w:b/>
          <w:color w:val="1C4587"/>
          <w:lang w:val="en-US"/>
        </w:rPr>
        <w:t>ana</w:t>
      </w:r>
      <w:proofErr w:type="spellEnd"/>
      <w:r w:rsidRPr="00E17EF8">
        <w:rPr>
          <w:lang w:val="en-US"/>
        </w:rPr>
        <w:t xml:space="preserve"> attribute can serve as a place to encode the part-of-speech of the token. Similarly, a </w:t>
      </w:r>
      <w:r w:rsidRPr="00E17EF8">
        <w:rPr>
          <w:rFonts w:ascii="Courier New" w:eastAsia="Courier New" w:hAnsi="Courier New" w:cs="Courier New"/>
          <w:b/>
          <w:color w:val="1C4587"/>
          <w:lang w:val="en-US"/>
        </w:rPr>
        <w:t>@lemma</w:t>
      </w:r>
      <w:r w:rsidRPr="00E17EF8">
        <w:rPr>
          <w:lang w:val="en-US"/>
        </w:rPr>
        <w:t xml:space="preserve"> or </w:t>
      </w:r>
      <w:r w:rsidRPr="00E17EF8">
        <w:rPr>
          <w:rFonts w:ascii="Courier New" w:eastAsia="Courier New" w:hAnsi="Courier New" w:cs="Courier New"/>
          <w:b/>
          <w:color w:val="1C4587"/>
          <w:lang w:val="en-US"/>
        </w:rPr>
        <w:t>@</w:t>
      </w:r>
      <w:proofErr w:type="spellStart"/>
      <w:r w:rsidRPr="00E17EF8">
        <w:rPr>
          <w:rFonts w:ascii="Courier New" w:eastAsia="Courier New" w:hAnsi="Courier New" w:cs="Courier New"/>
          <w:b/>
          <w:color w:val="1C4587"/>
          <w:lang w:val="en-US"/>
        </w:rPr>
        <w:t>lemmaRef</w:t>
      </w:r>
      <w:proofErr w:type="spellEnd"/>
      <w:r w:rsidRPr="00E17EF8">
        <w:rPr>
          <w:lang w:val="en-US"/>
        </w:rPr>
        <w:t xml:space="preserve"> attribute can be used to associate the token with a lemma, such as an uninflected dictionary entry form.</w:t>
      </w:r>
    </w:p>
    <w:p w:rsidR="00343FDB" w:rsidRPr="00E17EF8" w:rsidRDefault="00343FDB">
      <w:pPr>
        <w:contextualSpacing w:val="0"/>
        <w:rPr>
          <w:lang w:val="en-US"/>
        </w:rPr>
      </w:pPr>
    </w:p>
    <w:p w:rsidR="00343FDB" w:rsidRPr="00E17EF8" w:rsidRDefault="00E17EF8">
      <w:pPr>
        <w:contextualSpacing w:val="0"/>
        <w:jc w:val="both"/>
        <w:rPr>
          <w:lang w:val="en-US"/>
        </w:rPr>
      </w:pPr>
      <w:r w:rsidRPr="00E17EF8">
        <w:rPr>
          <w:lang w:val="en-US"/>
        </w:rPr>
        <w:t xml:space="preserve">Since information encoded in </w:t>
      </w:r>
      <w:r w:rsidRPr="00E17EF8">
        <w:rPr>
          <w:rFonts w:ascii="Courier New" w:eastAsia="Courier New" w:hAnsi="Courier New" w:cs="Courier New"/>
          <w:b/>
          <w:color w:val="1C4587"/>
          <w:lang w:val="en-US"/>
        </w:rPr>
        <w:t>@type</w:t>
      </w:r>
      <w:r w:rsidRPr="00E17EF8">
        <w:rPr>
          <w:lang w:val="en-US"/>
        </w:rPr>
        <w:t xml:space="preserve">, </w:t>
      </w:r>
      <w:r w:rsidRPr="00E17EF8">
        <w:rPr>
          <w:rFonts w:ascii="Courier New" w:eastAsia="Courier New" w:hAnsi="Courier New" w:cs="Courier New"/>
          <w:b/>
          <w:color w:val="1C4587"/>
          <w:lang w:val="en-US"/>
        </w:rPr>
        <w:t>@</w:t>
      </w:r>
      <w:proofErr w:type="spellStart"/>
      <w:r w:rsidRPr="00E17EF8">
        <w:rPr>
          <w:rFonts w:ascii="Courier New" w:eastAsia="Courier New" w:hAnsi="Courier New" w:cs="Courier New"/>
          <w:b/>
          <w:color w:val="1C4587"/>
          <w:lang w:val="en-US"/>
        </w:rPr>
        <w:t>ana</w:t>
      </w:r>
      <w:proofErr w:type="spellEnd"/>
      <w:r w:rsidR="00DB7F59" w:rsidRPr="00E17EF8">
        <w:rPr>
          <w:lang w:val="en-US"/>
        </w:rPr>
        <w:t>,</w:t>
      </w:r>
      <w:r w:rsidRPr="00E17EF8">
        <w:rPr>
          <w:lang w:val="en-US"/>
        </w:rPr>
        <w:t xml:space="preserve"> </w:t>
      </w:r>
      <w:r w:rsidRPr="00E17EF8">
        <w:rPr>
          <w:rFonts w:ascii="Courier New" w:eastAsia="Courier New" w:hAnsi="Courier New" w:cs="Courier New"/>
          <w:b/>
          <w:color w:val="1C4587"/>
          <w:lang w:val="en-US"/>
        </w:rPr>
        <w:t>@lemma</w:t>
      </w:r>
      <w:r w:rsidR="00DB7F59" w:rsidRPr="00E17EF8">
        <w:rPr>
          <w:lang w:val="en-US"/>
        </w:rPr>
        <w:t>,</w:t>
      </w:r>
      <w:r w:rsidRPr="00E17EF8">
        <w:rPr>
          <w:rFonts w:ascii="Courier New" w:eastAsia="Courier New" w:hAnsi="Courier New" w:cs="Courier New"/>
          <w:b/>
          <w:color w:val="1C4587"/>
          <w:lang w:val="en-US"/>
        </w:rPr>
        <w:t xml:space="preserve"> @</w:t>
      </w:r>
      <w:proofErr w:type="spellStart"/>
      <w:r w:rsidRPr="00E17EF8">
        <w:rPr>
          <w:rFonts w:ascii="Courier New" w:eastAsia="Courier New" w:hAnsi="Courier New" w:cs="Courier New"/>
          <w:b/>
          <w:color w:val="1C4587"/>
          <w:lang w:val="en-US"/>
        </w:rPr>
        <w:t>lemmaRef</w:t>
      </w:r>
      <w:proofErr w:type="spellEnd"/>
      <w:r w:rsidRPr="00E17EF8">
        <w:rPr>
          <w:rFonts w:ascii="Courier New" w:eastAsia="Courier New" w:hAnsi="Courier New" w:cs="Courier New"/>
          <w:b/>
          <w:color w:val="1C4587"/>
          <w:lang w:val="en-US"/>
        </w:rPr>
        <w:t xml:space="preserve"> </w:t>
      </w:r>
      <w:r w:rsidRPr="00E17EF8">
        <w:rPr>
          <w:lang w:val="en-US"/>
        </w:rPr>
        <w:t xml:space="preserve">attributes constitutes an annotation on the token, this kind of information can alternatively be recorded as a (free) annotation in a </w:t>
      </w:r>
      <w:r w:rsidRPr="00E17EF8">
        <w:rPr>
          <w:rFonts w:ascii="Courier New" w:eastAsia="Courier New" w:hAnsi="Courier New" w:cs="Courier New"/>
          <w:b/>
          <w:color w:val="1C4587"/>
          <w:lang w:val="en-US"/>
        </w:rPr>
        <w:t>&lt;span&gt;</w:t>
      </w:r>
      <w:r w:rsidRPr="00E17EF8">
        <w:rPr>
          <w:lang w:val="en-US"/>
        </w:rPr>
        <w:t xml:space="preserve"> element (see </w:t>
      </w:r>
      <w:r w:rsidR="00DB7F59">
        <w:rPr>
          <w:lang w:val="en-US"/>
        </w:rPr>
        <w:t>section 5.3</w:t>
      </w:r>
      <w:r w:rsidRPr="00E17EF8">
        <w:rPr>
          <w:lang w:val="en-US"/>
        </w:rPr>
        <w:t xml:space="preserve">). This is especially advisable if there is not a 1:1 relationship between </w:t>
      </w:r>
      <w:r w:rsidRPr="00E17EF8">
        <w:rPr>
          <w:rFonts w:ascii="Courier New" w:eastAsia="Courier New" w:hAnsi="Courier New" w:cs="Courier New"/>
          <w:b/>
          <w:color w:val="1C4587"/>
          <w:lang w:val="en-US"/>
        </w:rPr>
        <w:t>&lt;w&gt;</w:t>
      </w:r>
      <w:r w:rsidRPr="00E17EF8">
        <w:rPr>
          <w:lang w:val="en-US"/>
        </w:rPr>
        <w:t xml:space="preserve"> elements and annotations on the lemma or POS level. </w:t>
      </w:r>
    </w:p>
    <w:p w:rsidR="00343FDB" w:rsidRPr="00E17EF8" w:rsidRDefault="00343FDB">
      <w:pPr>
        <w:contextualSpacing w:val="0"/>
        <w:rPr>
          <w:lang w:val="en-US"/>
        </w:rPr>
      </w:pPr>
    </w:p>
    <w:p w:rsidR="00343FDB" w:rsidRPr="00E17EF8" w:rsidRDefault="00E17EF8">
      <w:pPr>
        <w:contextualSpacing w:val="0"/>
        <w:jc w:val="both"/>
        <w:rPr>
          <w:lang w:val="en-US"/>
        </w:rPr>
      </w:pPr>
      <w:r w:rsidRPr="00E17EF8">
        <w:rPr>
          <w:lang w:val="en-US"/>
        </w:rPr>
        <w:t xml:space="preserve">Beneath the level of tokens, many transcription conventions contain instructions for marking a </w:t>
      </w:r>
      <w:r w:rsidRPr="00E17EF8">
        <w:rPr>
          <w:lang w:val="en-US"/>
        </w:rPr>
        <w:lastRenderedPageBreak/>
        <w:t xml:space="preserve">given syllable as accentuated/stressed or a given sound as lengthened. To delimit such units below the token level, a </w:t>
      </w:r>
      <w:r w:rsidRPr="00E17EF8">
        <w:rPr>
          <w:rFonts w:ascii="Courier New" w:eastAsia="Courier New" w:hAnsi="Courier New" w:cs="Courier New"/>
          <w:b/>
          <w:color w:val="1C4587"/>
          <w:lang w:val="en-US"/>
        </w:rPr>
        <w:t>&lt;</w:t>
      </w:r>
      <w:proofErr w:type="spellStart"/>
      <w:r w:rsidRPr="00E17EF8">
        <w:rPr>
          <w:rFonts w:ascii="Courier New" w:eastAsia="Courier New" w:hAnsi="Courier New" w:cs="Courier New"/>
          <w:b/>
          <w:color w:val="1C4587"/>
          <w:lang w:val="en-US"/>
        </w:rPr>
        <w:t>seg</w:t>
      </w:r>
      <w:proofErr w:type="spellEnd"/>
      <w:r w:rsidRPr="00E17EF8">
        <w:rPr>
          <w:rFonts w:ascii="Courier New" w:eastAsia="Courier New" w:hAnsi="Courier New" w:cs="Courier New"/>
          <w:b/>
          <w:color w:val="1C4587"/>
          <w:lang w:val="en-US"/>
        </w:rPr>
        <w:t>&gt;</w:t>
      </w:r>
      <w:r w:rsidRPr="00E17EF8">
        <w:rPr>
          <w:lang w:val="en-US"/>
        </w:rPr>
        <w:t xml:space="preserve"> element can be used and either be </w:t>
      </w:r>
      <w:proofErr w:type="spellStart"/>
      <w:r w:rsidRPr="00E17EF8">
        <w:rPr>
          <w:lang w:val="en-US"/>
        </w:rPr>
        <w:t>characterised</w:t>
      </w:r>
      <w:proofErr w:type="spellEnd"/>
      <w:r w:rsidRPr="00E17EF8">
        <w:rPr>
          <w:lang w:val="en-US"/>
        </w:rPr>
        <w:t xml:space="preserve"> as an accentuated syllable or lengthened sound by an appropriate </w:t>
      </w:r>
      <w:r w:rsidRPr="00E17EF8">
        <w:rPr>
          <w:rFonts w:ascii="Courier New" w:eastAsia="Courier New" w:hAnsi="Courier New" w:cs="Courier New"/>
          <w:b/>
          <w:color w:val="1C4587"/>
          <w:lang w:val="en-US"/>
        </w:rPr>
        <w:t>@type</w:t>
      </w:r>
      <w:r w:rsidRPr="00E17EF8">
        <w:rPr>
          <w:lang w:val="en-US"/>
        </w:rPr>
        <w:t xml:space="preserve"> attribute or, again, by referencing the </w:t>
      </w:r>
      <w:r w:rsidRPr="00E17EF8">
        <w:rPr>
          <w:rFonts w:ascii="Courier New" w:eastAsia="Courier New" w:hAnsi="Courier New" w:cs="Courier New"/>
          <w:b/>
          <w:color w:val="1C4587"/>
          <w:lang w:val="en-US"/>
        </w:rPr>
        <w:t>&lt;</w:t>
      </w:r>
      <w:proofErr w:type="spellStart"/>
      <w:r w:rsidRPr="00E17EF8">
        <w:rPr>
          <w:rFonts w:ascii="Courier New" w:eastAsia="Courier New" w:hAnsi="Courier New" w:cs="Courier New"/>
          <w:b/>
          <w:color w:val="1C4587"/>
          <w:lang w:val="en-US"/>
        </w:rPr>
        <w:t>seg</w:t>
      </w:r>
      <w:proofErr w:type="spellEnd"/>
      <w:r w:rsidRPr="00E17EF8">
        <w:rPr>
          <w:rFonts w:ascii="Courier New" w:eastAsia="Courier New" w:hAnsi="Courier New" w:cs="Courier New"/>
          <w:b/>
          <w:color w:val="1C4587"/>
          <w:lang w:val="en-US"/>
        </w:rPr>
        <w:t>&gt;</w:t>
      </w:r>
      <w:r w:rsidRPr="00E17EF8">
        <w:rPr>
          <w:lang w:val="en-US"/>
        </w:rPr>
        <w:t xml:space="preserve"> element from a </w:t>
      </w:r>
      <w:r w:rsidRPr="00E17EF8">
        <w:rPr>
          <w:rFonts w:ascii="Courier New" w:eastAsia="Courier New" w:hAnsi="Courier New" w:cs="Courier New"/>
          <w:b/>
          <w:color w:val="1C4587"/>
          <w:lang w:val="en-US"/>
        </w:rPr>
        <w:t>&lt;span&gt;</w:t>
      </w:r>
      <w:r w:rsidRPr="00E17EF8">
        <w:rPr>
          <w:lang w:val="en-US"/>
        </w:rPr>
        <w:t xml:space="preserve"> via its </w:t>
      </w:r>
      <w:r w:rsidRPr="00E17EF8">
        <w:rPr>
          <w:rFonts w:ascii="Courier New" w:eastAsia="Courier New" w:hAnsi="Courier New" w:cs="Courier New"/>
          <w:b/>
          <w:color w:val="1C4587"/>
          <w:lang w:val="en-US"/>
        </w:rPr>
        <w:t>@</w:t>
      </w:r>
      <w:proofErr w:type="spellStart"/>
      <w:r w:rsidRPr="00E17EF8">
        <w:rPr>
          <w:rFonts w:ascii="Courier New" w:eastAsia="Courier New" w:hAnsi="Courier New" w:cs="Courier New"/>
          <w:b/>
          <w:color w:val="1C4587"/>
          <w:lang w:val="en-US"/>
        </w:rPr>
        <w:t>xml</w:t>
      </w:r>
      <w:proofErr w:type="gramStart"/>
      <w:r w:rsidRPr="00E17EF8">
        <w:rPr>
          <w:rFonts w:ascii="Courier New" w:eastAsia="Courier New" w:hAnsi="Courier New" w:cs="Courier New"/>
          <w:b/>
          <w:color w:val="1C4587"/>
          <w:lang w:val="en-US"/>
        </w:rPr>
        <w:t>:id</w:t>
      </w:r>
      <w:proofErr w:type="spellEnd"/>
      <w:proofErr w:type="gramEnd"/>
      <w:r w:rsidRPr="00E17EF8">
        <w:rPr>
          <w:lang w:val="en-US"/>
        </w:rPr>
        <w:t xml:space="preserve"> attribute. If a transcription system provides a systematic and exhaustive subdivision of tokens into morphemes, the </w:t>
      </w:r>
      <w:r w:rsidRPr="00E17EF8">
        <w:rPr>
          <w:rFonts w:ascii="Courier New" w:eastAsia="Courier New" w:hAnsi="Courier New" w:cs="Courier New"/>
          <w:b/>
          <w:color w:val="1C4587"/>
          <w:lang w:val="en-US"/>
        </w:rPr>
        <w:t>&lt;m&gt;</w:t>
      </w:r>
      <w:r w:rsidRPr="00E17EF8">
        <w:rPr>
          <w:lang w:val="en-US"/>
        </w:rPr>
        <w:t xml:space="preserve"> element can be used to represent this subdivision.</w:t>
      </w:r>
    </w:p>
    <w:p w:rsidR="00343FDB" w:rsidRPr="00E17EF8" w:rsidRDefault="00E17EF8">
      <w:pPr>
        <w:pStyle w:val="berschrift3"/>
        <w:contextualSpacing w:val="0"/>
        <w:rPr>
          <w:lang w:val="en-US"/>
        </w:rPr>
      </w:pPr>
      <w:bookmarkStart w:id="89" w:name="h.7kfy6iwvrix9" w:colFirst="0" w:colLast="0"/>
      <w:bookmarkStart w:id="90" w:name="_Toc408578619"/>
      <w:bookmarkEnd w:id="89"/>
      <w:r w:rsidRPr="00E17EF8">
        <w:rPr>
          <w:lang w:val="en-US"/>
        </w:rPr>
        <w:t>6.1.3 Further constraints</w:t>
      </w:r>
      <w:bookmarkEnd w:id="90"/>
    </w:p>
    <w:p w:rsidR="00343FDB" w:rsidRPr="00E17EF8" w:rsidRDefault="00E17EF8">
      <w:pPr>
        <w:contextualSpacing w:val="0"/>
        <w:rPr>
          <w:lang w:val="en-US"/>
        </w:rPr>
      </w:pPr>
      <w:r w:rsidRPr="00E17EF8">
        <w:rPr>
          <w:lang w:val="en-US"/>
        </w:rPr>
        <w:t xml:space="preserve">Since overlaps starting or ending inside a token occur, </w:t>
      </w:r>
      <w:r w:rsidRPr="00E17EF8">
        <w:rPr>
          <w:rFonts w:ascii="Courier New" w:eastAsia="Courier New" w:hAnsi="Courier New" w:cs="Courier New"/>
          <w:b/>
          <w:color w:val="1C4587"/>
          <w:lang w:val="en-US"/>
        </w:rPr>
        <w:t>&lt;w&gt;</w:t>
      </w:r>
      <w:r w:rsidRPr="00E17EF8">
        <w:rPr>
          <w:lang w:val="en-US"/>
        </w:rPr>
        <w:t xml:space="preserve"> must allow </w:t>
      </w:r>
      <w:r w:rsidRPr="00E17EF8">
        <w:rPr>
          <w:rFonts w:ascii="Courier New" w:eastAsia="Courier New" w:hAnsi="Courier New" w:cs="Courier New"/>
          <w:b/>
          <w:color w:val="1C4587"/>
          <w:lang w:val="en-US"/>
        </w:rPr>
        <w:t>&lt;anchor&gt;</w:t>
      </w:r>
      <w:r w:rsidRPr="00E17EF8">
        <w:rPr>
          <w:lang w:val="en-US"/>
        </w:rPr>
        <w:t xml:space="preserve"> as a child. Pauses inside tokens can occur and should be encoded as </w:t>
      </w:r>
      <w:r w:rsidRPr="00E17EF8">
        <w:rPr>
          <w:rFonts w:ascii="Courier New" w:eastAsia="Courier New" w:hAnsi="Courier New" w:cs="Courier New"/>
          <w:b/>
          <w:color w:val="1C4587"/>
          <w:lang w:val="en-US"/>
        </w:rPr>
        <w:t>&lt;pause&gt;</w:t>
      </w:r>
      <w:r w:rsidRPr="00E17EF8">
        <w:rPr>
          <w:lang w:val="en-US"/>
        </w:rPr>
        <w:t xml:space="preserve"> elements as described </w:t>
      </w:r>
      <w:r w:rsidR="00DB7F59">
        <w:rPr>
          <w:lang w:val="en-US"/>
        </w:rPr>
        <w:t>in section 6.2</w:t>
      </w:r>
      <w:r w:rsidRPr="00E17EF8">
        <w:rPr>
          <w:lang w:val="en-US"/>
        </w:rPr>
        <w:t>.</w:t>
      </w:r>
    </w:p>
    <w:p w:rsidR="00343FDB" w:rsidRDefault="00E17EF8">
      <w:pPr>
        <w:pStyle w:val="berschrift3"/>
        <w:contextualSpacing w:val="0"/>
      </w:pPr>
      <w:bookmarkStart w:id="91" w:name="h.sdziubp2fac9" w:colFirst="0" w:colLast="0"/>
      <w:bookmarkStart w:id="92" w:name="_Toc408578620"/>
      <w:bookmarkEnd w:id="91"/>
      <w:r>
        <w:t xml:space="preserve">6.1.4 </w:t>
      </w:r>
      <w:proofErr w:type="spellStart"/>
      <w:r>
        <w:t>Examples</w:t>
      </w:r>
      <w:bookmarkEnd w:id="92"/>
      <w:proofErr w:type="spellEnd"/>
    </w:p>
    <w:p w:rsidR="00343FDB" w:rsidRDefault="00343FDB">
      <w:pPr>
        <w:ind w:left="220"/>
        <w:contextualSpacing w:val="0"/>
      </w:pPr>
    </w:p>
    <w:tbl>
      <w:tblPr>
        <w:tblStyle w:val="a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43FDB" w:rsidRPr="00750C49">
        <w:tc>
          <w:tcPr>
            <w:tcW w:w="9360" w:type="dxa"/>
            <w:shd w:val="clear" w:color="auto" w:fill="D9D9D9"/>
            <w:tcMar>
              <w:top w:w="100" w:type="dxa"/>
              <w:left w:w="100" w:type="dxa"/>
              <w:bottom w:w="100" w:type="dxa"/>
              <w:right w:w="100" w:type="dxa"/>
            </w:tcMar>
          </w:tcPr>
          <w:p w:rsidR="00343FDB" w:rsidRPr="00AB7772" w:rsidRDefault="00E17EF8">
            <w:pPr>
              <w:spacing w:line="240" w:lineRule="auto"/>
              <w:contextualSpacing w:val="0"/>
              <w:rPr>
                <w:lang w:val="en-US"/>
                <w:rPrChange w:id="93" w:author="Schmidt" w:date="2015-01-15T12:43:00Z">
                  <w:rPr>
                    <w:lang w:val="en-US"/>
                  </w:rPr>
                </w:rPrChange>
              </w:rPr>
            </w:pPr>
            <w:bookmarkStart w:id="94" w:name="_GoBack"/>
            <w:r w:rsidRPr="00AB7772">
              <w:rPr>
                <w:rFonts w:ascii="Consolas" w:eastAsia="Consolas" w:hAnsi="Consolas" w:cs="Consolas"/>
                <w:sz w:val="20"/>
                <w:lang w:val="en-US"/>
              </w:rPr>
              <w:t>&lt;!-- an utterance divided into tokens --&gt;</w:t>
            </w:r>
          </w:p>
          <w:p w:rsidR="00343FDB" w:rsidRPr="00AB7772" w:rsidRDefault="00E17EF8">
            <w:pPr>
              <w:spacing w:line="240" w:lineRule="auto"/>
              <w:contextualSpacing w:val="0"/>
              <w:rPr>
                <w:lang w:val="en-US"/>
                <w:rPrChange w:id="95" w:author="Schmidt" w:date="2015-01-15T12:43:00Z">
                  <w:rPr>
                    <w:lang w:val="en-US"/>
                  </w:rPr>
                </w:rPrChange>
              </w:rPr>
            </w:pPr>
            <w:r w:rsidRPr="00AB7772">
              <w:rPr>
                <w:rFonts w:ascii="Consolas" w:eastAsia="Consolas" w:hAnsi="Consolas" w:cs="Consolas"/>
                <w:sz w:val="20"/>
                <w:lang w:val="en-US"/>
                <w:rPrChange w:id="96" w:author="Schmidt" w:date="2015-01-15T12:43:00Z">
                  <w:rPr>
                    <w:rFonts w:ascii="Consolas" w:eastAsia="Consolas" w:hAnsi="Consolas" w:cs="Consolas"/>
                    <w:sz w:val="20"/>
                    <w:lang w:val="en-US"/>
                  </w:rPr>
                </w:rPrChange>
              </w:rPr>
              <w:t>&lt;u who="#SPK0" start="#T0" end="#T2"&gt;</w:t>
            </w:r>
          </w:p>
          <w:p w:rsidR="00343FDB" w:rsidRPr="00AB7772" w:rsidRDefault="00E17EF8">
            <w:pPr>
              <w:spacing w:line="240" w:lineRule="auto"/>
              <w:contextualSpacing w:val="0"/>
              <w:rPr>
                <w:lang w:val="en-US"/>
                <w:rPrChange w:id="97" w:author="Schmidt" w:date="2015-01-15T12:43:00Z">
                  <w:rPr>
                    <w:lang w:val="en-US"/>
                  </w:rPr>
                </w:rPrChange>
              </w:rPr>
            </w:pPr>
            <w:r w:rsidRPr="00AB7772">
              <w:rPr>
                <w:rFonts w:ascii="Consolas" w:eastAsia="Consolas" w:hAnsi="Consolas" w:cs="Consolas"/>
                <w:sz w:val="20"/>
                <w:lang w:val="en-US"/>
                <w:rPrChange w:id="98" w:author="Schmidt" w:date="2015-01-15T12:43:00Z">
                  <w:rPr>
                    <w:rFonts w:ascii="Consolas" w:eastAsia="Consolas" w:hAnsi="Consolas" w:cs="Consolas"/>
                    <w:sz w:val="20"/>
                    <w:lang w:val="en-US"/>
                  </w:rPr>
                </w:rPrChange>
              </w:rPr>
              <w:t xml:space="preserve">   &lt;w </w:t>
            </w:r>
            <w:proofErr w:type="spellStart"/>
            <w:r w:rsidRPr="00AB7772">
              <w:rPr>
                <w:rFonts w:ascii="Consolas" w:eastAsia="Consolas" w:hAnsi="Consolas" w:cs="Consolas"/>
                <w:sz w:val="20"/>
                <w:lang w:val="en-US"/>
                <w:rPrChange w:id="99" w:author="Schmidt" w:date="2015-01-15T12:43:00Z">
                  <w:rPr>
                    <w:rFonts w:ascii="Consolas" w:eastAsia="Consolas" w:hAnsi="Consolas" w:cs="Consolas"/>
                    <w:sz w:val="20"/>
                    <w:lang w:val="en-US"/>
                  </w:rPr>
                </w:rPrChange>
              </w:rPr>
              <w:t>xml:id</w:t>
            </w:r>
            <w:proofErr w:type="spellEnd"/>
            <w:r w:rsidRPr="00AB7772">
              <w:rPr>
                <w:rFonts w:ascii="Consolas" w:eastAsia="Consolas" w:hAnsi="Consolas" w:cs="Consolas"/>
                <w:sz w:val="20"/>
                <w:lang w:val="en-US"/>
                <w:rPrChange w:id="100" w:author="Schmidt" w:date="2015-01-15T12:43:00Z">
                  <w:rPr>
                    <w:rFonts w:ascii="Consolas" w:eastAsia="Consolas" w:hAnsi="Consolas" w:cs="Consolas"/>
                    <w:sz w:val="20"/>
                    <w:lang w:val="en-US"/>
                  </w:rPr>
                </w:rPrChange>
              </w:rPr>
              <w:t>="w148"&gt;I&lt;/w&gt;</w:t>
            </w:r>
          </w:p>
          <w:p w:rsidR="00343FDB" w:rsidRPr="00AB7772" w:rsidRDefault="00E17EF8">
            <w:pPr>
              <w:spacing w:line="240" w:lineRule="auto"/>
              <w:contextualSpacing w:val="0"/>
              <w:rPr>
                <w:lang w:val="en-US"/>
                <w:rPrChange w:id="101" w:author="Schmidt" w:date="2015-01-15T12:43:00Z">
                  <w:rPr>
                    <w:lang w:val="en-US"/>
                  </w:rPr>
                </w:rPrChange>
              </w:rPr>
            </w:pPr>
            <w:r w:rsidRPr="00AB7772">
              <w:rPr>
                <w:rFonts w:ascii="Consolas" w:eastAsia="Consolas" w:hAnsi="Consolas" w:cs="Consolas"/>
                <w:sz w:val="20"/>
                <w:lang w:val="en-US"/>
                <w:rPrChange w:id="102" w:author="Schmidt" w:date="2015-01-15T12:43:00Z">
                  <w:rPr>
                    <w:rFonts w:ascii="Consolas" w:eastAsia="Consolas" w:hAnsi="Consolas" w:cs="Consolas"/>
                    <w:sz w:val="20"/>
                    <w:lang w:val="en-US"/>
                  </w:rPr>
                </w:rPrChange>
              </w:rPr>
              <w:t xml:space="preserve">   &lt;w </w:t>
            </w:r>
            <w:proofErr w:type="spellStart"/>
            <w:r w:rsidRPr="00AB7772">
              <w:rPr>
                <w:rFonts w:ascii="Consolas" w:eastAsia="Consolas" w:hAnsi="Consolas" w:cs="Consolas"/>
                <w:sz w:val="20"/>
                <w:lang w:val="en-US"/>
                <w:rPrChange w:id="103" w:author="Schmidt" w:date="2015-01-15T12:43:00Z">
                  <w:rPr>
                    <w:rFonts w:ascii="Consolas" w:eastAsia="Consolas" w:hAnsi="Consolas" w:cs="Consolas"/>
                    <w:sz w:val="20"/>
                    <w:lang w:val="en-US"/>
                  </w:rPr>
                </w:rPrChange>
              </w:rPr>
              <w:t>xml:id</w:t>
            </w:r>
            <w:proofErr w:type="spellEnd"/>
            <w:r w:rsidRPr="00AB7772">
              <w:rPr>
                <w:rFonts w:ascii="Consolas" w:eastAsia="Consolas" w:hAnsi="Consolas" w:cs="Consolas"/>
                <w:sz w:val="20"/>
                <w:lang w:val="en-US"/>
                <w:rPrChange w:id="104" w:author="Schmidt" w:date="2015-01-15T12:43:00Z">
                  <w:rPr>
                    <w:rFonts w:ascii="Consolas" w:eastAsia="Consolas" w:hAnsi="Consolas" w:cs="Consolas"/>
                    <w:sz w:val="20"/>
                    <w:lang w:val="en-US"/>
                  </w:rPr>
                </w:rPrChange>
              </w:rPr>
              <w:t>="w149"&gt;am&lt;/w&gt;</w:t>
            </w:r>
          </w:p>
          <w:p w:rsidR="00343FDB" w:rsidRPr="00AB7772" w:rsidRDefault="00E17EF8">
            <w:pPr>
              <w:spacing w:line="240" w:lineRule="auto"/>
              <w:contextualSpacing w:val="0"/>
              <w:rPr>
                <w:lang w:val="en-US"/>
                <w:rPrChange w:id="105" w:author="Schmidt" w:date="2015-01-15T12:43:00Z">
                  <w:rPr>
                    <w:lang w:val="en-US"/>
                  </w:rPr>
                </w:rPrChange>
              </w:rPr>
            </w:pPr>
            <w:r w:rsidRPr="00AB7772">
              <w:rPr>
                <w:rFonts w:ascii="Consolas" w:eastAsia="Consolas" w:hAnsi="Consolas" w:cs="Consolas"/>
                <w:sz w:val="20"/>
                <w:lang w:val="en-US"/>
                <w:rPrChange w:id="106" w:author="Schmidt" w:date="2015-01-15T12:43:00Z">
                  <w:rPr>
                    <w:rFonts w:ascii="Consolas" w:eastAsia="Consolas" w:hAnsi="Consolas" w:cs="Consolas"/>
                    <w:sz w:val="20"/>
                    <w:lang w:val="en-US"/>
                  </w:rPr>
                </w:rPrChange>
              </w:rPr>
              <w:t xml:space="preserve">   &lt;w </w:t>
            </w:r>
            <w:proofErr w:type="spellStart"/>
            <w:r w:rsidRPr="00AB7772">
              <w:rPr>
                <w:rFonts w:ascii="Consolas" w:eastAsia="Consolas" w:hAnsi="Consolas" w:cs="Consolas"/>
                <w:sz w:val="20"/>
                <w:lang w:val="en-US"/>
                <w:rPrChange w:id="107" w:author="Schmidt" w:date="2015-01-15T12:43:00Z">
                  <w:rPr>
                    <w:rFonts w:ascii="Consolas" w:eastAsia="Consolas" w:hAnsi="Consolas" w:cs="Consolas"/>
                    <w:sz w:val="20"/>
                    <w:lang w:val="en-US"/>
                  </w:rPr>
                </w:rPrChange>
              </w:rPr>
              <w:t>xml:id</w:t>
            </w:r>
            <w:proofErr w:type="spellEnd"/>
            <w:r w:rsidRPr="00AB7772">
              <w:rPr>
                <w:rFonts w:ascii="Consolas" w:eastAsia="Consolas" w:hAnsi="Consolas" w:cs="Consolas"/>
                <w:sz w:val="20"/>
                <w:lang w:val="en-US"/>
                <w:rPrChange w:id="108" w:author="Schmidt" w:date="2015-01-15T12:43:00Z">
                  <w:rPr>
                    <w:rFonts w:ascii="Consolas" w:eastAsia="Consolas" w:hAnsi="Consolas" w:cs="Consolas"/>
                    <w:sz w:val="20"/>
                    <w:lang w:val="en-US"/>
                  </w:rPr>
                </w:rPrChange>
              </w:rPr>
              <w:t>="w150"&gt;very&lt;/w&gt;</w:t>
            </w:r>
          </w:p>
          <w:p w:rsidR="00343FDB" w:rsidRPr="00AB7772" w:rsidRDefault="00E17EF8">
            <w:pPr>
              <w:spacing w:line="240" w:lineRule="auto"/>
              <w:contextualSpacing w:val="0"/>
              <w:rPr>
                <w:lang w:val="en-US"/>
                <w:rPrChange w:id="109" w:author="Schmidt" w:date="2015-01-15T12:43:00Z">
                  <w:rPr>
                    <w:lang w:val="en-US"/>
                  </w:rPr>
                </w:rPrChange>
              </w:rPr>
            </w:pPr>
            <w:r w:rsidRPr="00AB7772">
              <w:rPr>
                <w:rFonts w:ascii="Consolas" w:eastAsia="Consolas" w:hAnsi="Consolas" w:cs="Consolas"/>
                <w:sz w:val="20"/>
                <w:lang w:val="en-US"/>
                <w:rPrChange w:id="110" w:author="Schmidt" w:date="2015-01-15T12:43:00Z">
                  <w:rPr>
                    <w:rFonts w:ascii="Consolas" w:eastAsia="Consolas" w:hAnsi="Consolas" w:cs="Consolas"/>
                    <w:sz w:val="20"/>
                    <w:lang w:val="en-US"/>
                  </w:rPr>
                </w:rPrChange>
              </w:rPr>
              <w:t xml:space="preserve">   &lt;w </w:t>
            </w:r>
            <w:proofErr w:type="spellStart"/>
            <w:r w:rsidRPr="00AB7772">
              <w:rPr>
                <w:rFonts w:ascii="Consolas" w:eastAsia="Consolas" w:hAnsi="Consolas" w:cs="Consolas"/>
                <w:sz w:val="20"/>
                <w:lang w:val="en-US"/>
                <w:rPrChange w:id="111" w:author="Schmidt" w:date="2015-01-15T12:43:00Z">
                  <w:rPr>
                    <w:rFonts w:ascii="Consolas" w:eastAsia="Consolas" w:hAnsi="Consolas" w:cs="Consolas"/>
                    <w:sz w:val="20"/>
                    <w:lang w:val="en-US"/>
                  </w:rPr>
                </w:rPrChange>
              </w:rPr>
              <w:t>xml:id</w:t>
            </w:r>
            <w:proofErr w:type="spellEnd"/>
            <w:r w:rsidRPr="00AB7772">
              <w:rPr>
                <w:rFonts w:ascii="Consolas" w:eastAsia="Consolas" w:hAnsi="Consolas" w:cs="Consolas"/>
                <w:sz w:val="20"/>
                <w:lang w:val="en-US"/>
                <w:rPrChange w:id="112" w:author="Schmidt" w:date="2015-01-15T12:43:00Z">
                  <w:rPr>
                    <w:rFonts w:ascii="Consolas" w:eastAsia="Consolas" w:hAnsi="Consolas" w:cs="Consolas"/>
                    <w:sz w:val="20"/>
                    <w:lang w:val="en-US"/>
                  </w:rPr>
                </w:rPrChange>
              </w:rPr>
              <w:t>="w151"&gt;much&lt;/w&gt;</w:t>
            </w:r>
          </w:p>
          <w:p w:rsidR="00343FDB" w:rsidRPr="00AB7772" w:rsidRDefault="00E17EF8">
            <w:pPr>
              <w:spacing w:line="240" w:lineRule="auto"/>
              <w:contextualSpacing w:val="0"/>
              <w:rPr>
                <w:lang w:val="en-US"/>
                <w:rPrChange w:id="113" w:author="Schmidt" w:date="2015-01-15T12:43:00Z">
                  <w:rPr>
                    <w:lang w:val="en-US"/>
                  </w:rPr>
                </w:rPrChange>
              </w:rPr>
            </w:pPr>
            <w:r w:rsidRPr="00AB7772">
              <w:rPr>
                <w:rFonts w:ascii="Consolas" w:eastAsia="Consolas" w:hAnsi="Consolas" w:cs="Consolas"/>
                <w:sz w:val="20"/>
                <w:lang w:val="en-US"/>
                <w:rPrChange w:id="114" w:author="Schmidt" w:date="2015-01-15T12:43:00Z">
                  <w:rPr>
                    <w:rFonts w:ascii="Consolas" w:eastAsia="Consolas" w:hAnsi="Consolas" w:cs="Consolas"/>
                    <w:sz w:val="20"/>
                    <w:lang w:val="en-US"/>
                  </w:rPr>
                </w:rPrChange>
              </w:rPr>
              <w:t xml:space="preserve">   &lt;w </w:t>
            </w:r>
            <w:proofErr w:type="spellStart"/>
            <w:r w:rsidRPr="00AB7772">
              <w:rPr>
                <w:rFonts w:ascii="Consolas" w:eastAsia="Consolas" w:hAnsi="Consolas" w:cs="Consolas"/>
                <w:sz w:val="20"/>
                <w:lang w:val="en-US"/>
                <w:rPrChange w:id="115" w:author="Schmidt" w:date="2015-01-15T12:43:00Z">
                  <w:rPr>
                    <w:rFonts w:ascii="Consolas" w:eastAsia="Consolas" w:hAnsi="Consolas" w:cs="Consolas"/>
                    <w:sz w:val="20"/>
                    <w:lang w:val="en-US"/>
                  </w:rPr>
                </w:rPrChange>
              </w:rPr>
              <w:t>xml:id</w:t>
            </w:r>
            <w:proofErr w:type="spellEnd"/>
            <w:r w:rsidRPr="00AB7772">
              <w:rPr>
                <w:rFonts w:ascii="Consolas" w:eastAsia="Consolas" w:hAnsi="Consolas" w:cs="Consolas"/>
                <w:sz w:val="20"/>
                <w:lang w:val="en-US"/>
                <w:rPrChange w:id="116" w:author="Schmidt" w:date="2015-01-15T12:43:00Z">
                  <w:rPr>
                    <w:rFonts w:ascii="Consolas" w:eastAsia="Consolas" w:hAnsi="Consolas" w:cs="Consolas"/>
                    <w:sz w:val="20"/>
                    <w:lang w:val="en-US"/>
                  </w:rPr>
                </w:rPrChange>
              </w:rPr>
              <w:t>="w152"&gt;aware&lt;/w&gt;</w:t>
            </w:r>
          </w:p>
          <w:p w:rsidR="00343FDB" w:rsidRPr="00AB7772" w:rsidRDefault="00E17EF8">
            <w:pPr>
              <w:spacing w:line="240" w:lineRule="auto"/>
              <w:contextualSpacing w:val="0"/>
              <w:rPr>
                <w:lang w:val="en-US"/>
                <w:rPrChange w:id="117" w:author="Schmidt" w:date="2015-01-15T12:43:00Z">
                  <w:rPr>
                    <w:lang w:val="en-US"/>
                  </w:rPr>
                </w:rPrChange>
              </w:rPr>
            </w:pPr>
            <w:r w:rsidRPr="00AB7772">
              <w:rPr>
                <w:rFonts w:ascii="Consolas" w:eastAsia="Consolas" w:hAnsi="Consolas" w:cs="Consolas"/>
                <w:sz w:val="20"/>
                <w:lang w:val="en-US"/>
                <w:rPrChange w:id="118" w:author="Schmidt" w:date="2015-01-15T12:43:00Z">
                  <w:rPr>
                    <w:rFonts w:ascii="Consolas" w:eastAsia="Consolas" w:hAnsi="Consolas" w:cs="Consolas"/>
                    <w:sz w:val="20"/>
                    <w:lang w:val="en-US"/>
                  </w:rPr>
                </w:rPrChange>
              </w:rPr>
              <w:t xml:space="preserve">   &lt;w </w:t>
            </w:r>
            <w:proofErr w:type="spellStart"/>
            <w:r w:rsidRPr="00AB7772">
              <w:rPr>
                <w:rFonts w:ascii="Consolas" w:eastAsia="Consolas" w:hAnsi="Consolas" w:cs="Consolas"/>
                <w:sz w:val="20"/>
                <w:lang w:val="en-US"/>
                <w:rPrChange w:id="119" w:author="Schmidt" w:date="2015-01-15T12:43:00Z">
                  <w:rPr>
                    <w:rFonts w:ascii="Consolas" w:eastAsia="Consolas" w:hAnsi="Consolas" w:cs="Consolas"/>
                    <w:sz w:val="20"/>
                    <w:lang w:val="en-US"/>
                  </w:rPr>
                </w:rPrChange>
              </w:rPr>
              <w:t>xml:id</w:t>
            </w:r>
            <w:proofErr w:type="spellEnd"/>
            <w:r w:rsidRPr="00AB7772">
              <w:rPr>
                <w:rFonts w:ascii="Consolas" w:eastAsia="Consolas" w:hAnsi="Consolas" w:cs="Consolas"/>
                <w:sz w:val="20"/>
                <w:lang w:val="en-US"/>
                <w:rPrChange w:id="120" w:author="Schmidt" w:date="2015-01-15T12:43:00Z">
                  <w:rPr>
                    <w:rFonts w:ascii="Consolas" w:eastAsia="Consolas" w:hAnsi="Consolas" w:cs="Consolas"/>
                    <w:sz w:val="20"/>
                    <w:lang w:val="en-US"/>
                  </w:rPr>
                </w:rPrChange>
              </w:rPr>
              <w:t>="w153"&gt;of&lt;/w&gt;</w:t>
            </w:r>
          </w:p>
          <w:p w:rsidR="00343FDB" w:rsidRPr="00AB7772" w:rsidRDefault="00E17EF8">
            <w:pPr>
              <w:spacing w:line="240" w:lineRule="auto"/>
              <w:contextualSpacing w:val="0"/>
              <w:rPr>
                <w:lang w:val="en-US"/>
                <w:rPrChange w:id="121" w:author="Schmidt" w:date="2015-01-15T12:43:00Z">
                  <w:rPr>
                    <w:lang w:val="en-US"/>
                  </w:rPr>
                </w:rPrChange>
              </w:rPr>
            </w:pPr>
            <w:r w:rsidRPr="00AB7772">
              <w:rPr>
                <w:rFonts w:ascii="Consolas" w:eastAsia="Consolas" w:hAnsi="Consolas" w:cs="Consolas"/>
                <w:sz w:val="20"/>
                <w:lang w:val="en-US"/>
                <w:rPrChange w:id="122" w:author="Schmidt" w:date="2015-01-15T12:43:00Z">
                  <w:rPr>
                    <w:rFonts w:ascii="Consolas" w:eastAsia="Consolas" w:hAnsi="Consolas" w:cs="Consolas"/>
                    <w:sz w:val="20"/>
                    <w:lang w:val="en-US"/>
                  </w:rPr>
                </w:rPrChange>
              </w:rPr>
              <w:t xml:space="preserve">   &lt;w </w:t>
            </w:r>
            <w:proofErr w:type="spellStart"/>
            <w:r w:rsidRPr="00AB7772">
              <w:rPr>
                <w:rFonts w:ascii="Consolas" w:eastAsia="Consolas" w:hAnsi="Consolas" w:cs="Consolas"/>
                <w:sz w:val="20"/>
                <w:lang w:val="en-US"/>
                <w:rPrChange w:id="123" w:author="Schmidt" w:date="2015-01-15T12:43:00Z">
                  <w:rPr>
                    <w:rFonts w:ascii="Consolas" w:eastAsia="Consolas" w:hAnsi="Consolas" w:cs="Consolas"/>
                    <w:sz w:val="20"/>
                    <w:lang w:val="en-US"/>
                  </w:rPr>
                </w:rPrChange>
              </w:rPr>
              <w:t>xml:id</w:t>
            </w:r>
            <w:proofErr w:type="spellEnd"/>
            <w:r w:rsidRPr="00AB7772">
              <w:rPr>
                <w:rFonts w:ascii="Consolas" w:eastAsia="Consolas" w:hAnsi="Consolas" w:cs="Consolas"/>
                <w:sz w:val="20"/>
                <w:lang w:val="en-US"/>
                <w:rPrChange w:id="124" w:author="Schmidt" w:date="2015-01-15T12:43:00Z">
                  <w:rPr>
                    <w:rFonts w:ascii="Consolas" w:eastAsia="Consolas" w:hAnsi="Consolas" w:cs="Consolas"/>
                    <w:sz w:val="20"/>
                    <w:lang w:val="en-US"/>
                  </w:rPr>
                </w:rPrChange>
              </w:rPr>
              <w:t>="w154"&gt;that&lt;/w&gt;</w:t>
            </w:r>
          </w:p>
          <w:p w:rsidR="00343FDB" w:rsidRPr="00AB7772" w:rsidRDefault="00E17EF8">
            <w:pPr>
              <w:spacing w:line="240" w:lineRule="auto"/>
              <w:contextualSpacing w:val="0"/>
              <w:rPr>
                <w:lang w:val="en-US"/>
                <w:rPrChange w:id="125" w:author="Schmidt" w:date="2015-01-15T12:43:00Z">
                  <w:rPr>
                    <w:lang w:val="en-US"/>
                  </w:rPr>
                </w:rPrChange>
              </w:rPr>
            </w:pPr>
            <w:r w:rsidRPr="00AB7772">
              <w:rPr>
                <w:rFonts w:ascii="Consolas" w:eastAsia="Consolas" w:hAnsi="Consolas" w:cs="Consolas"/>
                <w:sz w:val="20"/>
                <w:lang w:val="en-US"/>
                <w:rPrChange w:id="126" w:author="Schmidt" w:date="2015-01-15T12:43:00Z">
                  <w:rPr>
                    <w:rFonts w:ascii="Consolas" w:eastAsia="Consolas" w:hAnsi="Consolas" w:cs="Consolas"/>
                    <w:sz w:val="20"/>
                    <w:lang w:val="en-US"/>
                  </w:rPr>
                </w:rPrChange>
              </w:rPr>
              <w:t>&lt;/u&gt;</w:t>
            </w:r>
          </w:p>
          <w:p w:rsidR="00343FDB" w:rsidRPr="00AB7772" w:rsidRDefault="00343FDB">
            <w:pPr>
              <w:spacing w:line="240" w:lineRule="auto"/>
              <w:contextualSpacing w:val="0"/>
              <w:rPr>
                <w:lang w:val="en-US"/>
                <w:rPrChange w:id="127" w:author="Schmidt" w:date="2015-01-15T12:43:00Z">
                  <w:rPr>
                    <w:lang w:val="en-US"/>
                  </w:rPr>
                </w:rPrChange>
              </w:rPr>
            </w:pPr>
          </w:p>
          <w:p w:rsidR="00343FDB" w:rsidRPr="00AB7772" w:rsidRDefault="00E17EF8">
            <w:pPr>
              <w:spacing w:line="240" w:lineRule="auto"/>
              <w:contextualSpacing w:val="0"/>
              <w:rPr>
                <w:lang w:val="en-US"/>
                <w:rPrChange w:id="128" w:author="Schmidt" w:date="2015-01-15T12:43:00Z">
                  <w:rPr>
                    <w:lang w:val="en-US"/>
                  </w:rPr>
                </w:rPrChange>
              </w:rPr>
            </w:pPr>
            <w:r w:rsidRPr="00AB7772">
              <w:rPr>
                <w:rFonts w:ascii="Consolas" w:eastAsia="Consolas" w:hAnsi="Consolas" w:cs="Consolas"/>
                <w:sz w:val="20"/>
                <w:lang w:val="en-US"/>
                <w:rPrChange w:id="129" w:author="Schmidt" w:date="2015-01-15T12:43:00Z">
                  <w:rPr>
                    <w:rFonts w:ascii="Consolas" w:eastAsia="Consolas" w:hAnsi="Consolas" w:cs="Consolas"/>
                    <w:sz w:val="20"/>
                    <w:lang w:val="en-US"/>
                  </w:rPr>
                </w:rPrChange>
              </w:rPr>
              <w:t>&lt;!-- token marked as assimilated via a type attribute --&gt;</w:t>
            </w:r>
          </w:p>
          <w:p w:rsidR="00343FDB" w:rsidRPr="00AB7772" w:rsidRDefault="00E17EF8">
            <w:pPr>
              <w:spacing w:line="240" w:lineRule="auto"/>
              <w:contextualSpacing w:val="0"/>
              <w:rPr>
                <w:lang w:val="en-US"/>
                <w:rPrChange w:id="130" w:author="Schmidt" w:date="2015-01-15T12:43:00Z">
                  <w:rPr>
                    <w:lang w:val="en-US"/>
                  </w:rPr>
                </w:rPrChange>
              </w:rPr>
            </w:pPr>
            <w:r w:rsidRPr="00AB7772">
              <w:rPr>
                <w:rFonts w:ascii="Consolas" w:eastAsia="Consolas" w:hAnsi="Consolas" w:cs="Consolas"/>
                <w:sz w:val="20"/>
                <w:lang w:val="en-US"/>
                <w:rPrChange w:id="131" w:author="Schmidt" w:date="2015-01-15T12:43:00Z">
                  <w:rPr>
                    <w:rFonts w:ascii="Consolas" w:eastAsia="Consolas" w:hAnsi="Consolas" w:cs="Consolas"/>
                    <w:sz w:val="20"/>
                    <w:lang w:val="en-US"/>
                  </w:rPr>
                </w:rPrChange>
              </w:rPr>
              <w:t>&lt;u who="#SPK0" start="#T0" end="#T1"&gt;</w:t>
            </w:r>
          </w:p>
          <w:p w:rsidR="00343FDB" w:rsidRPr="00AB7772" w:rsidRDefault="00E17EF8">
            <w:pPr>
              <w:spacing w:line="240" w:lineRule="auto"/>
              <w:contextualSpacing w:val="0"/>
              <w:rPr>
                <w:lang w:val="en-US"/>
                <w:rPrChange w:id="132" w:author="Schmidt" w:date="2015-01-15T12:43:00Z">
                  <w:rPr>
                    <w:lang w:val="en-US"/>
                  </w:rPr>
                </w:rPrChange>
              </w:rPr>
            </w:pPr>
            <w:r w:rsidRPr="00AB7772">
              <w:rPr>
                <w:rFonts w:ascii="Consolas" w:eastAsia="Consolas" w:hAnsi="Consolas" w:cs="Consolas"/>
                <w:sz w:val="20"/>
                <w:lang w:val="en-US"/>
                <w:rPrChange w:id="133" w:author="Schmidt" w:date="2015-01-15T12:43:00Z">
                  <w:rPr>
                    <w:rFonts w:ascii="Consolas" w:eastAsia="Consolas" w:hAnsi="Consolas" w:cs="Consolas"/>
                    <w:sz w:val="20"/>
                    <w:lang w:val="en-US"/>
                  </w:rPr>
                </w:rPrChange>
              </w:rPr>
              <w:t xml:space="preserve">   &lt;w </w:t>
            </w:r>
            <w:proofErr w:type="spellStart"/>
            <w:r w:rsidRPr="00AB7772">
              <w:rPr>
                <w:rFonts w:ascii="Consolas" w:eastAsia="Consolas" w:hAnsi="Consolas" w:cs="Consolas"/>
                <w:sz w:val="20"/>
                <w:lang w:val="en-US"/>
                <w:rPrChange w:id="134" w:author="Schmidt" w:date="2015-01-15T12:43:00Z">
                  <w:rPr>
                    <w:rFonts w:ascii="Consolas" w:eastAsia="Consolas" w:hAnsi="Consolas" w:cs="Consolas"/>
                    <w:sz w:val="20"/>
                    <w:lang w:val="en-US"/>
                  </w:rPr>
                </w:rPrChange>
              </w:rPr>
              <w:t>xml:id</w:t>
            </w:r>
            <w:proofErr w:type="spellEnd"/>
            <w:r w:rsidRPr="00AB7772">
              <w:rPr>
                <w:rFonts w:ascii="Consolas" w:eastAsia="Consolas" w:hAnsi="Consolas" w:cs="Consolas"/>
                <w:sz w:val="20"/>
                <w:lang w:val="en-US"/>
                <w:rPrChange w:id="135" w:author="Schmidt" w:date="2015-01-15T12:43:00Z">
                  <w:rPr>
                    <w:rFonts w:ascii="Consolas" w:eastAsia="Consolas" w:hAnsi="Consolas" w:cs="Consolas"/>
                    <w:sz w:val="20"/>
                    <w:lang w:val="en-US"/>
                  </w:rPr>
                </w:rPrChange>
              </w:rPr>
              <w:t>="w1"&gt;what&lt;/w&gt;</w:t>
            </w:r>
          </w:p>
          <w:p w:rsidR="00343FDB" w:rsidRPr="00AB7772" w:rsidRDefault="00E17EF8">
            <w:pPr>
              <w:spacing w:line="240" w:lineRule="auto"/>
              <w:contextualSpacing w:val="0"/>
              <w:rPr>
                <w:lang w:val="en-US"/>
                <w:rPrChange w:id="136" w:author="Schmidt" w:date="2015-01-15T12:43:00Z">
                  <w:rPr>
                    <w:lang w:val="en-US"/>
                  </w:rPr>
                </w:rPrChange>
              </w:rPr>
            </w:pPr>
            <w:r w:rsidRPr="00AB7772">
              <w:rPr>
                <w:rFonts w:ascii="Consolas" w:eastAsia="Consolas" w:hAnsi="Consolas" w:cs="Consolas"/>
                <w:sz w:val="20"/>
                <w:lang w:val="en-US"/>
                <w:rPrChange w:id="137" w:author="Schmidt" w:date="2015-01-15T12:43:00Z">
                  <w:rPr>
                    <w:rFonts w:ascii="Consolas" w:eastAsia="Consolas" w:hAnsi="Consolas" w:cs="Consolas"/>
                    <w:sz w:val="20"/>
                    <w:lang w:val="en-US"/>
                  </w:rPr>
                </w:rPrChange>
              </w:rPr>
              <w:t xml:space="preserve">   &lt;w </w:t>
            </w:r>
            <w:proofErr w:type="spellStart"/>
            <w:r w:rsidRPr="00AB7772">
              <w:rPr>
                <w:rFonts w:ascii="Consolas" w:eastAsia="Consolas" w:hAnsi="Consolas" w:cs="Consolas"/>
                <w:sz w:val="20"/>
                <w:lang w:val="en-US"/>
                <w:rPrChange w:id="138" w:author="Schmidt" w:date="2015-01-15T12:43:00Z">
                  <w:rPr>
                    <w:rFonts w:ascii="Consolas" w:eastAsia="Consolas" w:hAnsi="Consolas" w:cs="Consolas"/>
                    <w:sz w:val="20"/>
                    <w:lang w:val="en-US"/>
                  </w:rPr>
                </w:rPrChange>
              </w:rPr>
              <w:t>xml:id</w:t>
            </w:r>
            <w:proofErr w:type="spellEnd"/>
            <w:r w:rsidRPr="00AB7772">
              <w:rPr>
                <w:rFonts w:ascii="Consolas" w:eastAsia="Consolas" w:hAnsi="Consolas" w:cs="Consolas"/>
                <w:sz w:val="20"/>
                <w:lang w:val="en-US"/>
                <w:rPrChange w:id="139" w:author="Schmidt" w:date="2015-01-15T12:43:00Z">
                  <w:rPr>
                    <w:rFonts w:ascii="Consolas" w:eastAsia="Consolas" w:hAnsi="Consolas" w:cs="Consolas"/>
                    <w:sz w:val="20"/>
                    <w:lang w:val="en-US"/>
                  </w:rPr>
                </w:rPrChange>
              </w:rPr>
              <w:t>="w2" type="assimilated"&gt;cha&lt;/w&gt;</w:t>
            </w:r>
          </w:p>
          <w:p w:rsidR="00343FDB" w:rsidRPr="00AB7772" w:rsidRDefault="00E17EF8">
            <w:pPr>
              <w:spacing w:line="240" w:lineRule="auto"/>
              <w:contextualSpacing w:val="0"/>
              <w:rPr>
                <w:lang w:val="en-US"/>
                <w:rPrChange w:id="140" w:author="Schmidt" w:date="2015-01-15T12:43:00Z">
                  <w:rPr>
                    <w:lang w:val="en-US"/>
                  </w:rPr>
                </w:rPrChange>
              </w:rPr>
            </w:pPr>
            <w:r w:rsidRPr="00AB7772">
              <w:rPr>
                <w:rFonts w:ascii="Consolas" w:eastAsia="Consolas" w:hAnsi="Consolas" w:cs="Consolas"/>
                <w:sz w:val="20"/>
                <w:lang w:val="en-US"/>
                <w:rPrChange w:id="141" w:author="Schmidt" w:date="2015-01-15T12:43:00Z">
                  <w:rPr>
                    <w:rFonts w:ascii="Consolas" w:eastAsia="Consolas" w:hAnsi="Consolas" w:cs="Consolas"/>
                    <w:sz w:val="20"/>
                    <w:lang w:val="en-US"/>
                  </w:rPr>
                </w:rPrChange>
              </w:rPr>
              <w:t xml:space="preserve">   &lt;w </w:t>
            </w:r>
            <w:proofErr w:type="spellStart"/>
            <w:r w:rsidRPr="00AB7772">
              <w:rPr>
                <w:rFonts w:ascii="Consolas" w:eastAsia="Consolas" w:hAnsi="Consolas" w:cs="Consolas"/>
                <w:sz w:val="20"/>
                <w:lang w:val="en-US"/>
                <w:rPrChange w:id="142" w:author="Schmidt" w:date="2015-01-15T12:43:00Z">
                  <w:rPr>
                    <w:rFonts w:ascii="Consolas" w:eastAsia="Consolas" w:hAnsi="Consolas" w:cs="Consolas"/>
                    <w:sz w:val="20"/>
                    <w:lang w:val="en-US"/>
                  </w:rPr>
                </w:rPrChange>
              </w:rPr>
              <w:t>xml:id</w:t>
            </w:r>
            <w:proofErr w:type="spellEnd"/>
            <w:r w:rsidRPr="00AB7772">
              <w:rPr>
                <w:rFonts w:ascii="Consolas" w:eastAsia="Consolas" w:hAnsi="Consolas" w:cs="Consolas"/>
                <w:sz w:val="20"/>
                <w:lang w:val="en-US"/>
                <w:rPrChange w:id="143" w:author="Schmidt" w:date="2015-01-15T12:43:00Z">
                  <w:rPr>
                    <w:rFonts w:ascii="Consolas" w:eastAsia="Consolas" w:hAnsi="Consolas" w:cs="Consolas"/>
                    <w:sz w:val="20"/>
                    <w:lang w:val="en-US"/>
                  </w:rPr>
                </w:rPrChange>
              </w:rPr>
              <w:t>="w3"&gt;got&lt;/w&gt;</w:t>
            </w:r>
          </w:p>
          <w:p w:rsidR="00343FDB" w:rsidRPr="00AB7772" w:rsidRDefault="00E17EF8">
            <w:pPr>
              <w:spacing w:line="240" w:lineRule="auto"/>
              <w:contextualSpacing w:val="0"/>
              <w:rPr>
                <w:lang w:val="en-US"/>
                <w:rPrChange w:id="144" w:author="Schmidt" w:date="2015-01-15T12:43:00Z">
                  <w:rPr>
                    <w:lang w:val="en-US"/>
                  </w:rPr>
                </w:rPrChange>
              </w:rPr>
            </w:pPr>
            <w:r w:rsidRPr="00AB7772">
              <w:rPr>
                <w:rFonts w:ascii="Consolas" w:eastAsia="Consolas" w:hAnsi="Consolas" w:cs="Consolas"/>
                <w:sz w:val="20"/>
                <w:lang w:val="en-US"/>
                <w:rPrChange w:id="145" w:author="Schmidt" w:date="2015-01-15T12:43:00Z">
                  <w:rPr>
                    <w:rFonts w:ascii="Consolas" w:eastAsia="Consolas" w:hAnsi="Consolas" w:cs="Consolas"/>
                    <w:sz w:val="20"/>
                    <w:lang w:val="en-US"/>
                  </w:rPr>
                </w:rPrChange>
              </w:rPr>
              <w:t xml:space="preserve">   &lt;w </w:t>
            </w:r>
            <w:proofErr w:type="spellStart"/>
            <w:r w:rsidRPr="00AB7772">
              <w:rPr>
                <w:rFonts w:ascii="Consolas" w:eastAsia="Consolas" w:hAnsi="Consolas" w:cs="Consolas"/>
                <w:sz w:val="20"/>
                <w:lang w:val="en-US"/>
                <w:rPrChange w:id="146" w:author="Schmidt" w:date="2015-01-15T12:43:00Z">
                  <w:rPr>
                    <w:rFonts w:ascii="Consolas" w:eastAsia="Consolas" w:hAnsi="Consolas" w:cs="Consolas"/>
                    <w:sz w:val="20"/>
                    <w:lang w:val="en-US"/>
                  </w:rPr>
                </w:rPrChange>
              </w:rPr>
              <w:t>xml:id</w:t>
            </w:r>
            <w:proofErr w:type="spellEnd"/>
            <w:r w:rsidRPr="00AB7772">
              <w:rPr>
                <w:rFonts w:ascii="Consolas" w:eastAsia="Consolas" w:hAnsi="Consolas" w:cs="Consolas"/>
                <w:sz w:val="20"/>
                <w:lang w:val="en-US"/>
                <w:rPrChange w:id="147" w:author="Schmidt" w:date="2015-01-15T12:43:00Z">
                  <w:rPr>
                    <w:rFonts w:ascii="Consolas" w:eastAsia="Consolas" w:hAnsi="Consolas" w:cs="Consolas"/>
                    <w:sz w:val="20"/>
                    <w:lang w:val="en-US"/>
                  </w:rPr>
                </w:rPrChange>
              </w:rPr>
              <w:t>="w4"&gt;</w:t>
            </w:r>
            <w:proofErr w:type="spellStart"/>
            <w:r w:rsidRPr="00AB7772">
              <w:rPr>
                <w:rFonts w:ascii="Consolas" w:eastAsia="Consolas" w:hAnsi="Consolas" w:cs="Consolas"/>
                <w:sz w:val="20"/>
                <w:lang w:val="en-US"/>
                <w:rPrChange w:id="148" w:author="Schmidt" w:date="2015-01-15T12:43:00Z">
                  <w:rPr>
                    <w:rFonts w:ascii="Consolas" w:eastAsia="Consolas" w:hAnsi="Consolas" w:cs="Consolas"/>
                    <w:sz w:val="20"/>
                    <w:lang w:val="en-US"/>
                  </w:rPr>
                </w:rPrChange>
              </w:rPr>
              <w:t>cookin</w:t>
            </w:r>
            <w:proofErr w:type="spellEnd"/>
            <w:r w:rsidRPr="00AB7772">
              <w:rPr>
                <w:rFonts w:ascii="Consolas" w:eastAsia="Consolas" w:hAnsi="Consolas" w:cs="Consolas"/>
                <w:sz w:val="20"/>
                <w:lang w:val="en-US"/>
                <w:rPrChange w:id="149" w:author="Schmidt" w:date="2015-01-15T12:43:00Z">
                  <w:rPr>
                    <w:rFonts w:ascii="Consolas" w:eastAsia="Consolas" w:hAnsi="Consolas" w:cs="Consolas"/>
                    <w:sz w:val="20"/>
                    <w:lang w:val="en-US"/>
                  </w:rPr>
                </w:rPrChange>
              </w:rPr>
              <w:t>&lt;/w&gt;</w:t>
            </w:r>
          </w:p>
          <w:p w:rsidR="00343FDB" w:rsidRPr="00AB7772" w:rsidRDefault="00E17EF8">
            <w:pPr>
              <w:spacing w:line="240" w:lineRule="auto"/>
              <w:contextualSpacing w:val="0"/>
              <w:rPr>
                <w:lang w:val="en-US"/>
                <w:rPrChange w:id="150" w:author="Schmidt" w:date="2015-01-15T12:43:00Z">
                  <w:rPr>
                    <w:lang w:val="en-US"/>
                  </w:rPr>
                </w:rPrChange>
              </w:rPr>
            </w:pPr>
            <w:r w:rsidRPr="00AB7772">
              <w:rPr>
                <w:rFonts w:ascii="Consolas" w:eastAsia="Consolas" w:hAnsi="Consolas" w:cs="Consolas"/>
                <w:sz w:val="20"/>
                <w:lang w:val="en-US"/>
                <w:rPrChange w:id="151" w:author="Schmidt" w:date="2015-01-15T12:43:00Z">
                  <w:rPr>
                    <w:rFonts w:ascii="Consolas" w:eastAsia="Consolas" w:hAnsi="Consolas" w:cs="Consolas"/>
                    <w:sz w:val="20"/>
                    <w:lang w:val="en-US"/>
                  </w:rPr>
                </w:rPrChange>
              </w:rPr>
              <w:t>&lt;/u&gt;</w:t>
            </w:r>
          </w:p>
          <w:p w:rsidR="00343FDB" w:rsidRPr="00AB7772" w:rsidRDefault="00343FDB">
            <w:pPr>
              <w:spacing w:line="240" w:lineRule="auto"/>
              <w:contextualSpacing w:val="0"/>
              <w:rPr>
                <w:lang w:val="en-US"/>
                <w:rPrChange w:id="152" w:author="Schmidt" w:date="2015-01-15T12:43:00Z">
                  <w:rPr>
                    <w:lang w:val="en-US"/>
                  </w:rPr>
                </w:rPrChange>
              </w:rPr>
            </w:pPr>
          </w:p>
          <w:p w:rsidR="00343FDB" w:rsidRPr="00AB7772" w:rsidRDefault="00343FDB">
            <w:pPr>
              <w:spacing w:line="240" w:lineRule="auto"/>
              <w:contextualSpacing w:val="0"/>
              <w:rPr>
                <w:lang w:val="en-US"/>
                <w:rPrChange w:id="153" w:author="Schmidt" w:date="2015-01-15T12:43:00Z">
                  <w:rPr>
                    <w:lang w:val="en-US"/>
                  </w:rPr>
                </w:rPrChange>
              </w:rPr>
            </w:pPr>
          </w:p>
          <w:p w:rsidR="00343FDB" w:rsidRPr="00AB7772" w:rsidRDefault="00E17EF8">
            <w:pPr>
              <w:spacing w:line="240" w:lineRule="auto"/>
              <w:contextualSpacing w:val="0"/>
              <w:rPr>
                <w:lang w:val="en-US"/>
                <w:rPrChange w:id="154" w:author="Schmidt" w:date="2015-01-15T12:43:00Z">
                  <w:rPr>
                    <w:lang w:val="en-US"/>
                  </w:rPr>
                </w:rPrChange>
              </w:rPr>
            </w:pPr>
            <w:r w:rsidRPr="00AB7772">
              <w:rPr>
                <w:rFonts w:ascii="Consolas" w:eastAsia="Consolas" w:hAnsi="Consolas" w:cs="Consolas"/>
                <w:sz w:val="20"/>
                <w:lang w:val="en-US"/>
                <w:rPrChange w:id="155" w:author="Schmidt" w:date="2015-01-15T12:43:00Z">
                  <w:rPr>
                    <w:rFonts w:ascii="Consolas" w:eastAsia="Consolas" w:hAnsi="Consolas" w:cs="Consolas"/>
                    <w:sz w:val="20"/>
                    <w:lang w:val="en-US"/>
                  </w:rPr>
                </w:rPrChange>
              </w:rPr>
              <w:t>&lt;!-- POS and lemma information encoded as attributes on the token --&gt;</w:t>
            </w:r>
          </w:p>
          <w:p w:rsidR="00343FDB" w:rsidRPr="00AB7772" w:rsidRDefault="00E17EF8">
            <w:pPr>
              <w:spacing w:line="240" w:lineRule="auto"/>
              <w:contextualSpacing w:val="0"/>
              <w:rPr>
                <w:lang w:val="en-US"/>
                <w:rPrChange w:id="156" w:author="Schmidt" w:date="2015-01-15T12:43:00Z">
                  <w:rPr>
                    <w:lang w:val="en-US"/>
                  </w:rPr>
                </w:rPrChange>
              </w:rPr>
            </w:pPr>
            <w:r w:rsidRPr="00AB7772">
              <w:rPr>
                <w:rFonts w:ascii="Consolas" w:eastAsia="Consolas" w:hAnsi="Consolas" w:cs="Consolas"/>
                <w:sz w:val="20"/>
                <w:lang w:val="en-US"/>
                <w:rPrChange w:id="157" w:author="Schmidt" w:date="2015-01-15T12:43:00Z">
                  <w:rPr>
                    <w:rFonts w:ascii="Consolas" w:eastAsia="Consolas" w:hAnsi="Consolas" w:cs="Consolas"/>
                    <w:sz w:val="20"/>
                    <w:lang w:val="en-US"/>
                  </w:rPr>
                </w:rPrChange>
              </w:rPr>
              <w:t>&lt;u who="#SPK0" start="#T0" end="#T2"&gt;</w:t>
            </w:r>
          </w:p>
          <w:p w:rsidR="00343FDB" w:rsidRPr="00AB7772" w:rsidRDefault="00E17EF8">
            <w:pPr>
              <w:spacing w:line="240" w:lineRule="auto"/>
              <w:contextualSpacing w:val="0"/>
              <w:rPr>
                <w:lang w:val="en-US"/>
                <w:rPrChange w:id="158" w:author="Schmidt" w:date="2015-01-15T12:43:00Z">
                  <w:rPr>
                    <w:lang w:val="en-US"/>
                  </w:rPr>
                </w:rPrChange>
              </w:rPr>
            </w:pPr>
            <w:r w:rsidRPr="00AB7772">
              <w:rPr>
                <w:rFonts w:ascii="Consolas" w:eastAsia="Consolas" w:hAnsi="Consolas" w:cs="Consolas"/>
                <w:sz w:val="20"/>
                <w:lang w:val="en-US"/>
                <w:rPrChange w:id="159" w:author="Schmidt" w:date="2015-01-15T12:43:00Z">
                  <w:rPr>
                    <w:rFonts w:ascii="Consolas" w:eastAsia="Consolas" w:hAnsi="Consolas" w:cs="Consolas"/>
                    <w:sz w:val="20"/>
                    <w:lang w:val="en-US"/>
                  </w:rPr>
                </w:rPrChange>
              </w:rPr>
              <w:t xml:space="preserve">   &lt;w </w:t>
            </w:r>
            <w:proofErr w:type="spellStart"/>
            <w:r w:rsidRPr="00AB7772">
              <w:rPr>
                <w:rFonts w:ascii="Consolas" w:eastAsia="Consolas" w:hAnsi="Consolas" w:cs="Consolas"/>
                <w:sz w:val="20"/>
                <w:lang w:val="en-US"/>
                <w:rPrChange w:id="160" w:author="Schmidt" w:date="2015-01-15T12:43:00Z">
                  <w:rPr>
                    <w:rFonts w:ascii="Consolas" w:eastAsia="Consolas" w:hAnsi="Consolas" w:cs="Consolas"/>
                    <w:sz w:val="20"/>
                    <w:lang w:val="en-US"/>
                  </w:rPr>
                </w:rPrChange>
              </w:rPr>
              <w:t>xml:id</w:t>
            </w:r>
            <w:proofErr w:type="spellEnd"/>
            <w:r w:rsidRPr="00AB7772">
              <w:rPr>
                <w:rFonts w:ascii="Consolas" w:eastAsia="Consolas" w:hAnsi="Consolas" w:cs="Consolas"/>
                <w:sz w:val="20"/>
                <w:lang w:val="en-US"/>
                <w:rPrChange w:id="161" w:author="Schmidt" w:date="2015-01-15T12:43:00Z">
                  <w:rPr>
                    <w:rFonts w:ascii="Consolas" w:eastAsia="Consolas" w:hAnsi="Consolas" w:cs="Consolas"/>
                    <w:sz w:val="20"/>
                    <w:lang w:val="en-US"/>
                  </w:rPr>
                </w:rPrChange>
              </w:rPr>
              <w:t xml:space="preserve">="w148" lemma="I" </w:t>
            </w:r>
            <w:proofErr w:type="spellStart"/>
            <w:r w:rsidRPr="00AB7772">
              <w:rPr>
                <w:rFonts w:ascii="Consolas" w:eastAsia="Consolas" w:hAnsi="Consolas" w:cs="Consolas"/>
                <w:sz w:val="20"/>
                <w:lang w:val="en-US"/>
                <w:rPrChange w:id="162" w:author="Schmidt" w:date="2015-01-15T12:43:00Z">
                  <w:rPr>
                    <w:rFonts w:ascii="Consolas" w:eastAsia="Consolas" w:hAnsi="Consolas" w:cs="Consolas"/>
                    <w:sz w:val="20"/>
                    <w:lang w:val="en-US"/>
                  </w:rPr>
                </w:rPrChange>
              </w:rPr>
              <w:t>ana</w:t>
            </w:r>
            <w:proofErr w:type="spellEnd"/>
            <w:r w:rsidRPr="00AB7772">
              <w:rPr>
                <w:rFonts w:ascii="Consolas" w:eastAsia="Consolas" w:hAnsi="Consolas" w:cs="Consolas"/>
                <w:sz w:val="20"/>
                <w:lang w:val="en-US"/>
                <w:rPrChange w:id="163" w:author="Schmidt" w:date="2015-01-15T12:43:00Z">
                  <w:rPr>
                    <w:rFonts w:ascii="Consolas" w:eastAsia="Consolas" w:hAnsi="Consolas" w:cs="Consolas"/>
                    <w:sz w:val="20"/>
                    <w:lang w:val="en-US"/>
                  </w:rPr>
                </w:rPrChange>
              </w:rPr>
              <w:t>="PRO"&gt;I&lt;/w&gt;</w:t>
            </w:r>
          </w:p>
          <w:p w:rsidR="00343FDB" w:rsidRPr="00AB7772" w:rsidRDefault="00E17EF8">
            <w:pPr>
              <w:spacing w:line="240" w:lineRule="auto"/>
              <w:contextualSpacing w:val="0"/>
              <w:rPr>
                <w:lang w:val="en-US"/>
                <w:rPrChange w:id="164" w:author="Schmidt" w:date="2015-01-15T12:43:00Z">
                  <w:rPr>
                    <w:lang w:val="en-US"/>
                  </w:rPr>
                </w:rPrChange>
              </w:rPr>
            </w:pPr>
            <w:r w:rsidRPr="00AB7772">
              <w:rPr>
                <w:rFonts w:ascii="Consolas" w:eastAsia="Consolas" w:hAnsi="Consolas" w:cs="Consolas"/>
                <w:sz w:val="20"/>
                <w:lang w:val="en-US"/>
                <w:rPrChange w:id="165" w:author="Schmidt" w:date="2015-01-15T12:43:00Z">
                  <w:rPr>
                    <w:rFonts w:ascii="Consolas" w:eastAsia="Consolas" w:hAnsi="Consolas" w:cs="Consolas"/>
                    <w:sz w:val="20"/>
                    <w:lang w:val="en-US"/>
                  </w:rPr>
                </w:rPrChange>
              </w:rPr>
              <w:t xml:space="preserve">   &lt;w </w:t>
            </w:r>
            <w:proofErr w:type="spellStart"/>
            <w:r w:rsidRPr="00AB7772">
              <w:rPr>
                <w:rFonts w:ascii="Consolas" w:eastAsia="Consolas" w:hAnsi="Consolas" w:cs="Consolas"/>
                <w:sz w:val="20"/>
                <w:lang w:val="en-US"/>
                <w:rPrChange w:id="166" w:author="Schmidt" w:date="2015-01-15T12:43:00Z">
                  <w:rPr>
                    <w:rFonts w:ascii="Consolas" w:eastAsia="Consolas" w:hAnsi="Consolas" w:cs="Consolas"/>
                    <w:sz w:val="20"/>
                    <w:lang w:val="en-US"/>
                  </w:rPr>
                </w:rPrChange>
              </w:rPr>
              <w:t>xml:id</w:t>
            </w:r>
            <w:proofErr w:type="spellEnd"/>
            <w:r w:rsidRPr="00AB7772">
              <w:rPr>
                <w:rFonts w:ascii="Consolas" w:eastAsia="Consolas" w:hAnsi="Consolas" w:cs="Consolas"/>
                <w:sz w:val="20"/>
                <w:lang w:val="en-US"/>
                <w:rPrChange w:id="167" w:author="Schmidt" w:date="2015-01-15T12:43:00Z">
                  <w:rPr>
                    <w:rFonts w:ascii="Consolas" w:eastAsia="Consolas" w:hAnsi="Consolas" w:cs="Consolas"/>
                    <w:sz w:val="20"/>
                    <w:lang w:val="en-US"/>
                  </w:rPr>
                </w:rPrChange>
              </w:rPr>
              <w:t xml:space="preserve">="w149" lemma="be" </w:t>
            </w:r>
            <w:proofErr w:type="spellStart"/>
            <w:r w:rsidRPr="00AB7772">
              <w:rPr>
                <w:rFonts w:ascii="Consolas" w:eastAsia="Consolas" w:hAnsi="Consolas" w:cs="Consolas"/>
                <w:sz w:val="20"/>
                <w:lang w:val="en-US"/>
                <w:rPrChange w:id="168" w:author="Schmidt" w:date="2015-01-15T12:43:00Z">
                  <w:rPr>
                    <w:rFonts w:ascii="Consolas" w:eastAsia="Consolas" w:hAnsi="Consolas" w:cs="Consolas"/>
                    <w:sz w:val="20"/>
                    <w:lang w:val="en-US"/>
                  </w:rPr>
                </w:rPrChange>
              </w:rPr>
              <w:t>ana</w:t>
            </w:r>
            <w:proofErr w:type="spellEnd"/>
            <w:r w:rsidRPr="00AB7772">
              <w:rPr>
                <w:rFonts w:ascii="Consolas" w:eastAsia="Consolas" w:hAnsi="Consolas" w:cs="Consolas"/>
                <w:sz w:val="20"/>
                <w:lang w:val="en-US"/>
                <w:rPrChange w:id="169" w:author="Schmidt" w:date="2015-01-15T12:43:00Z">
                  <w:rPr>
                    <w:rFonts w:ascii="Consolas" w:eastAsia="Consolas" w:hAnsi="Consolas" w:cs="Consolas"/>
                    <w:sz w:val="20"/>
                    <w:lang w:val="en-US"/>
                  </w:rPr>
                </w:rPrChange>
              </w:rPr>
              <w:t>="V"&gt;am&lt;/w&gt;</w:t>
            </w:r>
          </w:p>
          <w:p w:rsidR="00343FDB" w:rsidRPr="00AB7772" w:rsidRDefault="00E17EF8">
            <w:pPr>
              <w:spacing w:line="240" w:lineRule="auto"/>
              <w:contextualSpacing w:val="0"/>
              <w:rPr>
                <w:lang w:val="en-US"/>
                <w:rPrChange w:id="170" w:author="Schmidt" w:date="2015-01-15T12:43:00Z">
                  <w:rPr>
                    <w:lang w:val="en-US"/>
                  </w:rPr>
                </w:rPrChange>
              </w:rPr>
            </w:pPr>
            <w:r w:rsidRPr="00AB7772">
              <w:rPr>
                <w:rFonts w:ascii="Consolas" w:eastAsia="Consolas" w:hAnsi="Consolas" w:cs="Consolas"/>
                <w:sz w:val="20"/>
                <w:lang w:val="en-US"/>
                <w:rPrChange w:id="171" w:author="Schmidt" w:date="2015-01-15T12:43:00Z">
                  <w:rPr>
                    <w:rFonts w:ascii="Consolas" w:eastAsia="Consolas" w:hAnsi="Consolas" w:cs="Consolas"/>
                    <w:sz w:val="20"/>
                    <w:lang w:val="en-US"/>
                  </w:rPr>
                </w:rPrChange>
              </w:rPr>
              <w:t xml:space="preserve">   &lt;w </w:t>
            </w:r>
            <w:proofErr w:type="spellStart"/>
            <w:r w:rsidRPr="00AB7772">
              <w:rPr>
                <w:rFonts w:ascii="Consolas" w:eastAsia="Consolas" w:hAnsi="Consolas" w:cs="Consolas"/>
                <w:sz w:val="20"/>
                <w:lang w:val="en-US"/>
                <w:rPrChange w:id="172" w:author="Schmidt" w:date="2015-01-15T12:43:00Z">
                  <w:rPr>
                    <w:rFonts w:ascii="Consolas" w:eastAsia="Consolas" w:hAnsi="Consolas" w:cs="Consolas"/>
                    <w:sz w:val="20"/>
                    <w:lang w:val="en-US"/>
                  </w:rPr>
                </w:rPrChange>
              </w:rPr>
              <w:t>xml:id</w:t>
            </w:r>
            <w:proofErr w:type="spellEnd"/>
            <w:r w:rsidRPr="00AB7772">
              <w:rPr>
                <w:rFonts w:ascii="Consolas" w:eastAsia="Consolas" w:hAnsi="Consolas" w:cs="Consolas"/>
                <w:sz w:val="20"/>
                <w:lang w:val="en-US"/>
                <w:rPrChange w:id="173" w:author="Schmidt" w:date="2015-01-15T12:43:00Z">
                  <w:rPr>
                    <w:rFonts w:ascii="Consolas" w:eastAsia="Consolas" w:hAnsi="Consolas" w:cs="Consolas"/>
                    <w:sz w:val="20"/>
                    <w:lang w:val="en-US"/>
                  </w:rPr>
                </w:rPrChange>
              </w:rPr>
              <w:t xml:space="preserve">="w150" lemma="very" </w:t>
            </w:r>
            <w:proofErr w:type="spellStart"/>
            <w:r w:rsidRPr="00AB7772">
              <w:rPr>
                <w:rFonts w:ascii="Consolas" w:eastAsia="Consolas" w:hAnsi="Consolas" w:cs="Consolas"/>
                <w:sz w:val="20"/>
                <w:lang w:val="en-US"/>
                <w:rPrChange w:id="174" w:author="Schmidt" w:date="2015-01-15T12:43:00Z">
                  <w:rPr>
                    <w:rFonts w:ascii="Consolas" w:eastAsia="Consolas" w:hAnsi="Consolas" w:cs="Consolas"/>
                    <w:sz w:val="20"/>
                    <w:lang w:val="en-US"/>
                  </w:rPr>
                </w:rPrChange>
              </w:rPr>
              <w:t>ana</w:t>
            </w:r>
            <w:proofErr w:type="spellEnd"/>
            <w:r w:rsidRPr="00AB7772">
              <w:rPr>
                <w:rFonts w:ascii="Consolas" w:eastAsia="Consolas" w:hAnsi="Consolas" w:cs="Consolas"/>
                <w:sz w:val="20"/>
                <w:lang w:val="en-US"/>
                <w:rPrChange w:id="175" w:author="Schmidt" w:date="2015-01-15T12:43:00Z">
                  <w:rPr>
                    <w:rFonts w:ascii="Consolas" w:eastAsia="Consolas" w:hAnsi="Consolas" w:cs="Consolas"/>
                    <w:sz w:val="20"/>
                    <w:lang w:val="en-US"/>
                  </w:rPr>
                </w:rPrChange>
              </w:rPr>
              <w:t>="ADV"&gt;very&lt;/w&gt;</w:t>
            </w:r>
          </w:p>
          <w:p w:rsidR="00343FDB" w:rsidRPr="00AB7772" w:rsidRDefault="00E17EF8">
            <w:pPr>
              <w:spacing w:line="240" w:lineRule="auto"/>
              <w:contextualSpacing w:val="0"/>
              <w:rPr>
                <w:lang w:val="en-US"/>
                <w:rPrChange w:id="176" w:author="Schmidt" w:date="2015-01-15T12:43:00Z">
                  <w:rPr>
                    <w:lang w:val="en-US"/>
                  </w:rPr>
                </w:rPrChange>
              </w:rPr>
            </w:pPr>
            <w:r w:rsidRPr="00AB7772">
              <w:rPr>
                <w:rFonts w:ascii="Consolas" w:eastAsia="Consolas" w:hAnsi="Consolas" w:cs="Consolas"/>
                <w:sz w:val="20"/>
                <w:lang w:val="en-US"/>
                <w:rPrChange w:id="177" w:author="Schmidt" w:date="2015-01-15T12:43:00Z">
                  <w:rPr>
                    <w:rFonts w:ascii="Consolas" w:eastAsia="Consolas" w:hAnsi="Consolas" w:cs="Consolas"/>
                    <w:sz w:val="20"/>
                    <w:lang w:val="en-US"/>
                  </w:rPr>
                </w:rPrChange>
              </w:rPr>
              <w:t xml:space="preserve">   &lt;w </w:t>
            </w:r>
            <w:proofErr w:type="spellStart"/>
            <w:r w:rsidRPr="00AB7772">
              <w:rPr>
                <w:rFonts w:ascii="Consolas" w:eastAsia="Consolas" w:hAnsi="Consolas" w:cs="Consolas"/>
                <w:sz w:val="20"/>
                <w:lang w:val="en-US"/>
                <w:rPrChange w:id="178" w:author="Schmidt" w:date="2015-01-15T12:43:00Z">
                  <w:rPr>
                    <w:rFonts w:ascii="Consolas" w:eastAsia="Consolas" w:hAnsi="Consolas" w:cs="Consolas"/>
                    <w:sz w:val="20"/>
                    <w:lang w:val="en-US"/>
                  </w:rPr>
                </w:rPrChange>
              </w:rPr>
              <w:t>xml:id</w:t>
            </w:r>
            <w:proofErr w:type="spellEnd"/>
            <w:r w:rsidRPr="00AB7772">
              <w:rPr>
                <w:rFonts w:ascii="Consolas" w:eastAsia="Consolas" w:hAnsi="Consolas" w:cs="Consolas"/>
                <w:sz w:val="20"/>
                <w:lang w:val="en-US"/>
                <w:rPrChange w:id="179" w:author="Schmidt" w:date="2015-01-15T12:43:00Z">
                  <w:rPr>
                    <w:rFonts w:ascii="Consolas" w:eastAsia="Consolas" w:hAnsi="Consolas" w:cs="Consolas"/>
                    <w:sz w:val="20"/>
                    <w:lang w:val="en-US"/>
                  </w:rPr>
                </w:rPrChange>
              </w:rPr>
              <w:t xml:space="preserve">="w151" lemma="much" </w:t>
            </w:r>
            <w:proofErr w:type="spellStart"/>
            <w:r w:rsidRPr="00AB7772">
              <w:rPr>
                <w:rFonts w:ascii="Consolas" w:eastAsia="Consolas" w:hAnsi="Consolas" w:cs="Consolas"/>
                <w:sz w:val="20"/>
                <w:lang w:val="en-US"/>
                <w:rPrChange w:id="180" w:author="Schmidt" w:date="2015-01-15T12:43:00Z">
                  <w:rPr>
                    <w:rFonts w:ascii="Consolas" w:eastAsia="Consolas" w:hAnsi="Consolas" w:cs="Consolas"/>
                    <w:sz w:val="20"/>
                    <w:lang w:val="en-US"/>
                  </w:rPr>
                </w:rPrChange>
              </w:rPr>
              <w:t>ana</w:t>
            </w:r>
            <w:proofErr w:type="spellEnd"/>
            <w:r w:rsidRPr="00AB7772">
              <w:rPr>
                <w:rFonts w:ascii="Consolas" w:eastAsia="Consolas" w:hAnsi="Consolas" w:cs="Consolas"/>
                <w:sz w:val="20"/>
                <w:lang w:val="en-US"/>
                <w:rPrChange w:id="181" w:author="Schmidt" w:date="2015-01-15T12:43:00Z">
                  <w:rPr>
                    <w:rFonts w:ascii="Consolas" w:eastAsia="Consolas" w:hAnsi="Consolas" w:cs="Consolas"/>
                    <w:sz w:val="20"/>
                    <w:lang w:val="en-US"/>
                  </w:rPr>
                </w:rPrChange>
              </w:rPr>
              <w:t>="ADV"&gt;much&lt;/w&gt;</w:t>
            </w:r>
          </w:p>
          <w:p w:rsidR="00343FDB" w:rsidRPr="00AB7772" w:rsidRDefault="00E17EF8">
            <w:pPr>
              <w:spacing w:line="240" w:lineRule="auto"/>
              <w:contextualSpacing w:val="0"/>
              <w:rPr>
                <w:lang w:val="en-US"/>
                <w:rPrChange w:id="182" w:author="Schmidt" w:date="2015-01-15T12:43:00Z">
                  <w:rPr>
                    <w:lang w:val="en-US"/>
                  </w:rPr>
                </w:rPrChange>
              </w:rPr>
            </w:pPr>
            <w:r w:rsidRPr="00AB7772">
              <w:rPr>
                <w:rFonts w:ascii="Consolas" w:eastAsia="Consolas" w:hAnsi="Consolas" w:cs="Consolas"/>
                <w:sz w:val="20"/>
                <w:lang w:val="en-US"/>
                <w:rPrChange w:id="183" w:author="Schmidt" w:date="2015-01-15T12:43:00Z">
                  <w:rPr>
                    <w:rFonts w:ascii="Consolas" w:eastAsia="Consolas" w:hAnsi="Consolas" w:cs="Consolas"/>
                    <w:sz w:val="20"/>
                    <w:lang w:val="en-US"/>
                  </w:rPr>
                </w:rPrChange>
              </w:rPr>
              <w:t xml:space="preserve">   &lt;w </w:t>
            </w:r>
            <w:proofErr w:type="spellStart"/>
            <w:r w:rsidRPr="00AB7772">
              <w:rPr>
                <w:rFonts w:ascii="Consolas" w:eastAsia="Consolas" w:hAnsi="Consolas" w:cs="Consolas"/>
                <w:sz w:val="20"/>
                <w:lang w:val="en-US"/>
                <w:rPrChange w:id="184" w:author="Schmidt" w:date="2015-01-15T12:43:00Z">
                  <w:rPr>
                    <w:rFonts w:ascii="Consolas" w:eastAsia="Consolas" w:hAnsi="Consolas" w:cs="Consolas"/>
                    <w:sz w:val="20"/>
                    <w:lang w:val="en-US"/>
                  </w:rPr>
                </w:rPrChange>
              </w:rPr>
              <w:t>xml:id</w:t>
            </w:r>
            <w:proofErr w:type="spellEnd"/>
            <w:r w:rsidRPr="00AB7772">
              <w:rPr>
                <w:rFonts w:ascii="Consolas" w:eastAsia="Consolas" w:hAnsi="Consolas" w:cs="Consolas"/>
                <w:sz w:val="20"/>
                <w:lang w:val="en-US"/>
                <w:rPrChange w:id="185" w:author="Schmidt" w:date="2015-01-15T12:43:00Z">
                  <w:rPr>
                    <w:rFonts w:ascii="Consolas" w:eastAsia="Consolas" w:hAnsi="Consolas" w:cs="Consolas"/>
                    <w:sz w:val="20"/>
                    <w:lang w:val="en-US"/>
                  </w:rPr>
                </w:rPrChange>
              </w:rPr>
              <w:t xml:space="preserve">="w152" lemma="aware" </w:t>
            </w:r>
            <w:proofErr w:type="spellStart"/>
            <w:r w:rsidRPr="00AB7772">
              <w:rPr>
                <w:rFonts w:ascii="Consolas" w:eastAsia="Consolas" w:hAnsi="Consolas" w:cs="Consolas"/>
                <w:sz w:val="20"/>
                <w:lang w:val="en-US"/>
                <w:rPrChange w:id="186" w:author="Schmidt" w:date="2015-01-15T12:43:00Z">
                  <w:rPr>
                    <w:rFonts w:ascii="Consolas" w:eastAsia="Consolas" w:hAnsi="Consolas" w:cs="Consolas"/>
                    <w:sz w:val="20"/>
                    <w:lang w:val="en-US"/>
                  </w:rPr>
                </w:rPrChange>
              </w:rPr>
              <w:t>ana</w:t>
            </w:r>
            <w:proofErr w:type="spellEnd"/>
            <w:r w:rsidRPr="00AB7772">
              <w:rPr>
                <w:rFonts w:ascii="Consolas" w:eastAsia="Consolas" w:hAnsi="Consolas" w:cs="Consolas"/>
                <w:sz w:val="20"/>
                <w:lang w:val="en-US"/>
                <w:rPrChange w:id="187" w:author="Schmidt" w:date="2015-01-15T12:43:00Z">
                  <w:rPr>
                    <w:rFonts w:ascii="Consolas" w:eastAsia="Consolas" w:hAnsi="Consolas" w:cs="Consolas"/>
                    <w:sz w:val="20"/>
                    <w:lang w:val="en-US"/>
                  </w:rPr>
                </w:rPrChange>
              </w:rPr>
              <w:t>="ADJ"&gt;aware&lt;/w&gt;</w:t>
            </w:r>
          </w:p>
          <w:p w:rsidR="00343FDB" w:rsidRPr="00AB7772" w:rsidRDefault="00E17EF8">
            <w:pPr>
              <w:spacing w:line="240" w:lineRule="auto"/>
              <w:contextualSpacing w:val="0"/>
              <w:rPr>
                <w:lang w:val="en-US"/>
                <w:rPrChange w:id="188" w:author="Schmidt" w:date="2015-01-15T12:43:00Z">
                  <w:rPr>
                    <w:lang w:val="en-US"/>
                  </w:rPr>
                </w:rPrChange>
              </w:rPr>
            </w:pPr>
            <w:r w:rsidRPr="00AB7772">
              <w:rPr>
                <w:rFonts w:ascii="Consolas" w:eastAsia="Consolas" w:hAnsi="Consolas" w:cs="Consolas"/>
                <w:sz w:val="20"/>
                <w:lang w:val="en-US"/>
                <w:rPrChange w:id="189" w:author="Schmidt" w:date="2015-01-15T12:43:00Z">
                  <w:rPr>
                    <w:rFonts w:ascii="Consolas" w:eastAsia="Consolas" w:hAnsi="Consolas" w:cs="Consolas"/>
                    <w:sz w:val="20"/>
                    <w:lang w:val="en-US"/>
                  </w:rPr>
                </w:rPrChange>
              </w:rPr>
              <w:t xml:space="preserve">   &lt;w </w:t>
            </w:r>
            <w:proofErr w:type="spellStart"/>
            <w:r w:rsidRPr="00AB7772">
              <w:rPr>
                <w:rFonts w:ascii="Consolas" w:eastAsia="Consolas" w:hAnsi="Consolas" w:cs="Consolas"/>
                <w:sz w:val="20"/>
                <w:lang w:val="en-US"/>
                <w:rPrChange w:id="190" w:author="Schmidt" w:date="2015-01-15T12:43:00Z">
                  <w:rPr>
                    <w:rFonts w:ascii="Consolas" w:eastAsia="Consolas" w:hAnsi="Consolas" w:cs="Consolas"/>
                    <w:sz w:val="20"/>
                    <w:lang w:val="en-US"/>
                  </w:rPr>
                </w:rPrChange>
              </w:rPr>
              <w:t>xml:id</w:t>
            </w:r>
            <w:proofErr w:type="spellEnd"/>
            <w:r w:rsidRPr="00AB7772">
              <w:rPr>
                <w:rFonts w:ascii="Consolas" w:eastAsia="Consolas" w:hAnsi="Consolas" w:cs="Consolas"/>
                <w:sz w:val="20"/>
                <w:lang w:val="en-US"/>
                <w:rPrChange w:id="191" w:author="Schmidt" w:date="2015-01-15T12:43:00Z">
                  <w:rPr>
                    <w:rFonts w:ascii="Consolas" w:eastAsia="Consolas" w:hAnsi="Consolas" w:cs="Consolas"/>
                    <w:sz w:val="20"/>
                    <w:lang w:val="en-US"/>
                  </w:rPr>
                </w:rPrChange>
              </w:rPr>
              <w:t xml:space="preserve">="w153" lemma="of" </w:t>
            </w:r>
            <w:proofErr w:type="spellStart"/>
            <w:r w:rsidRPr="00AB7772">
              <w:rPr>
                <w:rFonts w:ascii="Consolas" w:eastAsia="Consolas" w:hAnsi="Consolas" w:cs="Consolas"/>
                <w:sz w:val="20"/>
                <w:lang w:val="en-US"/>
                <w:rPrChange w:id="192" w:author="Schmidt" w:date="2015-01-15T12:43:00Z">
                  <w:rPr>
                    <w:rFonts w:ascii="Consolas" w:eastAsia="Consolas" w:hAnsi="Consolas" w:cs="Consolas"/>
                    <w:sz w:val="20"/>
                    <w:lang w:val="en-US"/>
                  </w:rPr>
                </w:rPrChange>
              </w:rPr>
              <w:t>ana</w:t>
            </w:r>
            <w:proofErr w:type="spellEnd"/>
            <w:r w:rsidRPr="00AB7772">
              <w:rPr>
                <w:rFonts w:ascii="Consolas" w:eastAsia="Consolas" w:hAnsi="Consolas" w:cs="Consolas"/>
                <w:sz w:val="20"/>
                <w:lang w:val="en-US"/>
                <w:rPrChange w:id="193" w:author="Schmidt" w:date="2015-01-15T12:43:00Z">
                  <w:rPr>
                    <w:rFonts w:ascii="Consolas" w:eastAsia="Consolas" w:hAnsi="Consolas" w:cs="Consolas"/>
                    <w:sz w:val="20"/>
                    <w:lang w:val="en-US"/>
                  </w:rPr>
                </w:rPrChange>
              </w:rPr>
              <w:t>="PREP"&gt;of&lt;/w&gt;</w:t>
            </w:r>
          </w:p>
          <w:p w:rsidR="00343FDB" w:rsidRPr="00AB7772" w:rsidRDefault="00E17EF8">
            <w:pPr>
              <w:spacing w:line="240" w:lineRule="auto"/>
              <w:contextualSpacing w:val="0"/>
              <w:rPr>
                <w:lang w:val="en-US"/>
                <w:rPrChange w:id="194" w:author="Schmidt" w:date="2015-01-15T12:43:00Z">
                  <w:rPr>
                    <w:lang w:val="en-US"/>
                  </w:rPr>
                </w:rPrChange>
              </w:rPr>
            </w:pPr>
            <w:r w:rsidRPr="00AB7772">
              <w:rPr>
                <w:rFonts w:ascii="Consolas" w:eastAsia="Consolas" w:hAnsi="Consolas" w:cs="Consolas"/>
                <w:sz w:val="20"/>
                <w:lang w:val="en-US"/>
                <w:rPrChange w:id="195" w:author="Schmidt" w:date="2015-01-15T12:43:00Z">
                  <w:rPr>
                    <w:rFonts w:ascii="Consolas" w:eastAsia="Consolas" w:hAnsi="Consolas" w:cs="Consolas"/>
                    <w:sz w:val="20"/>
                    <w:lang w:val="en-US"/>
                  </w:rPr>
                </w:rPrChange>
              </w:rPr>
              <w:t xml:space="preserve">   &lt;w </w:t>
            </w:r>
            <w:proofErr w:type="spellStart"/>
            <w:r w:rsidRPr="00AB7772">
              <w:rPr>
                <w:rFonts w:ascii="Consolas" w:eastAsia="Consolas" w:hAnsi="Consolas" w:cs="Consolas"/>
                <w:sz w:val="20"/>
                <w:lang w:val="en-US"/>
                <w:rPrChange w:id="196" w:author="Schmidt" w:date="2015-01-15T12:43:00Z">
                  <w:rPr>
                    <w:rFonts w:ascii="Consolas" w:eastAsia="Consolas" w:hAnsi="Consolas" w:cs="Consolas"/>
                    <w:sz w:val="20"/>
                    <w:lang w:val="en-US"/>
                  </w:rPr>
                </w:rPrChange>
              </w:rPr>
              <w:t>xml:id</w:t>
            </w:r>
            <w:proofErr w:type="spellEnd"/>
            <w:r w:rsidRPr="00AB7772">
              <w:rPr>
                <w:rFonts w:ascii="Consolas" w:eastAsia="Consolas" w:hAnsi="Consolas" w:cs="Consolas"/>
                <w:sz w:val="20"/>
                <w:lang w:val="en-US"/>
                <w:rPrChange w:id="197" w:author="Schmidt" w:date="2015-01-15T12:43:00Z">
                  <w:rPr>
                    <w:rFonts w:ascii="Consolas" w:eastAsia="Consolas" w:hAnsi="Consolas" w:cs="Consolas"/>
                    <w:sz w:val="20"/>
                    <w:lang w:val="en-US"/>
                  </w:rPr>
                </w:rPrChange>
              </w:rPr>
              <w:t xml:space="preserve">="w154" lemma="that" </w:t>
            </w:r>
            <w:proofErr w:type="spellStart"/>
            <w:r w:rsidRPr="00AB7772">
              <w:rPr>
                <w:rFonts w:ascii="Consolas" w:eastAsia="Consolas" w:hAnsi="Consolas" w:cs="Consolas"/>
                <w:sz w:val="20"/>
                <w:lang w:val="en-US"/>
                <w:rPrChange w:id="198" w:author="Schmidt" w:date="2015-01-15T12:43:00Z">
                  <w:rPr>
                    <w:rFonts w:ascii="Consolas" w:eastAsia="Consolas" w:hAnsi="Consolas" w:cs="Consolas"/>
                    <w:sz w:val="20"/>
                    <w:lang w:val="en-US"/>
                  </w:rPr>
                </w:rPrChange>
              </w:rPr>
              <w:t>ana</w:t>
            </w:r>
            <w:proofErr w:type="spellEnd"/>
            <w:r w:rsidRPr="00AB7772">
              <w:rPr>
                <w:rFonts w:ascii="Consolas" w:eastAsia="Consolas" w:hAnsi="Consolas" w:cs="Consolas"/>
                <w:sz w:val="20"/>
                <w:lang w:val="en-US"/>
                <w:rPrChange w:id="199" w:author="Schmidt" w:date="2015-01-15T12:43:00Z">
                  <w:rPr>
                    <w:rFonts w:ascii="Consolas" w:eastAsia="Consolas" w:hAnsi="Consolas" w:cs="Consolas"/>
                    <w:sz w:val="20"/>
                    <w:lang w:val="en-US"/>
                  </w:rPr>
                </w:rPrChange>
              </w:rPr>
              <w:t>="PRO"&gt;that&lt;/w&gt;</w:t>
            </w:r>
          </w:p>
          <w:p w:rsidR="00343FDB" w:rsidRPr="00AB7772" w:rsidRDefault="00E17EF8">
            <w:pPr>
              <w:spacing w:line="240" w:lineRule="auto"/>
              <w:contextualSpacing w:val="0"/>
              <w:rPr>
                <w:lang w:val="en-US"/>
                <w:rPrChange w:id="200" w:author="Schmidt" w:date="2015-01-15T12:43:00Z">
                  <w:rPr>
                    <w:lang w:val="en-US"/>
                  </w:rPr>
                </w:rPrChange>
              </w:rPr>
            </w:pPr>
            <w:r w:rsidRPr="00AB7772">
              <w:rPr>
                <w:rFonts w:ascii="Consolas" w:eastAsia="Consolas" w:hAnsi="Consolas" w:cs="Consolas"/>
                <w:sz w:val="20"/>
                <w:lang w:val="en-US"/>
                <w:rPrChange w:id="201" w:author="Schmidt" w:date="2015-01-15T12:43:00Z">
                  <w:rPr>
                    <w:rFonts w:ascii="Consolas" w:eastAsia="Consolas" w:hAnsi="Consolas" w:cs="Consolas"/>
                    <w:sz w:val="20"/>
                    <w:lang w:val="en-US"/>
                  </w:rPr>
                </w:rPrChange>
              </w:rPr>
              <w:t>&lt;/u&gt;</w:t>
            </w:r>
          </w:p>
          <w:p w:rsidR="00343FDB" w:rsidRPr="00AB7772" w:rsidRDefault="00343FDB">
            <w:pPr>
              <w:spacing w:line="240" w:lineRule="auto"/>
              <w:contextualSpacing w:val="0"/>
              <w:rPr>
                <w:lang w:val="en-US"/>
                <w:rPrChange w:id="202" w:author="Schmidt" w:date="2015-01-15T12:43:00Z">
                  <w:rPr>
                    <w:lang w:val="en-US"/>
                  </w:rPr>
                </w:rPrChange>
              </w:rPr>
            </w:pPr>
          </w:p>
          <w:p w:rsidR="00343FDB" w:rsidRPr="00AB7772" w:rsidRDefault="00343FDB">
            <w:pPr>
              <w:spacing w:line="240" w:lineRule="auto"/>
              <w:contextualSpacing w:val="0"/>
              <w:rPr>
                <w:lang w:val="en-US"/>
                <w:rPrChange w:id="203" w:author="Schmidt" w:date="2015-01-15T12:43:00Z">
                  <w:rPr>
                    <w:lang w:val="en-US"/>
                  </w:rPr>
                </w:rPrChange>
              </w:rPr>
            </w:pPr>
          </w:p>
          <w:p w:rsidR="00343FDB" w:rsidRPr="00AB7772" w:rsidRDefault="00E17EF8">
            <w:pPr>
              <w:contextualSpacing w:val="0"/>
              <w:rPr>
                <w:lang w:val="en-US"/>
                <w:rPrChange w:id="204" w:author="Schmidt" w:date="2015-01-15T12:43:00Z">
                  <w:rPr>
                    <w:lang w:val="en-US"/>
                  </w:rPr>
                </w:rPrChange>
              </w:rPr>
            </w:pPr>
            <w:r w:rsidRPr="00AB7772">
              <w:rPr>
                <w:rFonts w:ascii="Consolas" w:eastAsia="Consolas" w:hAnsi="Consolas" w:cs="Consolas"/>
                <w:sz w:val="20"/>
                <w:lang w:val="en-US"/>
                <w:rPrChange w:id="205" w:author="Schmidt" w:date="2015-01-15T12:43:00Z">
                  <w:rPr>
                    <w:rFonts w:ascii="Consolas" w:eastAsia="Consolas" w:hAnsi="Consolas" w:cs="Consolas"/>
                    <w:sz w:val="20"/>
                    <w:lang w:val="en-US"/>
                  </w:rPr>
                </w:rPrChange>
              </w:rPr>
              <w:t>&lt;!-- a token with an accentuated syllable --&gt;</w:t>
            </w:r>
          </w:p>
          <w:p w:rsidR="00343FDB" w:rsidRPr="00AB7772" w:rsidRDefault="00E17EF8">
            <w:pPr>
              <w:contextualSpacing w:val="0"/>
              <w:rPr>
                <w:lang w:val="en-US"/>
                <w:rPrChange w:id="206" w:author="Schmidt" w:date="2015-01-15T12:43:00Z">
                  <w:rPr>
                    <w:lang w:val="en-US"/>
                  </w:rPr>
                </w:rPrChange>
              </w:rPr>
            </w:pPr>
            <w:r w:rsidRPr="00AB7772">
              <w:rPr>
                <w:rFonts w:ascii="Consolas" w:eastAsia="Consolas" w:hAnsi="Consolas" w:cs="Consolas"/>
                <w:sz w:val="20"/>
                <w:lang w:val="en-US"/>
                <w:rPrChange w:id="207" w:author="Schmidt" w:date="2015-01-15T12:43:00Z">
                  <w:rPr>
                    <w:rFonts w:ascii="Consolas" w:eastAsia="Consolas" w:hAnsi="Consolas" w:cs="Consolas"/>
                    <w:sz w:val="20"/>
                    <w:lang w:val="en-US"/>
                  </w:rPr>
                </w:rPrChange>
              </w:rPr>
              <w:t>&lt;!-- the accentuation being represented in a separate span element --&gt;</w:t>
            </w:r>
          </w:p>
          <w:p w:rsidR="00343FDB" w:rsidRPr="00AB7772" w:rsidRDefault="00E17EF8">
            <w:pPr>
              <w:contextualSpacing w:val="0"/>
              <w:rPr>
                <w:lang w:val="en-US"/>
                <w:rPrChange w:id="208" w:author="Schmidt" w:date="2015-01-15T12:43:00Z">
                  <w:rPr>
                    <w:lang w:val="en-US"/>
                  </w:rPr>
                </w:rPrChange>
              </w:rPr>
            </w:pPr>
            <w:r w:rsidRPr="00AB7772">
              <w:rPr>
                <w:rFonts w:ascii="Consolas" w:eastAsia="Consolas" w:hAnsi="Consolas" w:cs="Consolas"/>
                <w:sz w:val="20"/>
                <w:lang w:val="en-US"/>
                <w:rPrChange w:id="209" w:author="Schmidt" w:date="2015-01-15T12:43:00Z">
                  <w:rPr>
                    <w:rFonts w:ascii="Consolas" w:eastAsia="Consolas" w:hAnsi="Consolas" w:cs="Consolas"/>
                    <w:sz w:val="20"/>
                    <w:lang w:val="en-US"/>
                  </w:rPr>
                </w:rPrChange>
              </w:rPr>
              <w:lastRenderedPageBreak/>
              <w:t>&lt;</w:t>
            </w:r>
            <w:proofErr w:type="spellStart"/>
            <w:r w:rsidR="007C48A3" w:rsidRPr="00AB7772">
              <w:rPr>
                <w:rFonts w:ascii="Consolas" w:eastAsia="Consolas" w:hAnsi="Consolas" w:cs="Consolas"/>
                <w:sz w:val="20"/>
                <w:lang w:val="en-US"/>
                <w:rPrChange w:id="210" w:author="Schmidt" w:date="2015-01-15T12:43:00Z">
                  <w:rPr>
                    <w:rFonts w:ascii="Consolas" w:eastAsia="Consolas" w:hAnsi="Consolas" w:cs="Consolas"/>
                    <w:sz w:val="20"/>
                    <w:lang w:val="en-US"/>
                  </w:rPr>
                </w:rPrChange>
              </w:rPr>
              <w:t>annotationGrp</w:t>
            </w:r>
            <w:proofErr w:type="spellEnd"/>
            <w:r w:rsidRPr="00AB7772">
              <w:rPr>
                <w:rFonts w:ascii="Consolas" w:eastAsia="Consolas" w:hAnsi="Consolas" w:cs="Consolas"/>
                <w:sz w:val="20"/>
                <w:lang w:val="en-US"/>
                <w:rPrChange w:id="211" w:author="Schmidt" w:date="2015-01-15T12:43:00Z">
                  <w:rPr>
                    <w:rFonts w:ascii="Consolas" w:eastAsia="Consolas" w:hAnsi="Consolas" w:cs="Consolas"/>
                    <w:sz w:val="20"/>
                    <w:lang w:val="en-US"/>
                  </w:rPr>
                </w:rPrChange>
              </w:rPr>
              <w:t xml:space="preserve"> who="#SPK0" start="#T0" end="#T2"&gt;</w:t>
            </w:r>
          </w:p>
          <w:p w:rsidR="00343FDB" w:rsidRPr="00AB7772" w:rsidRDefault="00E17EF8">
            <w:pPr>
              <w:contextualSpacing w:val="0"/>
              <w:rPr>
                <w:lang w:val="en-US"/>
                <w:rPrChange w:id="212" w:author="Schmidt" w:date="2015-01-15T12:43:00Z">
                  <w:rPr>
                    <w:lang w:val="en-US"/>
                  </w:rPr>
                </w:rPrChange>
              </w:rPr>
            </w:pPr>
            <w:r w:rsidRPr="00AB7772">
              <w:rPr>
                <w:rFonts w:ascii="Consolas" w:eastAsia="Consolas" w:hAnsi="Consolas" w:cs="Consolas"/>
                <w:sz w:val="20"/>
                <w:lang w:val="en-US"/>
                <w:rPrChange w:id="213" w:author="Schmidt" w:date="2015-01-15T12:43:00Z">
                  <w:rPr>
                    <w:rFonts w:ascii="Consolas" w:eastAsia="Consolas" w:hAnsi="Consolas" w:cs="Consolas"/>
                    <w:sz w:val="20"/>
                    <w:lang w:val="en-US"/>
                  </w:rPr>
                </w:rPrChange>
              </w:rPr>
              <w:t xml:space="preserve">    &lt;u&gt;</w:t>
            </w:r>
          </w:p>
          <w:p w:rsidR="00343FDB" w:rsidRPr="00AB7772" w:rsidRDefault="00E17EF8">
            <w:pPr>
              <w:spacing w:line="240" w:lineRule="auto"/>
              <w:contextualSpacing w:val="0"/>
              <w:rPr>
                <w:lang w:val="en-US"/>
                <w:rPrChange w:id="214" w:author="Schmidt" w:date="2015-01-15T12:43:00Z">
                  <w:rPr>
                    <w:lang w:val="en-US"/>
                  </w:rPr>
                </w:rPrChange>
              </w:rPr>
            </w:pPr>
            <w:r w:rsidRPr="00AB7772">
              <w:rPr>
                <w:rFonts w:ascii="Consolas" w:eastAsia="Consolas" w:hAnsi="Consolas" w:cs="Consolas"/>
                <w:sz w:val="20"/>
                <w:lang w:val="en-US"/>
                <w:rPrChange w:id="215" w:author="Schmidt" w:date="2015-01-15T12:43:00Z">
                  <w:rPr>
                    <w:rFonts w:ascii="Consolas" w:eastAsia="Consolas" w:hAnsi="Consolas" w:cs="Consolas"/>
                    <w:sz w:val="20"/>
                    <w:lang w:val="en-US"/>
                  </w:rPr>
                </w:rPrChange>
              </w:rPr>
              <w:t xml:space="preserve">       &lt;!-- [...] --&gt;</w:t>
            </w:r>
          </w:p>
          <w:p w:rsidR="00343FDB" w:rsidRPr="00AB7772" w:rsidRDefault="00E17EF8">
            <w:pPr>
              <w:contextualSpacing w:val="0"/>
              <w:rPr>
                <w:lang w:val="en-US"/>
                <w:rPrChange w:id="216" w:author="Schmidt" w:date="2015-01-15T12:43:00Z">
                  <w:rPr>
                    <w:lang w:val="en-US"/>
                  </w:rPr>
                </w:rPrChange>
              </w:rPr>
            </w:pPr>
            <w:r w:rsidRPr="00AB7772">
              <w:rPr>
                <w:rFonts w:ascii="Consolas" w:eastAsia="Consolas" w:hAnsi="Consolas" w:cs="Consolas"/>
                <w:sz w:val="20"/>
                <w:lang w:val="en-US"/>
                <w:rPrChange w:id="217" w:author="Schmidt" w:date="2015-01-15T12:43:00Z">
                  <w:rPr>
                    <w:rFonts w:ascii="Consolas" w:eastAsia="Consolas" w:hAnsi="Consolas" w:cs="Consolas"/>
                    <w:sz w:val="20"/>
                    <w:lang w:val="en-US"/>
                  </w:rPr>
                </w:rPrChange>
              </w:rPr>
              <w:t xml:space="preserve">       &lt;w </w:t>
            </w:r>
            <w:proofErr w:type="spellStart"/>
            <w:r w:rsidRPr="00AB7772">
              <w:rPr>
                <w:rFonts w:ascii="Consolas" w:eastAsia="Consolas" w:hAnsi="Consolas" w:cs="Consolas"/>
                <w:sz w:val="20"/>
                <w:lang w:val="en-US"/>
                <w:rPrChange w:id="218" w:author="Schmidt" w:date="2015-01-15T12:43:00Z">
                  <w:rPr>
                    <w:rFonts w:ascii="Consolas" w:eastAsia="Consolas" w:hAnsi="Consolas" w:cs="Consolas"/>
                    <w:sz w:val="20"/>
                    <w:lang w:val="en-US"/>
                  </w:rPr>
                </w:rPrChange>
              </w:rPr>
              <w:t>xml:id</w:t>
            </w:r>
            <w:proofErr w:type="spellEnd"/>
            <w:r w:rsidRPr="00AB7772">
              <w:rPr>
                <w:rFonts w:ascii="Consolas" w:eastAsia="Consolas" w:hAnsi="Consolas" w:cs="Consolas"/>
                <w:sz w:val="20"/>
                <w:lang w:val="en-US"/>
                <w:rPrChange w:id="219" w:author="Schmidt" w:date="2015-01-15T12:43:00Z">
                  <w:rPr>
                    <w:rFonts w:ascii="Consolas" w:eastAsia="Consolas" w:hAnsi="Consolas" w:cs="Consolas"/>
                    <w:sz w:val="20"/>
                    <w:lang w:val="en-US"/>
                  </w:rPr>
                </w:rPrChange>
              </w:rPr>
              <w:t>="w152"&gt;&lt;</w:t>
            </w:r>
            <w:proofErr w:type="spellStart"/>
            <w:r w:rsidRPr="00AB7772">
              <w:rPr>
                <w:rFonts w:ascii="Consolas" w:eastAsia="Consolas" w:hAnsi="Consolas" w:cs="Consolas"/>
                <w:sz w:val="20"/>
                <w:lang w:val="en-US"/>
                <w:rPrChange w:id="220" w:author="Schmidt" w:date="2015-01-15T12:43:00Z">
                  <w:rPr>
                    <w:rFonts w:ascii="Consolas" w:eastAsia="Consolas" w:hAnsi="Consolas" w:cs="Consolas"/>
                    <w:sz w:val="20"/>
                    <w:lang w:val="en-US"/>
                  </w:rPr>
                </w:rPrChange>
              </w:rPr>
              <w:t>seg</w:t>
            </w:r>
            <w:proofErr w:type="spellEnd"/>
            <w:r w:rsidRPr="00AB7772">
              <w:rPr>
                <w:rFonts w:ascii="Consolas" w:eastAsia="Consolas" w:hAnsi="Consolas" w:cs="Consolas"/>
                <w:sz w:val="20"/>
                <w:lang w:val="en-US"/>
                <w:rPrChange w:id="221" w:author="Schmidt" w:date="2015-01-15T12:43:00Z">
                  <w:rPr>
                    <w:rFonts w:ascii="Consolas" w:eastAsia="Consolas" w:hAnsi="Consolas" w:cs="Consolas"/>
                    <w:sz w:val="20"/>
                    <w:lang w:val="en-US"/>
                  </w:rPr>
                </w:rPrChange>
              </w:rPr>
              <w:t xml:space="preserve"> </w:t>
            </w:r>
            <w:proofErr w:type="spellStart"/>
            <w:r w:rsidRPr="00AB7772">
              <w:rPr>
                <w:rFonts w:ascii="Consolas" w:eastAsia="Consolas" w:hAnsi="Consolas" w:cs="Consolas"/>
                <w:sz w:val="20"/>
                <w:lang w:val="en-US"/>
                <w:rPrChange w:id="222" w:author="Schmidt" w:date="2015-01-15T12:43:00Z">
                  <w:rPr>
                    <w:rFonts w:ascii="Consolas" w:eastAsia="Consolas" w:hAnsi="Consolas" w:cs="Consolas"/>
                    <w:sz w:val="20"/>
                    <w:lang w:val="en-US"/>
                  </w:rPr>
                </w:rPrChange>
              </w:rPr>
              <w:t>xml:id</w:t>
            </w:r>
            <w:proofErr w:type="spellEnd"/>
            <w:r w:rsidRPr="00AB7772">
              <w:rPr>
                <w:rFonts w:ascii="Consolas" w:eastAsia="Consolas" w:hAnsi="Consolas" w:cs="Consolas"/>
                <w:sz w:val="20"/>
                <w:lang w:val="en-US"/>
                <w:rPrChange w:id="223" w:author="Schmidt" w:date="2015-01-15T12:43:00Z">
                  <w:rPr>
                    <w:rFonts w:ascii="Consolas" w:eastAsia="Consolas" w:hAnsi="Consolas" w:cs="Consolas"/>
                    <w:sz w:val="20"/>
                    <w:lang w:val="en-US"/>
                  </w:rPr>
                </w:rPrChange>
              </w:rPr>
              <w:t>="seg152a"/&gt;awe&lt;/</w:t>
            </w:r>
            <w:proofErr w:type="spellStart"/>
            <w:r w:rsidRPr="00AB7772">
              <w:rPr>
                <w:rFonts w:ascii="Consolas" w:eastAsia="Consolas" w:hAnsi="Consolas" w:cs="Consolas"/>
                <w:sz w:val="20"/>
                <w:lang w:val="en-US"/>
                <w:rPrChange w:id="224" w:author="Schmidt" w:date="2015-01-15T12:43:00Z">
                  <w:rPr>
                    <w:rFonts w:ascii="Consolas" w:eastAsia="Consolas" w:hAnsi="Consolas" w:cs="Consolas"/>
                    <w:sz w:val="20"/>
                    <w:lang w:val="en-US"/>
                  </w:rPr>
                </w:rPrChange>
              </w:rPr>
              <w:t>seg</w:t>
            </w:r>
            <w:proofErr w:type="spellEnd"/>
            <w:r w:rsidRPr="00AB7772">
              <w:rPr>
                <w:rFonts w:ascii="Consolas" w:eastAsia="Consolas" w:hAnsi="Consolas" w:cs="Consolas"/>
                <w:sz w:val="20"/>
                <w:lang w:val="en-US"/>
                <w:rPrChange w:id="225" w:author="Schmidt" w:date="2015-01-15T12:43:00Z">
                  <w:rPr>
                    <w:rFonts w:ascii="Consolas" w:eastAsia="Consolas" w:hAnsi="Consolas" w:cs="Consolas"/>
                    <w:sz w:val="20"/>
                    <w:lang w:val="en-US"/>
                  </w:rPr>
                </w:rPrChange>
              </w:rPr>
              <w:t>&gt;some&lt;/w&gt;</w:t>
            </w:r>
          </w:p>
          <w:p w:rsidR="00343FDB" w:rsidRPr="00AB7772" w:rsidRDefault="00E17EF8">
            <w:pPr>
              <w:spacing w:line="240" w:lineRule="auto"/>
              <w:contextualSpacing w:val="0"/>
              <w:rPr>
                <w:lang w:val="en-US"/>
                <w:rPrChange w:id="226" w:author="Schmidt" w:date="2015-01-15T12:43:00Z">
                  <w:rPr>
                    <w:lang w:val="en-US"/>
                  </w:rPr>
                </w:rPrChange>
              </w:rPr>
            </w:pPr>
            <w:r w:rsidRPr="00AB7772">
              <w:rPr>
                <w:rFonts w:ascii="Consolas" w:eastAsia="Consolas" w:hAnsi="Consolas" w:cs="Consolas"/>
                <w:sz w:val="20"/>
                <w:lang w:val="en-US"/>
                <w:rPrChange w:id="227" w:author="Schmidt" w:date="2015-01-15T12:43:00Z">
                  <w:rPr>
                    <w:rFonts w:ascii="Consolas" w:eastAsia="Consolas" w:hAnsi="Consolas" w:cs="Consolas"/>
                    <w:sz w:val="20"/>
                    <w:lang w:val="en-US"/>
                  </w:rPr>
                </w:rPrChange>
              </w:rPr>
              <w:t xml:space="preserve">       &lt;!-- [...] --&gt;</w:t>
            </w:r>
          </w:p>
          <w:p w:rsidR="00343FDB" w:rsidRPr="00AB7772" w:rsidRDefault="00E17EF8">
            <w:pPr>
              <w:contextualSpacing w:val="0"/>
              <w:rPr>
                <w:lang w:val="en-US"/>
                <w:rPrChange w:id="228" w:author="Schmidt" w:date="2015-01-15T12:43:00Z">
                  <w:rPr>
                    <w:lang w:val="en-US"/>
                  </w:rPr>
                </w:rPrChange>
              </w:rPr>
            </w:pPr>
            <w:r w:rsidRPr="00AB7772">
              <w:rPr>
                <w:rFonts w:ascii="Consolas" w:eastAsia="Consolas" w:hAnsi="Consolas" w:cs="Consolas"/>
                <w:sz w:val="20"/>
                <w:lang w:val="en-US"/>
                <w:rPrChange w:id="229" w:author="Schmidt" w:date="2015-01-15T12:43:00Z">
                  <w:rPr>
                    <w:rFonts w:ascii="Consolas" w:eastAsia="Consolas" w:hAnsi="Consolas" w:cs="Consolas"/>
                    <w:sz w:val="20"/>
                    <w:lang w:val="en-US"/>
                  </w:rPr>
                </w:rPrChange>
              </w:rPr>
              <w:t xml:space="preserve">    &lt;/u&gt;</w:t>
            </w:r>
          </w:p>
          <w:p w:rsidR="00343FDB" w:rsidRPr="00AB7772" w:rsidRDefault="00E17EF8">
            <w:pPr>
              <w:spacing w:line="240" w:lineRule="auto"/>
              <w:contextualSpacing w:val="0"/>
              <w:rPr>
                <w:lang w:val="en-US"/>
                <w:rPrChange w:id="230" w:author="Schmidt" w:date="2015-01-15T12:43:00Z">
                  <w:rPr>
                    <w:lang w:val="en-US"/>
                  </w:rPr>
                </w:rPrChange>
              </w:rPr>
            </w:pPr>
            <w:r w:rsidRPr="00AB7772">
              <w:rPr>
                <w:rFonts w:ascii="Consolas" w:eastAsia="Consolas" w:hAnsi="Consolas" w:cs="Consolas"/>
                <w:sz w:val="20"/>
                <w:lang w:val="en-US"/>
                <w:rPrChange w:id="231" w:author="Schmidt" w:date="2015-01-15T12:43:00Z">
                  <w:rPr>
                    <w:rFonts w:ascii="Consolas" w:eastAsia="Consolas" w:hAnsi="Consolas" w:cs="Consolas"/>
                    <w:sz w:val="20"/>
                    <w:lang w:val="en-US"/>
                  </w:rPr>
                </w:rPrChange>
              </w:rPr>
              <w:t xml:space="preserve">    &lt;!-- [...] --&gt;</w:t>
            </w:r>
          </w:p>
          <w:p w:rsidR="00343FDB" w:rsidRPr="00AB7772" w:rsidRDefault="00E17EF8">
            <w:pPr>
              <w:contextualSpacing w:val="0"/>
              <w:rPr>
                <w:lang w:val="en-US"/>
                <w:rPrChange w:id="232" w:author="Schmidt" w:date="2015-01-15T12:43:00Z">
                  <w:rPr>
                    <w:lang w:val="en-US"/>
                  </w:rPr>
                </w:rPrChange>
              </w:rPr>
            </w:pPr>
            <w:r w:rsidRPr="00AB7772">
              <w:rPr>
                <w:rFonts w:ascii="Consolas" w:eastAsia="Consolas" w:hAnsi="Consolas" w:cs="Consolas"/>
                <w:sz w:val="20"/>
                <w:lang w:val="en-US"/>
                <w:rPrChange w:id="233" w:author="Schmidt" w:date="2015-01-15T12:43:00Z">
                  <w:rPr>
                    <w:rFonts w:ascii="Consolas" w:eastAsia="Consolas" w:hAnsi="Consolas" w:cs="Consolas"/>
                    <w:sz w:val="20"/>
                    <w:lang w:val="en-US"/>
                  </w:rPr>
                </w:rPrChange>
              </w:rPr>
              <w:t xml:space="preserve">    &lt;</w:t>
            </w:r>
            <w:proofErr w:type="spellStart"/>
            <w:r w:rsidRPr="00AB7772">
              <w:rPr>
                <w:rFonts w:ascii="Consolas" w:eastAsia="Consolas" w:hAnsi="Consolas" w:cs="Consolas"/>
                <w:sz w:val="20"/>
                <w:lang w:val="en-US"/>
                <w:rPrChange w:id="234" w:author="Schmidt" w:date="2015-01-15T12:43:00Z">
                  <w:rPr>
                    <w:rFonts w:ascii="Consolas" w:eastAsia="Consolas" w:hAnsi="Consolas" w:cs="Consolas"/>
                    <w:sz w:val="20"/>
                    <w:lang w:val="en-US"/>
                  </w:rPr>
                </w:rPrChange>
              </w:rPr>
              <w:t>spanGrp</w:t>
            </w:r>
            <w:proofErr w:type="spellEnd"/>
            <w:r w:rsidRPr="00AB7772">
              <w:rPr>
                <w:rFonts w:ascii="Consolas" w:eastAsia="Consolas" w:hAnsi="Consolas" w:cs="Consolas"/>
                <w:sz w:val="20"/>
                <w:lang w:val="en-US"/>
                <w:rPrChange w:id="235" w:author="Schmidt" w:date="2015-01-15T12:43:00Z">
                  <w:rPr>
                    <w:rFonts w:ascii="Consolas" w:eastAsia="Consolas" w:hAnsi="Consolas" w:cs="Consolas"/>
                    <w:sz w:val="20"/>
                    <w:lang w:val="en-US"/>
                  </w:rPr>
                </w:rPrChange>
              </w:rPr>
              <w:t xml:space="preserve"> type="prosody"&gt;</w:t>
            </w:r>
          </w:p>
          <w:p w:rsidR="00343FDB" w:rsidRPr="00AB7772" w:rsidRDefault="00E17EF8">
            <w:pPr>
              <w:contextualSpacing w:val="0"/>
              <w:rPr>
                <w:lang w:val="en-US"/>
                <w:rPrChange w:id="236" w:author="Schmidt" w:date="2015-01-15T12:43:00Z">
                  <w:rPr>
                    <w:lang w:val="en-US"/>
                  </w:rPr>
                </w:rPrChange>
              </w:rPr>
            </w:pPr>
            <w:r w:rsidRPr="00AB7772">
              <w:rPr>
                <w:rFonts w:ascii="Consolas" w:eastAsia="Consolas" w:hAnsi="Consolas" w:cs="Consolas"/>
                <w:sz w:val="20"/>
                <w:lang w:val="en-US"/>
                <w:rPrChange w:id="237" w:author="Schmidt" w:date="2015-01-15T12:43:00Z">
                  <w:rPr>
                    <w:rFonts w:ascii="Consolas" w:eastAsia="Consolas" w:hAnsi="Consolas" w:cs="Consolas"/>
                    <w:sz w:val="20"/>
                    <w:lang w:val="en-US"/>
                  </w:rPr>
                </w:rPrChange>
              </w:rPr>
              <w:t xml:space="preserve">       &lt;span from="#seg152a" to="#seg152a"&gt;accentuated&lt;/span&gt;</w:t>
            </w:r>
          </w:p>
          <w:p w:rsidR="00343FDB" w:rsidRPr="00AB7772" w:rsidRDefault="00E17EF8">
            <w:pPr>
              <w:contextualSpacing w:val="0"/>
              <w:rPr>
                <w:lang w:val="en-US"/>
                <w:rPrChange w:id="238" w:author="Schmidt" w:date="2015-01-15T12:43:00Z">
                  <w:rPr>
                    <w:lang w:val="en-US"/>
                  </w:rPr>
                </w:rPrChange>
              </w:rPr>
            </w:pPr>
            <w:r w:rsidRPr="00AB7772">
              <w:rPr>
                <w:rFonts w:ascii="Consolas" w:eastAsia="Consolas" w:hAnsi="Consolas" w:cs="Consolas"/>
                <w:sz w:val="20"/>
                <w:lang w:val="en-US"/>
                <w:rPrChange w:id="239" w:author="Schmidt" w:date="2015-01-15T12:43:00Z">
                  <w:rPr>
                    <w:rFonts w:ascii="Consolas" w:eastAsia="Consolas" w:hAnsi="Consolas" w:cs="Consolas"/>
                    <w:sz w:val="20"/>
                    <w:lang w:val="en-US"/>
                  </w:rPr>
                </w:rPrChange>
              </w:rPr>
              <w:t xml:space="preserve">    &lt;/</w:t>
            </w:r>
            <w:proofErr w:type="spellStart"/>
            <w:r w:rsidRPr="00AB7772">
              <w:rPr>
                <w:rFonts w:ascii="Consolas" w:eastAsia="Consolas" w:hAnsi="Consolas" w:cs="Consolas"/>
                <w:sz w:val="20"/>
                <w:lang w:val="en-US"/>
                <w:rPrChange w:id="240" w:author="Schmidt" w:date="2015-01-15T12:43:00Z">
                  <w:rPr>
                    <w:rFonts w:ascii="Consolas" w:eastAsia="Consolas" w:hAnsi="Consolas" w:cs="Consolas"/>
                    <w:sz w:val="20"/>
                    <w:lang w:val="en-US"/>
                  </w:rPr>
                </w:rPrChange>
              </w:rPr>
              <w:t>spanGrp</w:t>
            </w:r>
            <w:proofErr w:type="spellEnd"/>
            <w:r w:rsidRPr="00AB7772">
              <w:rPr>
                <w:rFonts w:ascii="Consolas" w:eastAsia="Consolas" w:hAnsi="Consolas" w:cs="Consolas"/>
                <w:sz w:val="20"/>
                <w:lang w:val="en-US"/>
                <w:rPrChange w:id="241" w:author="Schmidt" w:date="2015-01-15T12:43:00Z">
                  <w:rPr>
                    <w:rFonts w:ascii="Consolas" w:eastAsia="Consolas" w:hAnsi="Consolas" w:cs="Consolas"/>
                    <w:sz w:val="20"/>
                    <w:lang w:val="en-US"/>
                  </w:rPr>
                </w:rPrChange>
              </w:rPr>
              <w:t>&gt;</w:t>
            </w:r>
          </w:p>
          <w:p w:rsidR="00343FDB" w:rsidRPr="00AB7772" w:rsidRDefault="00E17EF8">
            <w:pPr>
              <w:contextualSpacing w:val="0"/>
              <w:rPr>
                <w:lang w:val="en-US"/>
                <w:rPrChange w:id="242" w:author="Schmidt" w:date="2015-01-15T12:43:00Z">
                  <w:rPr>
                    <w:lang w:val="en-US"/>
                  </w:rPr>
                </w:rPrChange>
              </w:rPr>
            </w:pPr>
            <w:r w:rsidRPr="00AB7772">
              <w:rPr>
                <w:rFonts w:ascii="Consolas" w:eastAsia="Consolas" w:hAnsi="Consolas" w:cs="Consolas"/>
                <w:sz w:val="20"/>
                <w:lang w:val="en-US"/>
                <w:rPrChange w:id="243" w:author="Schmidt" w:date="2015-01-15T12:43:00Z">
                  <w:rPr>
                    <w:rFonts w:ascii="Consolas" w:eastAsia="Consolas" w:hAnsi="Consolas" w:cs="Consolas"/>
                    <w:sz w:val="20"/>
                    <w:lang w:val="en-US"/>
                  </w:rPr>
                </w:rPrChange>
              </w:rPr>
              <w:t>&lt;</w:t>
            </w:r>
            <w:r w:rsidR="007C48A3" w:rsidRPr="00AB7772">
              <w:rPr>
                <w:rFonts w:ascii="Consolas" w:eastAsia="Consolas" w:hAnsi="Consolas" w:cs="Consolas"/>
                <w:sz w:val="20"/>
                <w:lang w:val="en-US"/>
                <w:rPrChange w:id="244" w:author="Schmidt" w:date="2015-01-15T12:43:00Z">
                  <w:rPr>
                    <w:rFonts w:ascii="Consolas" w:eastAsia="Consolas" w:hAnsi="Consolas" w:cs="Consolas"/>
                    <w:sz w:val="20"/>
                    <w:lang w:val="en-US"/>
                  </w:rPr>
                </w:rPrChange>
              </w:rPr>
              <w:t>/</w:t>
            </w:r>
            <w:proofErr w:type="spellStart"/>
            <w:r w:rsidR="007C48A3" w:rsidRPr="00AB7772">
              <w:rPr>
                <w:rFonts w:ascii="Consolas" w:eastAsia="Consolas" w:hAnsi="Consolas" w:cs="Consolas"/>
                <w:sz w:val="20"/>
                <w:lang w:val="en-US"/>
                <w:rPrChange w:id="245" w:author="Schmidt" w:date="2015-01-15T12:43:00Z">
                  <w:rPr>
                    <w:rFonts w:ascii="Consolas" w:eastAsia="Consolas" w:hAnsi="Consolas" w:cs="Consolas"/>
                    <w:sz w:val="20"/>
                    <w:lang w:val="en-US"/>
                  </w:rPr>
                </w:rPrChange>
              </w:rPr>
              <w:t>annotationGrp</w:t>
            </w:r>
            <w:proofErr w:type="spellEnd"/>
            <w:r w:rsidRPr="00AB7772">
              <w:rPr>
                <w:rFonts w:ascii="Consolas" w:eastAsia="Consolas" w:hAnsi="Consolas" w:cs="Consolas"/>
                <w:sz w:val="20"/>
                <w:lang w:val="en-US"/>
                <w:rPrChange w:id="246" w:author="Schmidt" w:date="2015-01-15T12:43:00Z">
                  <w:rPr>
                    <w:rFonts w:ascii="Consolas" w:eastAsia="Consolas" w:hAnsi="Consolas" w:cs="Consolas"/>
                    <w:sz w:val="20"/>
                    <w:lang w:val="en-US"/>
                  </w:rPr>
                </w:rPrChange>
              </w:rPr>
              <w:t>&gt;</w:t>
            </w:r>
          </w:p>
          <w:p w:rsidR="00343FDB" w:rsidRPr="00AB7772" w:rsidRDefault="00343FDB">
            <w:pPr>
              <w:contextualSpacing w:val="0"/>
              <w:rPr>
                <w:lang w:val="en-US"/>
                <w:rPrChange w:id="247" w:author="Schmidt" w:date="2015-01-15T12:43:00Z">
                  <w:rPr>
                    <w:lang w:val="en-US"/>
                  </w:rPr>
                </w:rPrChange>
              </w:rPr>
            </w:pPr>
          </w:p>
          <w:p w:rsidR="00343FDB" w:rsidRPr="00AB7772" w:rsidRDefault="00E17EF8">
            <w:pPr>
              <w:contextualSpacing w:val="0"/>
              <w:rPr>
                <w:lang w:val="en-US"/>
                <w:rPrChange w:id="248" w:author="Schmidt" w:date="2015-01-15T12:43:00Z">
                  <w:rPr>
                    <w:lang w:val="en-US"/>
                  </w:rPr>
                </w:rPrChange>
              </w:rPr>
            </w:pPr>
            <w:r w:rsidRPr="00AB7772">
              <w:rPr>
                <w:rFonts w:ascii="Consolas" w:eastAsia="Consolas" w:hAnsi="Consolas" w:cs="Consolas"/>
                <w:sz w:val="20"/>
                <w:lang w:val="en-US"/>
                <w:rPrChange w:id="249" w:author="Schmidt" w:date="2015-01-15T12:43:00Z">
                  <w:rPr>
                    <w:rFonts w:ascii="Consolas" w:eastAsia="Consolas" w:hAnsi="Consolas" w:cs="Consolas"/>
                    <w:sz w:val="20"/>
                    <w:lang w:val="en-US"/>
                  </w:rPr>
                </w:rPrChange>
              </w:rPr>
              <w:t>&lt;!-- the same phenomenon encoded inline --&gt;</w:t>
            </w:r>
          </w:p>
          <w:p w:rsidR="00343FDB" w:rsidRPr="00AB7772" w:rsidRDefault="00E17EF8">
            <w:pPr>
              <w:contextualSpacing w:val="0"/>
              <w:rPr>
                <w:lang w:val="en-US"/>
                <w:rPrChange w:id="250" w:author="Schmidt" w:date="2015-01-15T12:43:00Z">
                  <w:rPr>
                    <w:lang w:val="en-US"/>
                  </w:rPr>
                </w:rPrChange>
              </w:rPr>
            </w:pPr>
            <w:r w:rsidRPr="00AB7772">
              <w:rPr>
                <w:rFonts w:ascii="Consolas" w:eastAsia="Consolas" w:hAnsi="Consolas" w:cs="Consolas"/>
                <w:sz w:val="20"/>
                <w:lang w:val="en-US"/>
                <w:rPrChange w:id="251" w:author="Schmidt" w:date="2015-01-15T12:43:00Z">
                  <w:rPr>
                    <w:rFonts w:ascii="Consolas" w:eastAsia="Consolas" w:hAnsi="Consolas" w:cs="Consolas"/>
                    <w:sz w:val="20"/>
                    <w:lang w:val="en-US"/>
                  </w:rPr>
                </w:rPrChange>
              </w:rPr>
              <w:t xml:space="preserve">&lt;w </w:t>
            </w:r>
            <w:proofErr w:type="spellStart"/>
            <w:r w:rsidRPr="00AB7772">
              <w:rPr>
                <w:rFonts w:ascii="Consolas" w:eastAsia="Consolas" w:hAnsi="Consolas" w:cs="Consolas"/>
                <w:sz w:val="20"/>
                <w:lang w:val="en-US"/>
                <w:rPrChange w:id="252" w:author="Schmidt" w:date="2015-01-15T12:43:00Z">
                  <w:rPr>
                    <w:rFonts w:ascii="Consolas" w:eastAsia="Consolas" w:hAnsi="Consolas" w:cs="Consolas"/>
                    <w:sz w:val="20"/>
                    <w:lang w:val="en-US"/>
                  </w:rPr>
                </w:rPrChange>
              </w:rPr>
              <w:t>xml:id</w:t>
            </w:r>
            <w:proofErr w:type="spellEnd"/>
            <w:r w:rsidRPr="00AB7772">
              <w:rPr>
                <w:rFonts w:ascii="Consolas" w:eastAsia="Consolas" w:hAnsi="Consolas" w:cs="Consolas"/>
                <w:sz w:val="20"/>
                <w:lang w:val="en-US"/>
                <w:rPrChange w:id="253" w:author="Schmidt" w:date="2015-01-15T12:43:00Z">
                  <w:rPr>
                    <w:rFonts w:ascii="Consolas" w:eastAsia="Consolas" w:hAnsi="Consolas" w:cs="Consolas"/>
                    <w:sz w:val="20"/>
                    <w:lang w:val="en-US"/>
                  </w:rPr>
                </w:rPrChange>
              </w:rPr>
              <w:t>="w152"&gt;&lt;</w:t>
            </w:r>
            <w:proofErr w:type="spellStart"/>
            <w:r w:rsidRPr="00AB7772">
              <w:rPr>
                <w:rFonts w:ascii="Consolas" w:eastAsia="Consolas" w:hAnsi="Consolas" w:cs="Consolas"/>
                <w:sz w:val="20"/>
                <w:lang w:val="en-US"/>
                <w:rPrChange w:id="254" w:author="Schmidt" w:date="2015-01-15T12:43:00Z">
                  <w:rPr>
                    <w:rFonts w:ascii="Consolas" w:eastAsia="Consolas" w:hAnsi="Consolas" w:cs="Consolas"/>
                    <w:sz w:val="20"/>
                    <w:lang w:val="en-US"/>
                  </w:rPr>
                </w:rPrChange>
              </w:rPr>
              <w:t>seg</w:t>
            </w:r>
            <w:proofErr w:type="spellEnd"/>
            <w:r w:rsidRPr="00AB7772">
              <w:rPr>
                <w:rFonts w:ascii="Consolas" w:eastAsia="Consolas" w:hAnsi="Consolas" w:cs="Consolas"/>
                <w:sz w:val="20"/>
                <w:lang w:val="en-US"/>
                <w:rPrChange w:id="255" w:author="Schmidt" w:date="2015-01-15T12:43:00Z">
                  <w:rPr>
                    <w:rFonts w:ascii="Consolas" w:eastAsia="Consolas" w:hAnsi="Consolas" w:cs="Consolas"/>
                    <w:sz w:val="20"/>
                    <w:lang w:val="en-US"/>
                  </w:rPr>
                </w:rPrChange>
              </w:rPr>
              <w:t xml:space="preserve"> type="accentuated"/&gt;awe&lt;/</w:t>
            </w:r>
            <w:proofErr w:type="spellStart"/>
            <w:r w:rsidRPr="00AB7772">
              <w:rPr>
                <w:rFonts w:ascii="Consolas" w:eastAsia="Consolas" w:hAnsi="Consolas" w:cs="Consolas"/>
                <w:sz w:val="20"/>
                <w:lang w:val="en-US"/>
                <w:rPrChange w:id="256" w:author="Schmidt" w:date="2015-01-15T12:43:00Z">
                  <w:rPr>
                    <w:rFonts w:ascii="Consolas" w:eastAsia="Consolas" w:hAnsi="Consolas" w:cs="Consolas"/>
                    <w:sz w:val="20"/>
                    <w:lang w:val="en-US"/>
                  </w:rPr>
                </w:rPrChange>
              </w:rPr>
              <w:t>seg</w:t>
            </w:r>
            <w:proofErr w:type="spellEnd"/>
            <w:r w:rsidRPr="00AB7772">
              <w:rPr>
                <w:rFonts w:ascii="Consolas" w:eastAsia="Consolas" w:hAnsi="Consolas" w:cs="Consolas"/>
                <w:sz w:val="20"/>
                <w:lang w:val="en-US"/>
                <w:rPrChange w:id="257" w:author="Schmidt" w:date="2015-01-15T12:43:00Z">
                  <w:rPr>
                    <w:rFonts w:ascii="Consolas" w:eastAsia="Consolas" w:hAnsi="Consolas" w:cs="Consolas"/>
                    <w:sz w:val="20"/>
                    <w:lang w:val="en-US"/>
                  </w:rPr>
                </w:rPrChange>
              </w:rPr>
              <w:t>&gt;some&lt;/w&gt;</w:t>
            </w:r>
          </w:p>
          <w:p w:rsidR="00343FDB" w:rsidRPr="00AB7772" w:rsidRDefault="00343FDB">
            <w:pPr>
              <w:contextualSpacing w:val="0"/>
              <w:rPr>
                <w:lang w:val="en-US"/>
                <w:rPrChange w:id="258" w:author="Schmidt" w:date="2015-01-15T12:43:00Z">
                  <w:rPr>
                    <w:lang w:val="en-US"/>
                  </w:rPr>
                </w:rPrChange>
              </w:rPr>
            </w:pPr>
          </w:p>
          <w:p w:rsidR="00343FDB" w:rsidRPr="00AB7772" w:rsidRDefault="00E17EF8">
            <w:pPr>
              <w:contextualSpacing w:val="0"/>
              <w:rPr>
                <w:lang w:val="en-US"/>
                <w:rPrChange w:id="259" w:author="Schmidt" w:date="2015-01-15T12:43:00Z">
                  <w:rPr>
                    <w:lang w:val="en-US"/>
                  </w:rPr>
                </w:rPrChange>
              </w:rPr>
            </w:pPr>
            <w:r w:rsidRPr="00AB7772">
              <w:rPr>
                <w:rFonts w:ascii="Consolas" w:eastAsia="Consolas" w:hAnsi="Consolas" w:cs="Consolas"/>
                <w:sz w:val="20"/>
                <w:lang w:val="en-US"/>
                <w:rPrChange w:id="260" w:author="Schmidt" w:date="2015-01-15T12:43:00Z">
                  <w:rPr>
                    <w:rFonts w:ascii="Consolas" w:eastAsia="Consolas" w:hAnsi="Consolas" w:cs="Consolas"/>
                    <w:sz w:val="20"/>
                    <w:lang w:val="en-US"/>
                  </w:rPr>
                </w:rPrChange>
              </w:rPr>
              <w:t>&lt;!-- a token with a short pause inside --&gt;</w:t>
            </w:r>
          </w:p>
          <w:p w:rsidR="00343FDB" w:rsidRPr="00AB7772" w:rsidRDefault="00E17EF8">
            <w:pPr>
              <w:contextualSpacing w:val="0"/>
              <w:rPr>
                <w:lang w:val="en-US"/>
                <w:rPrChange w:id="261" w:author="Schmidt" w:date="2015-01-15T12:43:00Z">
                  <w:rPr>
                    <w:lang w:val="en-US"/>
                  </w:rPr>
                </w:rPrChange>
              </w:rPr>
            </w:pPr>
            <w:r w:rsidRPr="00AB7772">
              <w:rPr>
                <w:rFonts w:ascii="Consolas" w:eastAsia="Consolas" w:hAnsi="Consolas" w:cs="Consolas"/>
                <w:sz w:val="20"/>
                <w:lang w:val="en-US"/>
                <w:rPrChange w:id="262" w:author="Schmidt" w:date="2015-01-15T12:43:00Z">
                  <w:rPr>
                    <w:rFonts w:ascii="Consolas" w:eastAsia="Consolas" w:hAnsi="Consolas" w:cs="Consolas"/>
                    <w:sz w:val="20"/>
                    <w:lang w:val="en-US"/>
                  </w:rPr>
                </w:rPrChange>
              </w:rPr>
              <w:t xml:space="preserve">&lt;w </w:t>
            </w:r>
            <w:proofErr w:type="spellStart"/>
            <w:r w:rsidRPr="00AB7772">
              <w:rPr>
                <w:rFonts w:ascii="Consolas" w:eastAsia="Consolas" w:hAnsi="Consolas" w:cs="Consolas"/>
                <w:sz w:val="20"/>
                <w:lang w:val="en-US"/>
                <w:rPrChange w:id="263" w:author="Schmidt" w:date="2015-01-15T12:43:00Z">
                  <w:rPr>
                    <w:rFonts w:ascii="Consolas" w:eastAsia="Consolas" w:hAnsi="Consolas" w:cs="Consolas"/>
                    <w:sz w:val="20"/>
                    <w:lang w:val="en-US"/>
                  </w:rPr>
                </w:rPrChange>
              </w:rPr>
              <w:t>xml:id</w:t>
            </w:r>
            <w:proofErr w:type="spellEnd"/>
            <w:r w:rsidRPr="00AB7772">
              <w:rPr>
                <w:rFonts w:ascii="Consolas" w:eastAsia="Consolas" w:hAnsi="Consolas" w:cs="Consolas"/>
                <w:sz w:val="20"/>
                <w:lang w:val="en-US"/>
                <w:rPrChange w:id="264" w:author="Schmidt" w:date="2015-01-15T12:43:00Z">
                  <w:rPr>
                    <w:rFonts w:ascii="Consolas" w:eastAsia="Consolas" w:hAnsi="Consolas" w:cs="Consolas"/>
                    <w:sz w:val="20"/>
                    <w:lang w:val="en-US"/>
                  </w:rPr>
                </w:rPrChange>
              </w:rPr>
              <w:t>="w152"&gt;</w:t>
            </w:r>
            <w:proofErr w:type="spellStart"/>
            <w:r w:rsidRPr="00AB7772">
              <w:rPr>
                <w:rFonts w:ascii="Consolas" w:eastAsia="Consolas" w:hAnsi="Consolas" w:cs="Consolas"/>
                <w:sz w:val="20"/>
                <w:lang w:val="en-US"/>
                <w:rPrChange w:id="265" w:author="Schmidt" w:date="2015-01-15T12:43:00Z">
                  <w:rPr>
                    <w:rFonts w:ascii="Consolas" w:eastAsia="Consolas" w:hAnsi="Consolas" w:cs="Consolas"/>
                    <w:sz w:val="20"/>
                    <w:lang w:val="en-US"/>
                  </w:rPr>
                </w:rPrChange>
              </w:rPr>
              <w:t>abso</w:t>
            </w:r>
            <w:proofErr w:type="spellEnd"/>
            <w:r w:rsidRPr="00AB7772">
              <w:rPr>
                <w:rFonts w:ascii="Consolas" w:eastAsia="Consolas" w:hAnsi="Consolas" w:cs="Consolas"/>
                <w:sz w:val="20"/>
                <w:lang w:val="en-US"/>
                <w:rPrChange w:id="266" w:author="Schmidt" w:date="2015-01-15T12:43:00Z">
                  <w:rPr>
                    <w:rFonts w:ascii="Consolas" w:eastAsia="Consolas" w:hAnsi="Consolas" w:cs="Consolas"/>
                    <w:sz w:val="20"/>
                    <w:lang w:val="en-US"/>
                  </w:rPr>
                </w:rPrChange>
              </w:rPr>
              <w:t>&lt;pause type="short"/&gt;</w:t>
            </w:r>
            <w:proofErr w:type="spellStart"/>
            <w:r w:rsidRPr="00AB7772">
              <w:rPr>
                <w:rFonts w:ascii="Consolas" w:eastAsia="Consolas" w:hAnsi="Consolas" w:cs="Consolas"/>
                <w:sz w:val="20"/>
                <w:lang w:val="en-US"/>
                <w:rPrChange w:id="267" w:author="Schmidt" w:date="2015-01-15T12:43:00Z">
                  <w:rPr>
                    <w:rFonts w:ascii="Consolas" w:eastAsia="Consolas" w:hAnsi="Consolas" w:cs="Consolas"/>
                    <w:sz w:val="20"/>
                    <w:lang w:val="en-US"/>
                  </w:rPr>
                </w:rPrChange>
              </w:rPr>
              <w:t>lutely</w:t>
            </w:r>
            <w:proofErr w:type="spellEnd"/>
            <w:r w:rsidRPr="00AB7772">
              <w:rPr>
                <w:rFonts w:ascii="Consolas" w:eastAsia="Consolas" w:hAnsi="Consolas" w:cs="Consolas"/>
                <w:sz w:val="20"/>
                <w:lang w:val="en-US"/>
                <w:rPrChange w:id="268" w:author="Schmidt" w:date="2015-01-15T12:43:00Z">
                  <w:rPr>
                    <w:rFonts w:ascii="Consolas" w:eastAsia="Consolas" w:hAnsi="Consolas" w:cs="Consolas"/>
                    <w:sz w:val="20"/>
                    <w:lang w:val="en-US"/>
                  </w:rPr>
                </w:rPrChange>
              </w:rPr>
              <w:t>&lt;/w&gt;</w:t>
            </w:r>
          </w:p>
          <w:p w:rsidR="00343FDB" w:rsidRPr="00AB7772" w:rsidRDefault="00343FDB">
            <w:pPr>
              <w:contextualSpacing w:val="0"/>
              <w:rPr>
                <w:lang w:val="en-US"/>
                <w:rPrChange w:id="269" w:author="Schmidt" w:date="2015-01-15T12:43:00Z">
                  <w:rPr>
                    <w:lang w:val="en-US"/>
                  </w:rPr>
                </w:rPrChange>
              </w:rPr>
            </w:pPr>
          </w:p>
          <w:p w:rsidR="00343FDB" w:rsidRPr="00AB7772" w:rsidRDefault="00E17EF8">
            <w:pPr>
              <w:contextualSpacing w:val="0"/>
              <w:rPr>
                <w:lang w:val="en-US"/>
                <w:rPrChange w:id="270" w:author="Schmidt" w:date="2015-01-15T12:43:00Z">
                  <w:rPr>
                    <w:lang w:val="en-US"/>
                  </w:rPr>
                </w:rPrChange>
              </w:rPr>
            </w:pPr>
            <w:r w:rsidRPr="00AB7772">
              <w:rPr>
                <w:rFonts w:ascii="Consolas" w:eastAsia="Consolas" w:hAnsi="Consolas" w:cs="Consolas"/>
                <w:sz w:val="20"/>
                <w:lang w:val="en-US"/>
                <w:rPrChange w:id="271" w:author="Schmidt" w:date="2015-01-15T12:43:00Z">
                  <w:rPr>
                    <w:rFonts w:ascii="Consolas" w:eastAsia="Consolas" w:hAnsi="Consolas" w:cs="Consolas"/>
                    <w:sz w:val="20"/>
                    <w:lang w:val="en-US"/>
                  </w:rPr>
                </w:rPrChange>
              </w:rPr>
              <w:t>&lt;!-- a token with a time anchor inside --&gt;</w:t>
            </w:r>
          </w:p>
          <w:p w:rsidR="00343FDB" w:rsidRPr="00E17EF8" w:rsidRDefault="00E17EF8">
            <w:pPr>
              <w:contextualSpacing w:val="0"/>
              <w:rPr>
                <w:lang w:val="en-US"/>
              </w:rPr>
            </w:pPr>
            <w:r w:rsidRPr="00AB7772">
              <w:rPr>
                <w:rFonts w:ascii="Consolas" w:eastAsia="Consolas" w:hAnsi="Consolas" w:cs="Consolas"/>
                <w:sz w:val="20"/>
                <w:lang w:val="en-US"/>
                <w:rPrChange w:id="272" w:author="Schmidt" w:date="2015-01-15T12:43:00Z">
                  <w:rPr>
                    <w:rFonts w:ascii="Consolas" w:eastAsia="Consolas" w:hAnsi="Consolas" w:cs="Consolas"/>
                    <w:sz w:val="20"/>
                    <w:lang w:val="en-US"/>
                  </w:rPr>
                </w:rPrChange>
              </w:rPr>
              <w:t xml:space="preserve">&lt;w </w:t>
            </w:r>
            <w:proofErr w:type="spellStart"/>
            <w:r w:rsidRPr="00AB7772">
              <w:rPr>
                <w:rFonts w:ascii="Consolas" w:eastAsia="Consolas" w:hAnsi="Consolas" w:cs="Consolas"/>
                <w:sz w:val="20"/>
                <w:lang w:val="en-US"/>
                <w:rPrChange w:id="273" w:author="Schmidt" w:date="2015-01-15T12:43:00Z">
                  <w:rPr>
                    <w:rFonts w:ascii="Consolas" w:eastAsia="Consolas" w:hAnsi="Consolas" w:cs="Consolas"/>
                    <w:sz w:val="20"/>
                    <w:lang w:val="en-US"/>
                  </w:rPr>
                </w:rPrChange>
              </w:rPr>
              <w:t>xml:id</w:t>
            </w:r>
            <w:proofErr w:type="spellEnd"/>
            <w:r w:rsidRPr="00AB7772">
              <w:rPr>
                <w:rFonts w:ascii="Consolas" w:eastAsia="Consolas" w:hAnsi="Consolas" w:cs="Consolas"/>
                <w:sz w:val="20"/>
                <w:lang w:val="en-US"/>
                <w:rPrChange w:id="274" w:author="Schmidt" w:date="2015-01-15T12:43:00Z">
                  <w:rPr>
                    <w:rFonts w:ascii="Consolas" w:eastAsia="Consolas" w:hAnsi="Consolas" w:cs="Consolas"/>
                    <w:sz w:val="20"/>
                    <w:lang w:val="en-US"/>
                  </w:rPr>
                </w:rPrChange>
              </w:rPr>
              <w:t>="w152"&gt;a&lt;anchor synch="#T3"/&gt;ware&lt;/w&gt;</w:t>
            </w:r>
          </w:p>
          <w:p w:rsidR="00343FDB" w:rsidRPr="00E17EF8" w:rsidRDefault="00343FDB">
            <w:pPr>
              <w:contextualSpacing w:val="0"/>
              <w:rPr>
                <w:lang w:val="en-US"/>
              </w:rPr>
            </w:pPr>
          </w:p>
        </w:tc>
      </w:tr>
      <w:bookmarkEnd w:id="94"/>
    </w:tbl>
    <w:p w:rsidR="00343FDB" w:rsidRPr="00E17EF8" w:rsidRDefault="00343FDB">
      <w:pPr>
        <w:ind w:left="220"/>
        <w:contextualSpacing w:val="0"/>
        <w:rPr>
          <w:lang w:val="en-US"/>
        </w:rPr>
      </w:pPr>
    </w:p>
    <w:p w:rsidR="00343FDB" w:rsidRPr="00E17EF8" w:rsidRDefault="00E17EF8">
      <w:pPr>
        <w:pStyle w:val="berschrift2"/>
        <w:contextualSpacing w:val="0"/>
        <w:rPr>
          <w:lang w:val="en-US"/>
        </w:rPr>
      </w:pPr>
      <w:bookmarkStart w:id="275" w:name="h.z3o3yr42f496" w:colFirst="0" w:colLast="0"/>
      <w:bookmarkStart w:id="276" w:name="_Toc408578621"/>
      <w:bookmarkEnd w:id="275"/>
      <w:r w:rsidRPr="00E17EF8">
        <w:rPr>
          <w:lang w:val="en-US"/>
        </w:rPr>
        <w:t>6.2 Pauses (&lt;pause&gt;)</w:t>
      </w:r>
      <w:bookmarkEnd w:id="276"/>
    </w:p>
    <w:p w:rsidR="00343FDB" w:rsidRPr="00E17EF8" w:rsidRDefault="00E17EF8">
      <w:pPr>
        <w:pStyle w:val="berschrift3"/>
        <w:contextualSpacing w:val="0"/>
        <w:rPr>
          <w:lang w:val="en-US"/>
        </w:rPr>
      </w:pPr>
      <w:bookmarkStart w:id="277" w:name="h.x2cshg87ru4t" w:colFirst="0" w:colLast="0"/>
      <w:bookmarkStart w:id="278" w:name="_Toc408578622"/>
      <w:bookmarkEnd w:id="277"/>
      <w:r w:rsidRPr="00E17EF8">
        <w:rPr>
          <w:lang w:val="en-US"/>
        </w:rPr>
        <w:t xml:space="preserve">6.2.1 </w:t>
      </w:r>
      <w:proofErr w:type="spellStart"/>
      <w:r w:rsidRPr="00E17EF8">
        <w:rPr>
          <w:lang w:val="en-US"/>
        </w:rPr>
        <w:t>Characterisation</w:t>
      </w:r>
      <w:bookmarkEnd w:id="278"/>
      <w:proofErr w:type="spellEnd"/>
    </w:p>
    <w:p w:rsidR="00343FDB" w:rsidRPr="00E17EF8" w:rsidRDefault="00E17EF8">
      <w:pPr>
        <w:contextualSpacing w:val="0"/>
        <w:jc w:val="both"/>
        <w:rPr>
          <w:lang w:val="en-US"/>
        </w:rPr>
      </w:pPr>
      <w:r w:rsidRPr="00E17EF8">
        <w:rPr>
          <w:lang w:val="en-US"/>
        </w:rPr>
        <w:t xml:space="preserve">Most transcription systems distinguish measured pauses and typed pauses, the latter being typically divided into a small number of types based on perceived length, such as ‘micro’, ‘short’, ‘medium’ and ‘long’. Pauses can occur outside speaker’s utterances (see </w:t>
      </w:r>
      <w:r w:rsidR="00DB7F59">
        <w:rPr>
          <w:lang w:val="en-US"/>
        </w:rPr>
        <w:t>section 5.5</w:t>
      </w:r>
      <w:r w:rsidRPr="00E17EF8">
        <w:rPr>
          <w:lang w:val="en-US"/>
        </w:rPr>
        <w:t xml:space="preserve">) and between or inside tokens attributed to a </w:t>
      </w:r>
      <w:r w:rsidRPr="00E17EF8">
        <w:rPr>
          <w:rFonts w:ascii="Courier New" w:eastAsia="Courier New" w:hAnsi="Courier New" w:cs="Courier New"/>
          <w:b/>
          <w:color w:val="1C4587"/>
          <w:lang w:val="en-US"/>
        </w:rPr>
        <w:t>&lt;u&gt;</w:t>
      </w:r>
      <w:r w:rsidRPr="00E17EF8">
        <w:rPr>
          <w:lang w:val="en-US"/>
        </w:rPr>
        <w:t xml:space="preserve"> element. Whether or not, and how, a pause is attributed to a speaker is a decision of the transcription system. </w:t>
      </w:r>
    </w:p>
    <w:p w:rsidR="00343FDB" w:rsidRPr="00E17EF8" w:rsidRDefault="00E17EF8">
      <w:pPr>
        <w:pStyle w:val="berschrift3"/>
        <w:contextualSpacing w:val="0"/>
        <w:rPr>
          <w:lang w:val="en-US"/>
        </w:rPr>
      </w:pPr>
      <w:bookmarkStart w:id="279" w:name="h.33gkhoe4mvlj" w:colFirst="0" w:colLast="0"/>
      <w:bookmarkStart w:id="280" w:name="_Toc408578623"/>
      <w:bookmarkEnd w:id="279"/>
      <w:r w:rsidRPr="00E17EF8">
        <w:rPr>
          <w:lang w:val="en-US"/>
        </w:rPr>
        <w:t>6.2.2 Representation as &lt;pause&gt;</w:t>
      </w:r>
      <w:bookmarkEnd w:id="280"/>
    </w:p>
    <w:p w:rsidR="00343FDB" w:rsidRPr="00E17EF8" w:rsidRDefault="00E17EF8">
      <w:pPr>
        <w:contextualSpacing w:val="0"/>
        <w:jc w:val="both"/>
        <w:rPr>
          <w:lang w:val="en-US"/>
        </w:rPr>
      </w:pPr>
      <w:r w:rsidRPr="00E17EF8">
        <w:rPr>
          <w:lang w:val="en-US"/>
        </w:rPr>
        <w:t xml:space="preserve">All pauses should be represented as </w:t>
      </w:r>
      <w:r w:rsidRPr="00E17EF8">
        <w:rPr>
          <w:rFonts w:ascii="Courier New" w:eastAsia="Courier New" w:hAnsi="Courier New" w:cs="Courier New"/>
          <w:b/>
          <w:color w:val="1C4587"/>
          <w:lang w:val="en-US"/>
        </w:rPr>
        <w:t>&lt;pause&gt;</w:t>
      </w:r>
      <w:r w:rsidRPr="00E17EF8">
        <w:rPr>
          <w:lang w:val="en-US"/>
        </w:rPr>
        <w:t xml:space="preserve"> elements. For measured pauses, the length should be provided in a </w:t>
      </w:r>
      <w:r w:rsidRPr="00E17EF8">
        <w:rPr>
          <w:rFonts w:ascii="Courier New" w:eastAsia="Courier New" w:hAnsi="Courier New" w:cs="Courier New"/>
          <w:b/>
          <w:color w:val="1C4587"/>
          <w:lang w:val="en-US"/>
        </w:rPr>
        <w:t>@</w:t>
      </w:r>
      <w:proofErr w:type="spellStart"/>
      <w:r w:rsidRPr="00E17EF8">
        <w:rPr>
          <w:rFonts w:ascii="Courier New" w:eastAsia="Courier New" w:hAnsi="Courier New" w:cs="Courier New"/>
          <w:b/>
          <w:color w:val="1C4587"/>
          <w:lang w:val="en-US"/>
        </w:rPr>
        <w:t>dur</w:t>
      </w:r>
      <w:proofErr w:type="spellEnd"/>
      <w:r w:rsidRPr="00E17EF8">
        <w:rPr>
          <w:lang w:val="en-US"/>
        </w:rPr>
        <w:t xml:space="preserve"> attribute. For typed pauses, the type should be provided in a </w:t>
      </w:r>
      <w:r w:rsidRPr="00E17EF8">
        <w:rPr>
          <w:rFonts w:ascii="Courier New" w:eastAsia="Courier New" w:hAnsi="Courier New" w:cs="Courier New"/>
          <w:b/>
          <w:color w:val="1C4587"/>
          <w:lang w:val="en-US"/>
        </w:rPr>
        <w:t xml:space="preserve">@type </w:t>
      </w:r>
      <w:r w:rsidRPr="00E17EF8">
        <w:rPr>
          <w:lang w:val="en-US"/>
        </w:rPr>
        <w:t xml:space="preserve">attribute. If neither measured length nor a </w:t>
      </w:r>
      <w:proofErr w:type="spellStart"/>
      <w:r w:rsidRPr="00E17EF8">
        <w:rPr>
          <w:lang w:val="en-US"/>
        </w:rPr>
        <w:t>typification</w:t>
      </w:r>
      <w:proofErr w:type="spellEnd"/>
      <w:r w:rsidRPr="00E17EF8">
        <w:rPr>
          <w:lang w:val="en-US"/>
        </w:rPr>
        <w:t xml:space="preserve"> are provided, the </w:t>
      </w:r>
      <w:r w:rsidRPr="00E17EF8">
        <w:rPr>
          <w:rFonts w:ascii="Courier New" w:eastAsia="Courier New" w:hAnsi="Courier New" w:cs="Courier New"/>
          <w:b/>
          <w:color w:val="1C4587"/>
          <w:lang w:val="en-US"/>
        </w:rPr>
        <w:t>&lt;pause&gt;</w:t>
      </w:r>
      <w:r w:rsidRPr="00E17EF8">
        <w:rPr>
          <w:lang w:val="en-US"/>
        </w:rPr>
        <w:t xml:space="preserve"> element can also be used without attributes. Since notation of pauses in legacy documents varies greatly, it may be advisable to keep the original notation form. A </w:t>
      </w:r>
      <w:r w:rsidRPr="00E17EF8">
        <w:rPr>
          <w:rFonts w:ascii="Courier New" w:eastAsia="Courier New" w:hAnsi="Courier New" w:cs="Courier New"/>
          <w:b/>
          <w:color w:val="1C4587"/>
          <w:lang w:val="en-US"/>
        </w:rPr>
        <w:t>@rend</w:t>
      </w:r>
      <w:r w:rsidRPr="00E17EF8">
        <w:rPr>
          <w:lang w:val="en-US"/>
        </w:rPr>
        <w:t xml:space="preserve"> attribute can be used for that purpose. As described above, pauses outside </w:t>
      </w:r>
      <w:r w:rsidRPr="00E17EF8">
        <w:rPr>
          <w:rFonts w:ascii="Courier New" w:eastAsia="Courier New" w:hAnsi="Courier New" w:cs="Courier New"/>
          <w:b/>
          <w:color w:val="1C4587"/>
          <w:lang w:val="en-US"/>
        </w:rPr>
        <w:t>&lt;u&gt;</w:t>
      </w:r>
      <w:r w:rsidRPr="00E17EF8">
        <w:rPr>
          <w:lang w:val="en-US"/>
        </w:rPr>
        <w:t xml:space="preserve"> elements </w:t>
      </w:r>
      <w:proofErr w:type="gramStart"/>
      <w:r w:rsidRPr="00E17EF8">
        <w:rPr>
          <w:lang w:val="en-US"/>
        </w:rPr>
        <w:t xml:space="preserve">need a </w:t>
      </w:r>
      <w:r w:rsidRPr="00E17EF8">
        <w:rPr>
          <w:rFonts w:ascii="Courier New" w:eastAsia="Courier New" w:hAnsi="Courier New" w:cs="Courier New"/>
          <w:b/>
          <w:color w:val="1C4587"/>
          <w:lang w:val="en-US"/>
        </w:rPr>
        <w:t>@start</w:t>
      </w:r>
      <w:proofErr w:type="gramEnd"/>
      <w:r w:rsidRPr="00E17EF8">
        <w:rPr>
          <w:lang w:val="en-US"/>
        </w:rPr>
        <w:t xml:space="preserve"> and an </w:t>
      </w:r>
      <w:r w:rsidRPr="00E17EF8">
        <w:rPr>
          <w:rFonts w:ascii="Courier New" w:eastAsia="Courier New" w:hAnsi="Courier New" w:cs="Courier New"/>
          <w:b/>
          <w:color w:val="1C4587"/>
          <w:lang w:val="en-US"/>
        </w:rPr>
        <w:t>@end</w:t>
      </w:r>
      <w:r w:rsidRPr="00E17EF8">
        <w:rPr>
          <w:lang w:val="en-US"/>
        </w:rPr>
        <w:t xml:space="preserve"> attribute referring to the timeline. For pauses inside </w:t>
      </w:r>
      <w:r w:rsidRPr="00E17EF8">
        <w:rPr>
          <w:rFonts w:ascii="Courier New" w:eastAsia="Courier New" w:hAnsi="Courier New" w:cs="Courier New"/>
          <w:b/>
          <w:color w:val="1C4587"/>
          <w:lang w:val="en-US"/>
        </w:rPr>
        <w:t>&lt;u&gt;</w:t>
      </w:r>
      <w:r w:rsidRPr="00E17EF8">
        <w:rPr>
          <w:lang w:val="en-US"/>
        </w:rPr>
        <w:t xml:space="preserve"> elements, timing information can, but need not, be provided via preceding and/or following </w:t>
      </w:r>
      <w:r w:rsidRPr="00E17EF8">
        <w:rPr>
          <w:rFonts w:ascii="Courier New" w:eastAsia="Courier New" w:hAnsi="Courier New" w:cs="Courier New"/>
          <w:b/>
          <w:color w:val="1C4587"/>
          <w:lang w:val="en-US"/>
        </w:rPr>
        <w:t>&lt;anchor&gt;</w:t>
      </w:r>
      <w:r w:rsidRPr="00E17EF8">
        <w:rPr>
          <w:lang w:val="en-US"/>
        </w:rPr>
        <w:t xml:space="preserve"> elements.</w:t>
      </w:r>
    </w:p>
    <w:p w:rsidR="00343FDB" w:rsidRPr="00E17EF8" w:rsidRDefault="00E17EF8">
      <w:pPr>
        <w:pStyle w:val="berschrift3"/>
        <w:contextualSpacing w:val="0"/>
        <w:rPr>
          <w:lang w:val="en-US"/>
        </w:rPr>
      </w:pPr>
      <w:bookmarkStart w:id="281" w:name="h.b8a9llpufup4" w:colFirst="0" w:colLast="0"/>
      <w:bookmarkStart w:id="282" w:name="_Toc408578624"/>
      <w:bookmarkEnd w:id="281"/>
      <w:r w:rsidRPr="00E17EF8">
        <w:rPr>
          <w:lang w:val="en-US"/>
        </w:rPr>
        <w:t>6.2.3 Further constraints</w:t>
      </w:r>
      <w:bookmarkEnd w:id="282"/>
    </w:p>
    <w:p w:rsidR="00343FDB" w:rsidRDefault="00E17EF8">
      <w:pPr>
        <w:contextualSpacing w:val="0"/>
        <w:jc w:val="both"/>
      </w:pPr>
      <w:r w:rsidRPr="00E17EF8">
        <w:rPr>
          <w:lang w:val="en-US"/>
        </w:rPr>
        <w:lastRenderedPageBreak/>
        <w:t xml:space="preserve">Since the measured duration of a pause is also temporal information, contradictions may arise between the value of the </w:t>
      </w:r>
      <w:r w:rsidRPr="00E17EF8">
        <w:rPr>
          <w:rFonts w:ascii="Courier New" w:eastAsia="Courier New" w:hAnsi="Courier New" w:cs="Courier New"/>
          <w:b/>
          <w:color w:val="1C4587"/>
          <w:lang w:val="en-US"/>
        </w:rPr>
        <w:t>@</w:t>
      </w:r>
      <w:proofErr w:type="spellStart"/>
      <w:r w:rsidRPr="00E17EF8">
        <w:rPr>
          <w:rFonts w:ascii="Courier New" w:eastAsia="Courier New" w:hAnsi="Courier New" w:cs="Courier New"/>
          <w:b/>
          <w:color w:val="1C4587"/>
          <w:lang w:val="en-US"/>
        </w:rPr>
        <w:t>dur</w:t>
      </w:r>
      <w:proofErr w:type="spellEnd"/>
      <w:r w:rsidRPr="00E17EF8">
        <w:rPr>
          <w:lang w:val="en-US"/>
        </w:rPr>
        <w:t xml:space="preserve"> attribute and information encoded in timeline references, for instance when a pause is longer than the utterance in which it is contained. </w:t>
      </w:r>
      <w:r>
        <w:t xml:space="preserve">Such </w:t>
      </w:r>
      <w:proofErr w:type="spellStart"/>
      <w:r>
        <w:t>inconsistencies</w:t>
      </w:r>
      <w:proofErr w:type="spellEnd"/>
      <w:r>
        <w:t xml:space="preserve"> </w:t>
      </w:r>
      <w:proofErr w:type="spellStart"/>
      <w:r>
        <w:t>cannot</w:t>
      </w:r>
      <w:proofErr w:type="spellEnd"/>
      <w:r>
        <w:t xml:space="preserve"> </w:t>
      </w:r>
      <w:proofErr w:type="spellStart"/>
      <w:r>
        <w:t>be</w:t>
      </w:r>
      <w:proofErr w:type="spellEnd"/>
      <w:r>
        <w:t xml:space="preserve"> </w:t>
      </w:r>
      <w:proofErr w:type="spellStart"/>
      <w:r>
        <w:t>detected</w:t>
      </w:r>
      <w:proofErr w:type="spellEnd"/>
      <w:r>
        <w:t xml:space="preserve"> </w:t>
      </w:r>
      <w:proofErr w:type="spellStart"/>
      <w:r>
        <w:t>by</w:t>
      </w:r>
      <w:proofErr w:type="spellEnd"/>
      <w:r>
        <w:t xml:space="preserve"> </w:t>
      </w:r>
      <w:proofErr w:type="spellStart"/>
      <w:r>
        <w:t>document</w:t>
      </w:r>
      <w:proofErr w:type="spellEnd"/>
      <w:r>
        <w:t xml:space="preserve"> </w:t>
      </w:r>
      <w:proofErr w:type="spellStart"/>
      <w:r>
        <w:t>grammars</w:t>
      </w:r>
      <w:proofErr w:type="spellEnd"/>
      <w:r>
        <w:t xml:space="preserve">. </w:t>
      </w:r>
    </w:p>
    <w:p w:rsidR="00343FDB" w:rsidRDefault="00E17EF8">
      <w:pPr>
        <w:pStyle w:val="berschrift3"/>
        <w:contextualSpacing w:val="0"/>
      </w:pPr>
      <w:bookmarkStart w:id="283" w:name="h.1yclhttdt8hs" w:colFirst="0" w:colLast="0"/>
      <w:bookmarkStart w:id="284" w:name="_Toc408578625"/>
      <w:bookmarkEnd w:id="283"/>
      <w:r>
        <w:t xml:space="preserve">6.2.4 </w:t>
      </w:r>
      <w:proofErr w:type="spellStart"/>
      <w:r>
        <w:t>Examples</w:t>
      </w:r>
      <w:bookmarkEnd w:id="284"/>
      <w:proofErr w:type="spellEnd"/>
    </w:p>
    <w:p w:rsidR="00343FDB" w:rsidRDefault="00343FDB">
      <w:pPr>
        <w:ind w:left="220"/>
        <w:contextualSpacing w:val="0"/>
      </w:pP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43FDB">
        <w:tc>
          <w:tcPr>
            <w:tcW w:w="9360" w:type="dxa"/>
            <w:shd w:val="clear" w:color="auto" w:fill="D9D9D9"/>
            <w:tcMar>
              <w:top w:w="100" w:type="dxa"/>
              <w:left w:w="100" w:type="dxa"/>
              <w:bottom w:w="100" w:type="dxa"/>
              <w:right w:w="100" w:type="dxa"/>
            </w:tcMar>
          </w:tcPr>
          <w:p w:rsidR="00343FDB" w:rsidRPr="00E17EF8" w:rsidRDefault="00E17EF8">
            <w:pPr>
              <w:spacing w:line="240" w:lineRule="auto"/>
              <w:contextualSpacing w:val="0"/>
              <w:rPr>
                <w:lang w:val="en-US"/>
              </w:rPr>
            </w:pPr>
            <w:r w:rsidRPr="00E17EF8">
              <w:rPr>
                <w:rFonts w:ascii="Consolas" w:eastAsia="Consolas" w:hAnsi="Consolas" w:cs="Consolas"/>
                <w:sz w:val="20"/>
                <w:lang w:val="en-US"/>
              </w:rPr>
              <w:t>&lt;!-- measured pause --&gt;</w:t>
            </w:r>
          </w:p>
          <w:p w:rsidR="00343FDB" w:rsidRPr="00E17EF8" w:rsidRDefault="00E17EF8">
            <w:pPr>
              <w:spacing w:line="240" w:lineRule="auto"/>
              <w:contextualSpacing w:val="0"/>
              <w:rPr>
                <w:lang w:val="en-US"/>
              </w:rPr>
            </w:pPr>
            <w:r w:rsidRPr="00E17EF8">
              <w:rPr>
                <w:rFonts w:ascii="Consolas" w:eastAsia="Consolas" w:hAnsi="Consolas" w:cs="Consolas"/>
                <w:sz w:val="20"/>
                <w:lang w:val="en-US"/>
              </w:rPr>
              <w:t xml:space="preserve">&lt;pause </w:t>
            </w:r>
            <w:proofErr w:type="spellStart"/>
            <w:r w:rsidRPr="00E17EF8">
              <w:rPr>
                <w:rFonts w:ascii="Consolas" w:eastAsia="Consolas" w:hAnsi="Consolas" w:cs="Consolas"/>
                <w:sz w:val="20"/>
                <w:lang w:val="en-US"/>
              </w:rPr>
              <w:t>dur</w:t>
            </w:r>
            <w:proofErr w:type="spellEnd"/>
            <w:r w:rsidRPr="00E17EF8">
              <w:rPr>
                <w:rFonts w:ascii="Consolas" w:eastAsia="Consolas" w:hAnsi="Consolas" w:cs="Consolas"/>
                <w:sz w:val="20"/>
                <w:lang w:val="en-US"/>
              </w:rPr>
              <w:t>="PT1.2S"/&gt;</w:t>
            </w:r>
          </w:p>
          <w:p w:rsidR="00343FDB" w:rsidRPr="00E17EF8" w:rsidRDefault="00343FDB">
            <w:pPr>
              <w:spacing w:line="240" w:lineRule="auto"/>
              <w:contextualSpacing w:val="0"/>
              <w:rPr>
                <w:lang w:val="en-US"/>
              </w:rPr>
            </w:pPr>
          </w:p>
          <w:p w:rsidR="00343FDB" w:rsidRPr="00750C49" w:rsidRDefault="00E17EF8">
            <w:pPr>
              <w:spacing w:line="240" w:lineRule="auto"/>
              <w:contextualSpacing w:val="0"/>
              <w:rPr>
                <w:lang w:val="en-US"/>
                <w:rPrChange w:id="285" w:author="Schmidt" w:date="2015-01-15T12:40:00Z">
                  <w:rPr>
                    <w:lang w:val="fr-FR"/>
                  </w:rPr>
                </w:rPrChange>
              </w:rPr>
            </w:pPr>
            <w:r w:rsidRPr="00750C49">
              <w:rPr>
                <w:rFonts w:ascii="Consolas" w:eastAsia="Consolas" w:hAnsi="Consolas" w:cs="Consolas"/>
                <w:sz w:val="20"/>
                <w:lang w:val="en-US"/>
                <w:rPrChange w:id="286" w:author="Schmidt" w:date="2015-01-15T12:40:00Z">
                  <w:rPr>
                    <w:rFonts w:ascii="Consolas" w:eastAsia="Consolas" w:hAnsi="Consolas" w:cs="Consolas"/>
                    <w:sz w:val="20"/>
                    <w:lang w:val="fr-FR"/>
                  </w:rPr>
                </w:rPrChange>
              </w:rPr>
              <w:t>&lt;!-- typed pause --&gt;</w:t>
            </w:r>
          </w:p>
          <w:p w:rsidR="00343FDB" w:rsidRPr="00750C49" w:rsidRDefault="00E17EF8">
            <w:pPr>
              <w:spacing w:line="240" w:lineRule="auto"/>
              <w:contextualSpacing w:val="0"/>
              <w:rPr>
                <w:lang w:val="en-US"/>
                <w:rPrChange w:id="287" w:author="Schmidt" w:date="2015-01-15T12:40:00Z">
                  <w:rPr>
                    <w:lang w:val="fr-FR"/>
                  </w:rPr>
                </w:rPrChange>
              </w:rPr>
            </w:pPr>
            <w:r w:rsidRPr="00750C49">
              <w:rPr>
                <w:rFonts w:ascii="Consolas" w:eastAsia="Consolas" w:hAnsi="Consolas" w:cs="Consolas"/>
                <w:sz w:val="20"/>
                <w:lang w:val="en-US"/>
                <w:rPrChange w:id="288" w:author="Schmidt" w:date="2015-01-15T12:40:00Z">
                  <w:rPr>
                    <w:rFonts w:ascii="Consolas" w:eastAsia="Consolas" w:hAnsi="Consolas" w:cs="Consolas"/>
                    <w:sz w:val="20"/>
                    <w:lang w:val="fr-FR"/>
                  </w:rPr>
                </w:rPrChange>
              </w:rPr>
              <w:t>&lt;pause type="micro"/&gt;</w:t>
            </w:r>
          </w:p>
          <w:p w:rsidR="00343FDB" w:rsidRPr="00750C49" w:rsidRDefault="00343FDB">
            <w:pPr>
              <w:spacing w:line="240" w:lineRule="auto"/>
              <w:contextualSpacing w:val="0"/>
              <w:rPr>
                <w:lang w:val="en-US"/>
                <w:rPrChange w:id="289" w:author="Schmidt" w:date="2015-01-15T12:40:00Z">
                  <w:rPr>
                    <w:lang w:val="fr-FR"/>
                  </w:rPr>
                </w:rPrChange>
              </w:rPr>
            </w:pPr>
          </w:p>
          <w:p w:rsidR="00343FDB" w:rsidRPr="00E17EF8" w:rsidRDefault="00E17EF8">
            <w:pPr>
              <w:spacing w:line="240" w:lineRule="auto"/>
              <w:contextualSpacing w:val="0"/>
              <w:rPr>
                <w:lang w:val="en-US"/>
              </w:rPr>
            </w:pPr>
            <w:r w:rsidRPr="00E17EF8">
              <w:rPr>
                <w:rFonts w:ascii="Consolas" w:eastAsia="Consolas" w:hAnsi="Consolas" w:cs="Consolas"/>
                <w:sz w:val="20"/>
                <w:lang w:val="en-US"/>
              </w:rPr>
              <w:t>&lt;!-- typed pause with original form in a rend attribute--&gt;</w:t>
            </w:r>
          </w:p>
          <w:p w:rsidR="00343FDB" w:rsidRPr="00E17EF8" w:rsidRDefault="00E17EF8">
            <w:pPr>
              <w:spacing w:line="240" w:lineRule="auto"/>
              <w:contextualSpacing w:val="0"/>
              <w:rPr>
                <w:lang w:val="en-US"/>
              </w:rPr>
            </w:pPr>
            <w:r w:rsidRPr="00E17EF8">
              <w:rPr>
                <w:rFonts w:ascii="Consolas" w:eastAsia="Consolas" w:hAnsi="Consolas" w:cs="Consolas"/>
                <w:sz w:val="20"/>
                <w:lang w:val="en-US"/>
              </w:rPr>
              <w:t>&lt;pause type="micro" rend="(.)"/&gt;</w:t>
            </w:r>
          </w:p>
          <w:p w:rsidR="00343FDB" w:rsidRPr="00E17EF8" w:rsidRDefault="00343FDB">
            <w:pPr>
              <w:spacing w:line="240" w:lineRule="auto"/>
              <w:contextualSpacing w:val="0"/>
              <w:rPr>
                <w:lang w:val="en-US"/>
              </w:rPr>
            </w:pPr>
          </w:p>
          <w:p w:rsidR="00343FDB" w:rsidRPr="00E17EF8" w:rsidRDefault="00E17EF8">
            <w:pPr>
              <w:spacing w:line="240" w:lineRule="auto"/>
              <w:contextualSpacing w:val="0"/>
              <w:rPr>
                <w:lang w:val="en-US"/>
              </w:rPr>
            </w:pPr>
            <w:r w:rsidRPr="00E17EF8">
              <w:rPr>
                <w:rFonts w:ascii="Consolas" w:eastAsia="Consolas" w:hAnsi="Consolas" w:cs="Consolas"/>
                <w:sz w:val="20"/>
                <w:lang w:val="en-US"/>
              </w:rPr>
              <w:t>&lt;!-- measured pause outside &lt;u&gt;, with its own start and end attributes --&gt;</w:t>
            </w:r>
          </w:p>
          <w:p w:rsidR="00343FDB" w:rsidRDefault="00E17EF8">
            <w:pPr>
              <w:spacing w:line="240" w:lineRule="auto"/>
              <w:contextualSpacing w:val="0"/>
            </w:pPr>
            <w:r>
              <w:rPr>
                <w:rFonts w:ascii="Consolas" w:eastAsia="Consolas" w:hAnsi="Consolas" w:cs="Consolas"/>
                <w:sz w:val="20"/>
              </w:rPr>
              <w:t xml:space="preserve">&lt;pause </w:t>
            </w:r>
            <w:proofErr w:type="spellStart"/>
            <w:r>
              <w:rPr>
                <w:rFonts w:ascii="Consolas" w:eastAsia="Consolas" w:hAnsi="Consolas" w:cs="Consolas"/>
                <w:sz w:val="20"/>
              </w:rPr>
              <w:t>dur</w:t>
            </w:r>
            <w:proofErr w:type="spellEnd"/>
            <w:r>
              <w:rPr>
                <w:rFonts w:ascii="Consolas" w:eastAsia="Consolas" w:hAnsi="Consolas" w:cs="Consolas"/>
                <w:sz w:val="20"/>
              </w:rPr>
              <w:t xml:space="preserve">="PT0.61S" </w:t>
            </w:r>
            <w:proofErr w:type="spellStart"/>
            <w:r>
              <w:rPr>
                <w:rFonts w:ascii="Consolas" w:eastAsia="Consolas" w:hAnsi="Consolas" w:cs="Consolas"/>
                <w:sz w:val="20"/>
              </w:rPr>
              <w:t>start</w:t>
            </w:r>
            <w:proofErr w:type="spellEnd"/>
            <w:r>
              <w:rPr>
                <w:rFonts w:ascii="Consolas" w:eastAsia="Consolas" w:hAnsi="Consolas" w:cs="Consolas"/>
                <w:sz w:val="20"/>
              </w:rPr>
              <w:t>="#T10" end="#T11"/&gt;</w:t>
            </w:r>
          </w:p>
          <w:p w:rsidR="00343FDB" w:rsidRDefault="00343FDB">
            <w:pPr>
              <w:contextualSpacing w:val="0"/>
            </w:pPr>
          </w:p>
        </w:tc>
      </w:tr>
    </w:tbl>
    <w:p w:rsidR="00343FDB" w:rsidRPr="00E17EF8" w:rsidRDefault="00E17EF8">
      <w:pPr>
        <w:pStyle w:val="berschrift2"/>
        <w:contextualSpacing w:val="0"/>
        <w:rPr>
          <w:lang w:val="en-US"/>
        </w:rPr>
      </w:pPr>
      <w:bookmarkStart w:id="290" w:name="h.bbkr4lki56qj" w:colFirst="0" w:colLast="0"/>
      <w:bookmarkStart w:id="291" w:name="_Toc408578626"/>
      <w:bookmarkEnd w:id="290"/>
      <w:r w:rsidRPr="00E17EF8">
        <w:rPr>
          <w:lang w:val="en-US"/>
        </w:rPr>
        <w:t>6.3 Audible and visible non-speech events (&lt;vocal&gt;, &lt;</w:t>
      </w:r>
      <w:proofErr w:type="spellStart"/>
      <w:r w:rsidRPr="00E17EF8">
        <w:rPr>
          <w:lang w:val="en-US"/>
        </w:rPr>
        <w:t>kinesic</w:t>
      </w:r>
      <w:proofErr w:type="spellEnd"/>
      <w:r w:rsidRPr="00E17EF8">
        <w:rPr>
          <w:lang w:val="en-US"/>
        </w:rPr>
        <w:t>&gt; and &lt;incident&gt;)</w:t>
      </w:r>
      <w:bookmarkEnd w:id="291"/>
    </w:p>
    <w:p w:rsidR="00343FDB" w:rsidRPr="00E17EF8" w:rsidRDefault="00E17EF8">
      <w:pPr>
        <w:pStyle w:val="berschrift3"/>
        <w:contextualSpacing w:val="0"/>
        <w:rPr>
          <w:lang w:val="en-US"/>
        </w:rPr>
      </w:pPr>
      <w:bookmarkStart w:id="292" w:name="h.bplr5t6cwkf" w:colFirst="0" w:colLast="0"/>
      <w:bookmarkStart w:id="293" w:name="_Toc408578627"/>
      <w:bookmarkEnd w:id="292"/>
      <w:r w:rsidRPr="00E17EF8">
        <w:rPr>
          <w:lang w:val="en-US"/>
        </w:rPr>
        <w:t xml:space="preserve">6.3.1 </w:t>
      </w:r>
      <w:proofErr w:type="spellStart"/>
      <w:r w:rsidRPr="00E17EF8">
        <w:rPr>
          <w:lang w:val="en-US"/>
        </w:rPr>
        <w:t>Characterisation</w:t>
      </w:r>
      <w:bookmarkEnd w:id="293"/>
      <w:proofErr w:type="spellEnd"/>
    </w:p>
    <w:p w:rsidR="00343FDB" w:rsidRPr="00E17EF8" w:rsidRDefault="00E17EF8">
      <w:pPr>
        <w:contextualSpacing w:val="0"/>
        <w:jc w:val="both"/>
        <w:rPr>
          <w:lang w:val="en-US"/>
        </w:rPr>
      </w:pPr>
      <w:r w:rsidRPr="00E17EF8">
        <w:rPr>
          <w:lang w:val="en-US"/>
        </w:rPr>
        <w:t>Non-speech events comprise a very varied set of phenomena, ranging from productions with an obvious communicative function (such as audible laughter or a visible shake of the head) over (assumedly) secondary modes of communication (such as gestures or facial expressions) to events (such as “telephone rings”) and activities (such as “rummages in pocket”) which are not directly communicative but may still be crucial to an understanding of a transcribed interaction. Different transcription systems have different rules for classifying and describing such events, and it is not easy to define the common ground between them. However, a few essential distinctions seem to be relevant for all systems:</w:t>
      </w:r>
    </w:p>
    <w:p w:rsidR="00343FDB" w:rsidRPr="00E17EF8" w:rsidRDefault="00343FDB">
      <w:pPr>
        <w:contextualSpacing w:val="0"/>
        <w:jc w:val="both"/>
        <w:rPr>
          <w:lang w:val="en-US"/>
        </w:rPr>
      </w:pPr>
    </w:p>
    <w:p w:rsidR="00343FDB" w:rsidRDefault="00E17EF8">
      <w:pPr>
        <w:numPr>
          <w:ilvl w:val="0"/>
          <w:numId w:val="7"/>
        </w:numPr>
        <w:ind w:hanging="359"/>
        <w:jc w:val="both"/>
      </w:pPr>
      <w:proofErr w:type="spellStart"/>
      <w:r>
        <w:t>audible</w:t>
      </w:r>
      <w:proofErr w:type="spellEnd"/>
      <w:r>
        <w:t xml:space="preserve"> (“</w:t>
      </w:r>
      <w:proofErr w:type="spellStart"/>
      <w:r>
        <w:t>cough</w:t>
      </w:r>
      <w:proofErr w:type="spellEnd"/>
      <w:r>
        <w:t xml:space="preserve">”) vs. </w:t>
      </w:r>
      <w:proofErr w:type="spellStart"/>
      <w:r>
        <w:t>visible</w:t>
      </w:r>
      <w:proofErr w:type="spellEnd"/>
      <w:r>
        <w:t xml:space="preserve"> (“</w:t>
      </w:r>
      <w:proofErr w:type="spellStart"/>
      <w:r>
        <w:t>nod</w:t>
      </w:r>
      <w:proofErr w:type="spellEnd"/>
      <w:r>
        <w:t xml:space="preserve">”) </w:t>
      </w:r>
      <w:proofErr w:type="spellStart"/>
      <w:r>
        <w:t>events</w:t>
      </w:r>
      <w:proofErr w:type="spellEnd"/>
    </w:p>
    <w:p w:rsidR="00343FDB" w:rsidRPr="00E17EF8" w:rsidRDefault="00E17EF8">
      <w:pPr>
        <w:numPr>
          <w:ilvl w:val="0"/>
          <w:numId w:val="7"/>
        </w:numPr>
        <w:ind w:hanging="359"/>
        <w:jc w:val="both"/>
        <w:rPr>
          <w:lang w:val="en-US"/>
        </w:rPr>
      </w:pPr>
      <w:r w:rsidRPr="00E17EF8">
        <w:rPr>
          <w:lang w:val="en-US"/>
        </w:rPr>
        <w:t>events alternative (laughter at the end of an utterance) vs. events simultaneous (words uttered laughing) to speech</w:t>
      </w:r>
    </w:p>
    <w:p w:rsidR="00343FDB" w:rsidRPr="00E17EF8" w:rsidRDefault="00E17EF8">
      <w:pPr>
        <w:numPr>
          <w:ilvl w:val="0"/>
          <w:numId w:val="7"/>
        </w:numPr>
        <w:ind w:hanging="359"/>
        <w:jc w:val="both"/>
        <w:rPr>
          <w:lang w:val="en-US"/>
        </w:rPr>
      </w:pPr>
      <w:r w:rsidRPr="00E17EF8">
        <w:rPr>
          <w:lang w:val="en-US"/>
        </w:rPr>
        <w:t>events which can (“cough”, “nod”, “laughter”) vs. events which cannot (“telephone rings”, “microphone topples over”) be attributed to a speaker</w:t>
      </w:r>
    </w:p>
    <w:p w:rsidR="00343FDB" w:rsidRPr="00E17EF8" w:rsidRDefault="00343FDB">
      <w:pPr>
        <w:contextualSpacing w:val="0"/>
        <w:jc w:val="both"/>
        <w:rPr>
          <w:lang w:val="en-US"/>
        </w:rPr>
      </w:pPr>
    </w:p>
    <w:p w:rsidR="00343FDB" w:rsidRDefault="00E17EF8">
      <w:pPr>
        <w:contextualSpacing w:val="0"/>
        <w:jc w:val="both"/>
        <w:rPr>
          <w:lang w:val="en-US"/>
        </w:rPr>
      </w:pPr>
      <w:r w:rsidRPr="00E17EF8">
        <w:rPr>
          <w:lang w:val="en-US"/>
        </w:rPr>
        <w:t xml:space="preserve">Most systems will at least contain instructions for audible events which are alternative to speech and which can be attributed to a speaker. Among </w:t>
      </w:r>
      <w:r w:rsidR="00DB7F59">
        <w:rPr>
          <w:lang w:val="en-US"/>
        </w:rPr>
        <w:t xml:space="preserve">such phenomena </w:t>
      </w:r>
      <w:r w:rsidRPr="00E17EF8">
        <w:rPr>
          <w:lang w:val="en-US"/>
        </w:rPr>
        <w:t>the most common</w:t>
      </w:r>
      <w:r w:rsidR="00DB7F59">
        <w:rPr>
          <w:lang w:val="en-US"/>
        </w:rPr>
        <w:t>ly</w:t>
      </w:r>
      <w:r w:rsidRPr="00E17EF8">
        <w:rPr>
          <w:lang w:val="en-US"/>
        </w:rPr>
        <w:t xml:space="preserve"> described in transcription conventions are breathing and laughing (both of which often obtain a specialized transcription symbol of their own), throat clearing, smacking noises, yawns, coughs and sneezes. If transcriptions are based on video rather than audio, conventionalized gestures </w:t>
      </w:r>
      <w:r w:rsidRPr="00E17EF8">
        <w:rPr>
          <w:lang w:val="en-US"/>
        </w:rPr>
        <w:lastRenderedPageBreak/>
        <w:t xml:space="preserve">such as a nod or shake of the head, a knitting of the brows, or a “thumbs up” are usually the first to be added to the repertoire of non-speech events considered in the conventions. </w:t>
      </w:r>
    </w:p>
    <w:p w:rsidR="00DB7F59" w:rsidRPr="00E17EF8" w:rsidRDefault="00DB7F59">
      <w:pPr>
        <w:contextualSpacing w:val="0"/>
        <w:jc w:val="both"/>
        <w:rPr>
          <w:lang w:val="en-US"/>
        </w:rPr>
      </w:pPr>
    </w:p>
    <w:p w:rsidR="00343FDB" w:rsidRPr="00E17EF8" w:rsidRDefault="00E17EF8">
      <w:pPr>
        <w:contextualSpacing w:val="0"/>
        <w:jc w:val="both"/>
        <w:rPr>
          <w:lang w:val="en-US"/>
        </w:rPr>
      </w:pPr>
      <w:r w:rsidRPr="00E17EF8">
        <w:rPr>
          <w:lang w:val="en-US"/>
        </w:rPr>
        <w:t xml:space="preserve">Since a true multimodal annotation (i.e. a systematic and exhaustive description of non-verbal </w:t>
      </w:r>
      <w:proofErr w:type="spellStart"/>
      <w:r w:rsidRPr="00E17EF8">
        <w:rPr>
          <w:lang w:val="en-US"/>
        </w:rPr>
        <w:t>behaviour</w:t>
      </w:r>
      <w:proofErr w:type="spellEnd"/>
      <w:r w:rsidRPr="00E17EF8">
        <w:rPr>
          <w:lang w:val="en-US"/>
        </w:rPr>
        <w:t xml:space="preserve">) is outside the scope of this document, we will limit ourselves to instructions on how to encode these basic types of non-speech events. </w:t>
      </w:r>
    </w:p>
    <w:p w:rsidR="00343FDB" w:rsidRPr="00E17EF8" w:rsidRDefault="00E17EF8">
      <w:pPr>
        <w:pStyle w:val="berschrift3"/>
        <w:contextualSpacing w:val="0"/>
        <w:rPr>
          <w:lang w:val="en-US"/>
        </w:rPr>
      </w:pPr>
      <w:bookmarkStart w:id="294" w:name="h.k3nalykg0wio" w:colFirst="0" w:colLast="0"/>
      <w:bookmarkStart w:id="295" w:name="_Toc408578628"/>
      <w:bookmarkEnd w:id="294"/>
      <w:r w:rsidRPr="00E17EF8">
        <w:rPr>
          <w:lang w:val="en-US"/>
        </w:rPr>
        <w:t>6.3.2 Representation as &lt;vocal&gt;, &lt;</w:t>
      </w:r>
      <w:proofErr w:type="spellStart"/>
      <w:r w:rsidRPr="00E17EF8">
        <w:rPr>
          <w:lang w:val="en-US"/>
        </w:rPr>
        <w:t>kinesic</w:t>
      </w:r>
      <w:proofErr w:type="spellEnd"/>
      <w:r w:rsidRPr="00E17EF8">
        <w:rPr>
          <w:lang w:val="en-US"/>
        </w:rPr>
        <w:t>&gt; or &lt;incident&gt;</w:t>
      </w:r>
      <w:bookmarkEnd w:id="295"/>
    </w:p>
    <w:p w:rsidR="00343FDB" w:rsidRPr="00E17EF8" w:rsidRDefault="00E17EF8">
      <w:pPr>
        <w:contextualSpacing w:val="0"/>
        <w:rPr>
          <w:lang w:val="en-US"/>
        </w:rPr>
      </w:pPr>
      <w:r w:rsidRPr="00E17EF8">
        <w:rPr>
          <w:lang w:val="en-US"/>
        </w:rPr>
        <w:t>The TEI guidelines offer three different elements for describing non-speech events (see chapter 8):</w:t>
      </w:r>
    </w:p>
    <w:p w:rsidR="00343FDB" w:rsidRPr="00E17EF8" w:rsidRDefault="00343FDB">
      <w:pPr>
        <w:contextualSpacing w:val="0"/>
        <w:rPr>
          <w:lang w:val="en-US"/>
        </w:rPr>
      </w:pPr>
    </w:p>
    <w:p w:rsidR="00343FDB" w:rsidRPr="00E17EF8" w:rsidRDefault="00E17EF8">
      <w:pPr>
        <w:numPr>
          <w:ilvl w:val="0"/>
          <w:numId w:val="20"/>
        </w:numPr>
        <w:ind w:hanging="359"/>
        <w:rPr>
          <w:lang w:val="en-US"/>
        </w:rPr>
      </w:pPr>
      <w:r w:rsidRPr="00E17EF8">
        <w:rPr>
          <w:rFonts w:ascii="Courier New" w:eastAsia="Courier New" w:hAnsi="Courier New" w:cs="Courier New"/>
          <w:b/>
          <w:color w:val="1C4587"/>
          <w:lang w:val="en-US"/>
        </w:rPr>
        <w:t>&lt;vocal&gt;</w:t>
      </w:r>
      <w:r w:rsidRPr="00E17EF8">
        <w:rPr>
          <w:lang w:val="en-US"/>
        </w:rPr>
        <w:t xml:space="preserve"> for vocalized but non-lexical phenomena such as coughs</w:t>
      </w:r>
    </w:p>
    <w:p w:rsidR="00343FDB" w:rsidRPr="00E17EF8" w:rsidRDefault="00E17EF8">
      <w:pPr>
        <w:numPr>
          <w:ilvl w:val="0"/>
          <w:numId w:val="20"/>
        </w:numPr>
        <w:ind w:hanging="359"/>
        <w:rPr>
          <w:lang w:val="en-US"/>
        </w:rPr>
      </w:pPr>
      <w:r w:rsidRPr="00E17EF8">
        <w:rPr>
          <w:rFonts w:ascii="Courier New" w:eastAsia="Courier New" w:hAnsi="Courier New" w:cs="Courier New"/>
          <w:b/>
          <w:color w:val="1C4587"/>
          <w:lang w:val="en-US"/>
        </w:rPr>
        <w:t>&lt;</w:t>
      </w:r>
      <w:proofErr w:type="spellStart"/>
      <w:r w:rsidRPr="00E17EF8">
        <w:rPr>
          <w:rFonts w:ascii="Courier New" w:eastAsia="Courier New" w:hAnsi="Courier New" w:cs="Courier New"/>
          <w:b/>
          <w:color w:val="1C4587"/>
          <w:lang w:val="en-US"/>
        </w:rPr>
        <w:t>kinesic</w:t>
      </w:r>
      <w:proofErr w:type="spellEnd"/>
      <w:r w:rsidRPr="00E17EF8">
        <w:rPr>
          <w:rFonts w:ascii="Courier New" w:eastAsia="Courier New" w:hAnsi="Courier New" w:cs="Courier New"/>
          <w:b/>
          <w:color w:val="1C4587"/>
          <w:lang w:val="en-US"/>
        </w:rPr>
        <w:t>&gt;</w:t>
      </w:r>
      <w:r w:rsidRPr="00E17EF8">
        <w:rPr>
          <w:lang w:val="en-US"/>
        </w:rPr>
        <w:t xml:space="preserve"> for </w:t>
      </w:r>
      <w:proofErr w:type="spellStart"/>
      <w:r w:rsidRPr="00E17EF8">
        <w:rPr>
          <w:lang w:val="en-US"/>
        </w:rPr>
        <w:t>kinesic</w:t>
      </w:r>
      <w:proofErr w:type="spellEnd"/>
      <w:r w:rsidRPr="00E17EF8">
        <w:rPr>
          <w:lang w:val="en-US"/>
        </w:rPr>
        <w:t xml:space="preserve"> (non-verbal, non-lexical) communicative phenomena such as gestures</w:t>
      </w:r>
    </w:p>
    <w:p w:rsidR="00343FDB" w:rsidRPr="00E17EF8" w:rsidRDefault="00E17EF8">
      <w:pPr>
        <w:numPr>
          <w:ilvl w:val="0"/>
          <w:numId w:val="20"/>
        </w:numPr>
        <w:ind w:hanging="359"/>
        <w:rPr>
          <w:lang w:val="en-US"/>
        </w:rPr>
      </w:pPr>
      <w:r w:rsidRPr="00E17EF8">
        <w:rPr>
          <w:rFonts w:ascii="Courier New" w:eastAsia="Courier New" w:hAnsi="Courier New" w:cs="Courier New"/>
          <w:b/>
          <w:color w:val="1C4587"/>
          <w:lang w:val="en-US"/>
        </w:rPr>
        <w:t>&lt;incident&gt;</w:t>
      </w:r>
      <w:r w:rsidRPr="00E17EF8">
        <w:rPr>
          <w:lang w:val="en-US"/>
        </w:rPr>
        <w:t xml:space="preserve"> for entirely non-linguistic incidents occurring during and possibly influencing the course of speech</w:t>
      </w:r>
    </w:p>
    <w:p w:rsidR="00343FDB" w:rsidRPr="00E17EF8" w:rsidRDefault="00343FDB">
      <w:pPr>
        <w:contextualSpacing w:val="0"/>
        <w:rPr>
          <w:lang w:val="en-US"/>
        </w:rPr>
      </w:pPr>
    </w:p>
    <w:p w:rsidR="00343FDB" w:rsidRDefault="00E17EF8">
      <w:pPr>
        <w:contextualSpacing w:val="0"/>
        <w:jc w:val="both"/>
        <w:rPr>
          <w:lang w:val="en-US"/>
        </w:rPr>
      </w:pPr>
      <w:r w:rsidRPr="00E17EF8">
        <w:rPr>
          <w:lang w:val="en-US"/>
        </w:rPr>
        <w:t>Most of the non-speech phenomena descr</w:t>
      </w:r>
      <w:r w:rsidR="00DB7F59">
        <w:rPr>
          <w:lang w:val="en-US"/>
        </w:rPr>
        <w:t>ibed in “classical” (i.e. audio-</w:t>
      </w:r>
      <w:r w:rsidRPr="00E17EF8">
        <w:rPr>
          <w:lang w:val="en-US"/>
        </w:rPr>
        <w:t xml:space="preserve">based) transcription systems will fall into the </w:t>
      </w:r>
      <w:r w:rsidRPr="00E17EF8">
        <w:rPr>
          <w:rFonts w:ascii="Courier New" w:eastAsia="Courier New" w:hAnsi="Courier New" w:cs="Courier New"/>
          <w:b/>
          <w:color w:val="1C4587"/>
          <w:lang w:val="en-US"/>
        </w:rPr>
        <w:t>&lt;vocal&gt;</w:t>
      </w:r>
      <w:r w:rsidR="00DB7F59">
        <w:rPr>
          <w:lang w:val="en-US"/>
        </w:rPr>
        <w:t xml:space="preserve"> class, the (video-</w:t>
      </w:r>
      <w:r w:rsidRPr="00E17EF8">
        <w:rPr>
          <w:lang w:val="en-US"/>
        </w:rPr>
        <w:t xml:space="preserve">based) description of conventionalized gestures will usually be an instance of </w:t>
      </w:r>
      <w:r w:rsidRPr="00E17EF8">
        <w:rPr>
          <w:rFonts w:ascii="Courier New" w:eastAsia="Courier New" w:hAnsi="Courier New" w:cs="Courier New"/>
          <w:b/>
          <w:color w:val="1C4587"/>
          <w:lang w:val="en-US"/>
        </w:rPr>
        <w:t>&lt;</w:t>
      </w:r>
      <w:proofErr w:type="spellStart"/>
      <w:r w:rsidRPr="00E17EF8">
        <w:rPr>
          <w:rFonts w:ascii="Courier New" w:eastAsia="Courier New" w:hAnsi="Courier New" w:cs="Courier New"/>
          <w:b/>
          <w:color w:val="1C4587"/>
          <w:lang w:val="en-US"/>
        </w:rPr>
        <w:t>kinesic</w:t>
      </w:r>
      <w:proofErr w:type="spellEnd"/>
      <w:r w:rsidRPr="00E17EF8">
        <w:rPr>
          <w:rFonts w:ascii="Courier New" w:eastAsia="Courier New" w:hAnsi="Courier New" w:cs="Courier New"/>
          <w:b/>
          <w:color w:val="1C4587"/>
          <w:lang w:val="en-US"/>
        </w:rPr>
        <w:t>&gt;</w:t>
      </w:r>
      <w:r w:rsidRPr="00E17EF8">
        <w:rPr>
          <w:lang w:val="en-US"/>
        </w:rPr>
        <w:t xml:space="preserve">, so that </w:t>
      </w:r>
      <w:r w:rsidRPr="00E17EF8">
        <w:rPr>
          <w:rFonts w:ascii="Courier New" w:eastAsia="Courier New" w:hAnsi="Courier New" w:cs="Courier New"/>
          <w:b/>
          <w:color w:val="1C4587"/>
          <w:lang w:val="en-US"/>
        </w:rPr>
        <w:t>&lt;incident&gt;</w:t>
      </w:r>
      <w:r w:rsidRPr="00E17EF8">
        <w:rPr>
          <w:lang w:val="en-US"/>
        </w:rPr>
        <w:t xml:space="preserve"> can be reserved for making notes of (audible or visible) not directly communicative events that may be relevant to the interaction. </w:t>
      </w:r>
    </w:p>
    <w:p w:rsidR="00DB7F59" w:rsidRPr="00E17EF8" w:rsidRDefault="00DB7F59">
      <w:pPr>
        <w:contextualSpacing w:val="0"/>
        <w:jc w:val="both"/>
        <w:rPr>
          <w:lang w:val="en-US"/>
        </w:rPr>
      </w:pPr>
    </w:p>
    <w:p w:rsidR="00343FDB" w:rsidRDefault="00E17EF8">
      <w:pPr>
        <w:contextualSpacing w:val="0"/>
        <w:jc w:val="both"/>
        <w:rPr>
          <w:lang w:val="en-US"/>
        </w:rPr>
      </w:pPr>
      <w:r w:rsidRPr="00E17EF8">
        <w:rPr>
          <w:rFonts w:ascii="Courier New" w:eastAsia="Courier New" w:hAnsi="Courier New" w:cs="Courier New"/>
          <w:b/>
          <w:color w:val="1C4587"/>
          <w:lang w:val="en-US"/>
        </w:rPr>
        <w:t>&lt;</w:t>
      </w:r>
      <w:proofErr w:type="gramStart"/>
      <w:r w:rsidRPr="00E17EF8">
        <w:rPr>
          <w:rFonts w:ascii="Courier New" w:eastAsia="Courier New" w:hAnsi="Courier New" w:cs="Courier New"/>
          <w:b/>
          <w:color w:val="1C4587"/>
          <w:lang w:val="en-US"/>
        </w:rPr>
        <w:t>vocal</w:t>
      </w:r>
      <w:proofErr w:type="gramEnd"/>
      <w:r w:rsidRPr="00E17EF8">
        <w:rPr>
          <w:rFonts w:ascii="Courier New" w:eastAsia="Courier New" w:hAnsi="Courier New" w:cs="Courier New"/>
          <w:b/>
          <w:color w:val="1C4587"/>
          <w:lang w:val="en-US"/>
        </w:rPr>
        <w:t>&gt;</w:t>
      </w:r>
      <w:r w:rsidRPr="00E17EF8">
        <w:rPr>
          <w:lang w:val="en-US"/>
        </w:rPr>
        <w:t xml:space="preserve"> and </w:t>
      </w:r>
      <w:r w:rsidRPr="00E17EF8">
        <w:rPr>
          <w:rFonts w:ascii="Courier New" w:eastAsia="Courier New" w:hAnsi="Courier New" w:cs="Courier New"/>
          <w:b/>
          <w:color w:val="1C4587"/>
          <w:lang w:val="en-US"/>
        </w:rPr>
        <w:t>&lt;</w:t>
      </w:r>
      <w:proofErr w:type="spellStart"/>
      <w:r w:rsidRPr="00E17EF8">
        <w:rPr>
          <w:rFonts w:ascii="Courier New" w:eastAsia="Courier New" w:hAnsi="Courier New" w:cs="Courier New"/>
          <w:b/>
          <w:color w:val="1C4587"/>
          <w:lang w:val="en-US"/>
        </w:rPr>
        <w:t>kinesic</w:t>
      </w:r>
      <w:proofErr w:type="spellEnd"/>
      <w:r w:rsidRPr="00E17EF8">
        <w:rPr>
          <w:rFonts w:ascii="Courier New" w:eastAsia="Courier New" w:hAnsi="Courier New" w:cs="Courier New"/>
          <w:b/>
          <w:color w:val="1C4587"/>
          <w:lang w:val="en-US"/>
        </w:rPr>
        <w:t>&gt;</w:t>
      </w:r>
      <w:r w:rsidRPr="00E17EF8">
        <w:rPr>
          <w:lang w:val="en-US"/>
        </w:rPr>
        <w:t xml:space="preserve"> elements that are alternative to speech can be embedded inside </w:t>
      </w:r>
      <w:r w:rsidRPr="00E17EF8">
        <w:rPr>
          <w:rFonts w:ascii="Courier New" w:eastAsia="Courier New" w:hAnsi="Courier New" w:cs="Courier New"/>
          <w:b/>
          <w:color w:val="1C4587"/>
          <w:lang w:val="en-US"/>
        </w:rPr>
        <w:t>&lt;u&gt;</w:t>
      </w:r>
      <w:r w:rsidRPr="00E17EF8">
        <w:rPr>
          <w:lang w:val="en-US"/>
        </w:rPr>
        <w:t xml:space="preserve"> elements if the transcription system allows or prescribes this. The speaker assignment is then inherited from the superordinate </w:t>
      </w:r>
      <w:r w:rsidRPr="00E17EF8">
        <w:rPr>
          <w:rFonts w:ascii="Courier New" w:eastAsia="Courier New" w:hAnsi="Courier New" w:cs="Courier New"/>
          <w:b/>
          <w:color w:val="1C4587"/>
          <w:lang w:val="en-US"/>
        </w:rPr>
        <w:t>&lt;u&gt;</w:t>
      </w:r>
      <w:r w:rsidRPr="00E17EF8">
        <w:rPr>
          <w:lang w:val="en-US"/>
        </w:rPr>
        <w:t xml:space="preserve"> element, no independent assignment to the timeline is required. </w:t>
      </w:r>
    </w:p>
    <w:p w:rsidR="00DB7F59" w:rsidRPr="00E17EF8" w:rsidRDefault="00DB7F59">
      <w:pPr>
        <w:contextualSpacing w:val="0"/>
        <w:jc w:val="both"/>
        <w:rPr>
          <w:lang w:val="en-US"/>
        </w:rPr>
      </w:pPr>
    </w:p>
    <w:p w:rsidR="00343FDB" w:rsidRDefault="00E17EF8">
      <w:pPr>
        <w:contextualSpacing w:val="0"/>
        <w:jc w:val="both"/>
        <w:rPr>
          <w:lang w:val="en-US"/>
        </w:rPr>
      </w:pPr>
      <w:r w:rsidRPr="00E17EF8">
        <w:rPr>
          <w:lang w:val="en-US"/>
        </w:rPr>
        <w:t xml:space="preserve">If they are (partly) simultaneous to an utterance by the same speaker, they can be grouped within the same </w:t>
      </w:r>
      <w:r w:rsidRPr="00E17EF8">
        <w:rPr>
          <w:rFonts w:ascii="Courier New" w:eastAsia="Courier New" w:hAnsi="Courier New" w:cs="Courier New"/>
          <w:b/>
          <w:color w:val="1C4587"/>
          <w:lang w:val="en-US"/>
        </w:rPr>
        <w:t>&lt;</w:t>
      </w:r>
      <w:proofErr w:type="spellStart"/>
      <w:r w:rsidRPr="00E17EF8">
        <w:rPr>
          <w:rFonts w:ascii="Courier New" w:eastAsia="Courier New" w:hAnsi="Courier New" w:cs="Courier New"/>
          <w:b/>
          <w:color w:val="1C4587"/>
          <w:lang w:val="en-US"/>
        </w:rPr>
        <w:t>annotat</w:t>
      </w:r>
      <w:r w:rsidR="009E24CD">
        <w:rPr>
          <w:rFonts w:ascii="Courier New" w:eastAsia="Courier New" w:hAnsi="Courier New" w:cs="Courier New"/>
          <w:b/>
          <w:color w:val="1C4587"/>
          <w:lang w:val="en-US"/>
        </w:rPr>
        <w:t>ionGrp</w:t>
      </w:r>
      <w:proofErr w:type="spellEnd"/>
      <w:r w:rsidRPr="00E17EF8">
        <w:rPr>
          <w:rFonts w:ascii="Courier New" w:eastAsia="Courier New" w:hAnsi="Courier New" w:cs="Courier New"/>
          <w:b/>
          <w:color w:val="1C4587"/>
          <w:lang w:val="en-US"/>
        </w:rPr>
        <w:t>&gt;</w:t>
      </w:r>
      <w:r w:rsidRPr="00E17EF8">
        <w:rPr>
          <w:lang w:val="en-US"/>
        </w:rPr>
        <w:t xml:space="preserve">, but outside the </w:t>
      </w:r>
      <w:r w:rsidRPr="00E17EF8">
        <w:rPr>
          <w:rFonts w:ascii="Courier New" w:eastAsia="Courier New" w:hAnsi="Courier New" w:cs="Courier New"/>
          <w:b/>
          <w:color w:val="1C4587"/>
          <w:lang w:val="en-US"/>
        </w:rPr>
        <w:t>&lt;u&gt;</w:t>
      </w:r>
      <w:r w:rsidRPr="00E17EF8">
        <w:rPr>
          <w:lang w:val="en-US"/>
        </w:rPr>
        <w:t xml:space="preserve"> element. In this case, </w:t>
      </w:r>
      <w:r w:rsidRPr="00E17EF8">
        <w:rPr>
          <w:rFonts w:ascii="Courier New" w:eastAsia="Courier New" w:hAnsi="Courier New" w:cs="Courier New"/>
          <w:b/>
          <w:color w:val="1C4587"/>
          <w:lang w:val="en-US"/>
        </w:rPr>
        <w:t>@start</w:t>
      </w:r>
      <w:r w:rsidRPr="00E17EF8">
        <w:rPr>
          <w:lang w:val="en-US"/>
        </w:rPr>
        <w:t xml:space="preserve"> and </w:t>
      </w:r>
      <w:r w:rsidRPr="00E17EF8">
        <w:rPr>
          <w:rFonts w:ascii="Courier New" w:eastAsia="Courier New" w:hAnsi="Courier New" w:cs="Courier New"/>
          <w:b/>
          <w:color w:val="1C4587"/>
          <w:lang w:val="en-US"/>
        </w:rPr>
        <w:t xml:space="preserve">@end </w:t>
      </w:r>
      <w:r w:rsidRPr="00E17EF8">
        <w:rPr>
          <w:lang w:val="en-US"/>
        </w:rPr>
        <w:t>attributes have to be provided.</w:t>
      </w:r>
    </w:p>
    <w:p w:rsidR="00DB7F59" w:rsidRPr="00E17EF8" w:rsidRDefault="00DB7F59">
      <w:pPr>
        <w:contextualSpacing w:val="0"/>
        <w:jc w:val="both"/>
        <w:rPr>
          <w:lang w:val="en-US"/>
        </w:rPr>
      </w:pPr>
    </w:p>
    <w:p w:rsidR="00343FDB" w:rsidRPr="00E17EF8" w:rsidRDefault="00E17EF8">
      <w:pPr>
        <w:contextualSpacing w:val="0"/>
        <w:jc w:val="both"/>
        <w:rPr>
          <w:lang w:val="en-US"/>
        </w:rPr>
      </w:pPr>
      <w:r w:rsidRPr="00E17EF8">
        <w:rPr>
          <w:lang w:val="en-US"/>
        </w:rPr>
        <w:t xml:space="preserve">If they occur in isolation (i.e. without preceding or following lexical material), or are viewed as occurring outside the boundaries of utterances, they will have to be represented on the same hierarchical level as </w:t>
      </w:r>
      <w:r w:rsidRPr="00E17EF8">
        <w:rPr>
          <w:rFonts w:ascii="Courier New" w:eastAsia="Courier New" w:hAnsi="Courier New" w:cs="Courier New"/>
          <w:b/>
          <w:color w:val="1C4587"/>
          <w:lang w:val="en-US"/>
        </w:rPr>
        <w:t>&lt;u&gt;</w:t>
      </w:r>
      <w:r w:rsidRPr="00E17EF8">
        <w:rPr>
          <w:lang w:val="en-US"/>
        </w:rPr>
        <w:t xml:space="preserve"> or </w:t>
      </w:r>
      <w:r w:rsidRPr="00E17EF8">
        <w:rPr>
          <w:rFonts w:ascii="Courier New" w:eastAsia="Courier New" w:hAnsi="Courier New" w:cs="Courier New"/>
          <w:b/>
          <w:color w:val="1C4587"/>
          <w:lang w:val="en-US"/>
        </w:rPr>
        <w:t>&lt;</w:t>
      </w:r>
      <w:proofErr w:type="spellStart"/>
      <w:r w:rsidRPr="00E17EF8">
        <w:rPr>
          <w:rFonts w:ascii="Courier New" w:eastAsia="Courier New" w:hAnsi="Courier New" w:cs="Courier New"/>
          <w:b/>
          <w:color w:val="1C4587"/>
          <w:lang w:val="en-US"/>
        </w:rPr>
        <w:t>annotat</w:t>
      </w:r>
      <w:r w:rsidR="009E24CD">
        <w:rPr>
          <w:rFonts w:ascii="Courier New" w:eastAsia="Courier New" w:hAnsi="Courier New" w:cs="Courier New"/>
          <w:b/>
          <w:color w:val="1C4587"/>
          <w:lang w:val="en-US"/>
        </w:rPr>
        <w:t>ionGrp</w:t>
      </w:r>
      <w:proofErr w:type="spellEnd"/>
      <w:r w:rsidRPr="00E17EF8">
        <w:rPr>
          <w:rFonts w:ascii="Courier New" w:eastAsia="Courier New" w:hAnsi="Courier New" w:cs="Courier New"/>
          <w:b/>
          <w:color w:val="1C4587"/>
          <w:lang w:val="en-US"/>
        </w:rPr>
        <w:t>&gt;</w:t>
      </w:r>
      <w:r w:rsidRPr="00E17EF8">
        <w:rPr>
          <w:lang w:val="en-US"/>
        </w:rPr>
        <w:t xml:space="preserve"> elements. In this case, a speaker assignment has to be encoded explicitly via a </w:t>
      </w:r>
      <w:r w:rsidRPr="00E17EF8">
        <w:rPr>
          <w:rFonts w:ascii="Courier New" w:eastAsia="Courier New" w:hAnsi="Courier New" w:cs="Courier New"/>
          <w:b/>
          <w:color w:val="1C4587"/>
          <w:lang w:val="en-US"/>
        </w:rPr>
        <w:t>@who</w:t>
      </w:r>
      <w:r w:rsidRPr="00E17EF8">
        <w:rPr>
          <w:lang w:val="en-US"/>
        </w:rPr>
        <w:t xml:space="preserve"> attribute, and a reference to the timeline via </w:t>
      </w:r>
      <w:r w:rsidRPr="00E17EF8">
        <w:rPr>
          <w:rFonts w:ascii="Courier New" w:eastAsia="Courier New" w:hAnsi="Courier New" w:cs="Courier New"/>
          <w:b/>
          <w:color w:val="1C4587"/>
          <w:lang w:val="en-US"/>
        </w:rPr>
        <w:t>@start</w:t>
      </w:r>
      <w:r w:rsidRPr="00E17EF8">
        <w:rPr>
          <w:lang w:val="en-US"/>
        </w:rPr>
        <w:t xml:space="preserve"> and </w:t>
      </w:r>
      <w:r w:rsidRPr="00E17EF8">
        <w:rPr>
          <w:rFonts w:ascii="Courier New" w:eastAsia="Courier New" w:hAnsi="Courier New" w:cs="Courier New"/>
          <w:b/>
          <w:color w:val="1C4587"/>
          <w:lang w:val="en-US"/>
        </w:rPr>
        <w:t>@end</w:t>
      </w:r>
      <w:r w:rsidRPr="00E17EF8">
        <w:rPr>
          <w:lang w:val="en-US"/>
        </w:rPr>
        <w:t xml:space="preserve"> attributes is mandatory.</w:t>
      </w:r>
    </w:p>
    <w:p w:rsidR="00343FDB" w:rsidRDefault="00E17EF8">
      <w:pPr>
        <w:pStyle w:val="berschrift3"/>
        <w:contextualSpacing w:val="0"/>
      </w:pPr>
      <w:bookmarkStart w:id="296" w:name="h.9lqsmgrbsjcc" w:colFirst="0" w:colLast="0"/>
      <w:bookmarkStart w:id="297" w:name="_Toc408578629"/>
      <w:bookmarkEnd w:id="296"/>
      <w:r>
        <w:t xml:space="preserve">6.3.3 Further </w:t>
      </w:r>
      <w:proofErr w:type="spellStart"/>
      <w:r>
        <w:t>constraints</w:t>
      </w:r>
      <w:bookmarkEnd w:id="297"/>
      <w:proofErr w:type="spellEnd"/>
    </w:p>
    <w:p w:rsidR="00343FDB" w:rsidRDefault="00E17EF8">
      <w:pPr>
        <w:pStyle w:val="berschrift3"/>
        <w:contextualSpacing w:val="0"/>
      </w:pPr>
      <w:bookmarkStart w:id="298" w:name="h.o0t7l0xrs9ed" w:colFirst="0" w:colLast="0"/>
      <w:bookmarkStart w:id="299" w:name="_Toc408578630"/>
      <w:bookmarkEnd w:id="298"/>
      <w:r>
        <w:t xml:space="preserve">6.3.4 </w:t>
      </w:r>
      <w:proofErr w:type="spellStart"/>
      <w:r>
        <w:t>Examples</w:t>
      </w:r>
      <w:bookmarkEnd w:id="299"/>
      <w:proofErr w:type="spellEnd"/>
    </w:p>
    <w:p w:rsidR="00343FDB" w:rsidRDefault="00343FDB">
      <w:pPr>
        <w:ind w:left="220"/>
        <w:contextualSpacing w:val="0"/>
      </w:pPr>
    </w:p>
    <w:tbl>
      <w:tblPr>
        <w:tblStyle w:val="a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43FDB">
        <w:tc>
          <w:tcPr>
            <w:tcW w:w="9360" w:type="dxa"/>
            <w:shd w:val="clear" w:color="auto" w:fill="D9D9D9"/>
            <w:tcMar>
              <w:top w:w="100" w:type="dxa"/>
              <w:left w:w="100" w:type="dxa"/>
              <w:bottom w:w="100" w:type="dxa"/>
              <w:right w:w="100" w:type="dxa"/>
            </w:tcMar>
          </w:tcPr>
          <w:p w:rsidR="00343FDB" w:rsidRPr="00E17EF8" w:rsidRDefault="00E17EF8">
            <w:pPr>
              <w:contextualSpacing w:val="0"/>
              <w:rPr>
                <w:lang w:val="en-US"/>
              </w:rPr>
            </w:pPr>
            <w:r w:rsidRPr="00E17EF8">
              <w:rPr>
                <w:rFonts w:ascii="Consolas" w:eastAsia="Consolas" w:hAnsi="Consolas" w:cs="Consolas"/>
                <w:color w:val="333333"/>
                <w:sz w:val="20"/>
                <w:lang w:val="en-US"/>
              </w:rPr>
              <w:lastRenderedPageBreak/>
              <w:t>&lt;!-- coughing encoded as vocal element between tokens and anchors of a u --&gt;</w:t>
            </w:r>
          </w:p>
          <w:p w:rsidR="00343FDB" w:rsidRPr="00E17EF8" w:rsidRDefault="00E17EF8">
            <w:pPr>
              <w:spacing w:line="240" w:lineRule="auto"/>
              <w:contextualSpacing w:val="0"/>
              <w:rPr>
                <w:lang w:val="en-US"/>
              </w:rPr>
            </w:pPr>
            <w:r w:rsidRPr="00E17EF8">
              <w:rPr>
                <w:rFonts w:ascii="Consolas" w:eastAsia="Consolas" w:hAnsi="Consolas" w:cs="Consolas"/>
                <w:sz w:val="20"/>
                <w:lang w:val="en-US"/>
              </w:rPr>
              <w:t>&lt;u who="#SPK0" start="#T4" end="#T6"&gt;</w:t>
            </w:r>
          </w:p>
          <w:p w:rsidR="00343FDB" w:rsidRPr="00E17EF8" w:rsidRDefault="00E17EF8">
            <w:pPr>
              <w:contextualSpacing w:val="0"/>
              <w:rPr>
                <w:lang w:val="fr-FR"/>
              </w:rPr>
            </w:pPr>
            <w:r w:rsidRPr="00E17EF8">
              <w:rPr>
                <w:rFonts w:ascii="Consolas" w:eastAsia="Consolas" w:hAnsi="Consolas" w:cs="Consolas"/>
                <w:color w:val="333333"/>
                <w:sz w:val="20"/>
                <w:lang w:val="en-US"/>
              </w:rPr>
              <w:t xml:space="preserve">    </w:t>
            </w:r>
            <w:r w:rsidRPr="00E17EF8">
              <w:rPr>
                <w:rFonts w:ascii="Consolas" w:eastAsia="Consolas" w:hAnsi="Consolas" w:cs="Consolas"/>
                <w:color w:val="333333"/>
                <w:sz w:val="20"/>
                <w:lang w:val="fr-FR"/>
              </w:rPr>
              <w:t>&lt;</w:t>
            </w:r>
            <w:proofErr w:type="spellStart"/>
            <w:r w:rsidRPr="00E17EF8">
              <w:rPr>
                <w:rFonts w:ascii="Consolas" w:eastAsia="Consolas" w:hAnsi="Consolas" w:cs="Consolas"/>
                <w:color w:val="333333"/>
                <w:sz w:val="20"/>
                <w:lang w:val="fr-FR"/>
              </w:rPr>
              <w:t>anchor</w:t>
            </w:r>
            <w:proofErr w:type="spellEnd"/>
            <w:r w:rsidRPr="00E17EF8">
              <w:rPr>
                <w:rFonts w:ascii="Consolas" w:eastAsia="Consolas" w:hAnsi="Consolas" w:cs="Consolas"/>
                <w:color w:val="333333"/>
                <w:sz w:val="20"/>
                <w:lang w:val="fr-FR"/>
              </w:rPr>
              <w:t xml:space="preserve"> </w:t>
            </w:r>
            <w:proofErr w:type="spellStart"/>
            <w:r w:rsidRPr="00E17EF8">
              <w:rPr>
                <w:rFonts w:ascii="Consolas" w:eastAsia="Consolas" w:hAnsi="Consolas" w:cs="Consolas"/>
                <w:color w:val="333333"/>
                <w:sz w:val="20"/>
                <w:lang w:val="fr-FR"/>
              </w:rPr>
              <w:t>synch</w:t>
            </w:r>
            <w:proofErr w:type="spellEnd"/>
            <w:r w:rsidRPr="00E17EF8">
              <w:rPr>
                <w:rFonts w:ascii="Consolas" w:eastAsia="Consolas" w:hAnsi="Consolas" w:cs="Consolas"/>
                <w:color w:val="333333"/>
                <w:sz w:val="20"/>
                <w:lang w:val="fr-FR"/>
              </w:rPr>
              <w:t>="#T4"/&gt;</w:t>
            </w:r>
          </w:p>
          <w:p w:rsidR="00343FDB" w:rsidRPr="00E17EF8" w:rsidRDefault="00E17EF8">
            <w:pPr>
              <w:contextualSpacing w:val="0"/>
              <w:rPr>
                <w:lang w:val="fr-FR"/>
              </w:rPr>
            </w:pPr>
            <w:r w:rsidRPr="00E17EF8">
              <w:rPr>
                <w:rFonts w:ascii="Consolas" w:eastAsia="Consolas" w:hAnsi="Consolas" w:cs="Consolas"/>
                <w:color w:val="333333"/>
                <w:sz w:val="20"/>
                <w:lang w:val="fr-FR"/>
              </w:rPr>
              <w:t xml:space="preserve">    &lt;w&gt;dépend&lt;/w&gt;</w:t>
            </w:r>
          </w:p>
          <w:p w:rsidR="00343FDB" w:rsidRPr="00E17EF8" w:rsidRDefault="00E17EF8">
            <w:pPr>
              <w:contextualSpacing w:val="0"/>
              <w:rPr>
                <w:lang w:val="en-US"/>
              </w:rPr>
            </w:pPr>
            <w:r w:rsidRPr="00E17EF8">
              <w:rPr>
                <w:rFonts w:ascii="Consolas" w:eastAsia="Consolas" w:hAnsi="Consolas" w:cs="Consolas"/>
                <w:color w:val="333333"/>
                <w:sz w:val="20"/>
                <w:lang w:val="fr-FR"/>
              </w:rPr>
              <w:t xml:space="preserve">    </w:t>
            </w:r>
            <w:r w:rsidRPr="00E17EF8">
              <w:rPr>
                <w:rFonts w:ascii="Consolas" w:eastAsia="Consolas" w:hAnsi="Consolas" w:cs="Consolas"/>
                <w:b/>
                <w:color w:val="333333"/>
                <w:sz w:val="20"/>
                <w:lang w:val="en-US"/>
              </w:rPr>
              <w:t>&lt;vocal&gt;</w:t>
            </w:r>
          </w:p>
          <w:p w:rsidR="00343FDB" w:rsidRPr="00E17EF8" w:rsidRDefault="00E17EF8">
            <w:pPr>
              <w:contextualSpacing w:val="0"/>
              <w:rPr>
                <w:lang w:val="en-US"/>
              </w:rPr>
            </w:pPr>
            <w:r w:rsidRPr="00E17EF8">
              <w:rPr>
                <w:rFonts w:ascii="Consolas" w:eastAsia="Consolas" w:hAnsi="Consolas" w:cs="Consolas"/>
                <w:b/>
                <w:color w:val="333333"/>
                <w:sz w:val="20"/>
                <w:lang w:val="en-US"/>
              </w:rPr>
              <w:t xml:space="preserve">       &lt;</w:t>
            </w:r>
            <w:proofErr w:type="spellStart"/>
            <w:r w:rsidRPr="00E17EF8">
              <w:rPr>
                <w:rFonts w:ascii="Consolas" w:eastAsia="Consolas" w:hAnsi="Consolas" w:cs="Consolas"/>
                <w:b/>
                <w:color w:val="333333"/>
                <w:sz w:val="20"/>
                <w:lang w:val="en-US"/>
              </w:rPr>
              <w:t>desc</w:t>
            </w:r>
            <w:proofErr w:type="spellEnd"/>
            <w:r w:rsidRPr="00E17EF8">
              <w:rPr>
                <w:rFonts w:ascii="Consolas" w:eastAsia="Consolas" w:hAnsi="Consolas" w:cs="Consolas"/>
                <w:b/>
                <w:color w:val="333333"/>
                <w:sz w:val="20"/>
                <w:lang w:val="en-US"/>
              </w:rPr>
              <w:t>&gt;cough&lt;/</w:t>
            </w:r>
            <w:proofErr w:type="spellStart"/>
            <w:r w:rsidRPr="00E17EF8">
              <w:rPr>
                <w:rFonts w:ascii="Consolas" w:eastAsia="Consolas" w:hAnsi="Consolas" w:cs="Consolas"/>
                <w:b/>
                <w:color w:val="333333"/>
                <w:sz w:val="20"/>
                <w:lang w:val="en-US"/>
              </w:rPr>
              <w:t>desc</w:t>
            </w:r>
            <w:proofErr w:type="spellEnd"/>
            <w:r w:rsidRPr="00E17EF8">
              <w:rPr>
                <w:rFonts w:ascii="Consolas" w:eastAsia="Consolas" w:hAnsi="Consolas" w:cs="Consolas"/>
                <w:b/>
                <w:color w:val="333333"/>
                <w:sz w:val="20"/>
                <w:lang w:val="en-US"/>
              </w:rPr>
              <w:t>&gt;</w:t>
            </w:r>
          </w:p>
          <w:p w:rsidR="00343FDB" w:rsidRPr="00E17EF8" w:rsidRDefault="00E17EF8">
            <w:pPr>
              <w:contextualSpacing w:val="0"/>
              <w:rPr>
                <w:lang w:val="en-US"/>
              </w:rPr>
            </w:pPr>
            <w:r w:rsidRPr="00E17EF8">
              <w:rPr>
                <w:rFonts w:ascii="Consolas" w:eastAsia="Consolas" w:hAnsi="Consolas" w:cs="Consolas"/>
                <w:b/>
                <w:color w:val="333333"/>
                <w:sz w:val="20"/>
                <w:lang w:val="en-US"/>
              </w:rPr>
              <w:t xml:space="preserve">     &lt;/vocal&gt;</w:t>
            </w:r>
          </w:p>
          <w:p w:rsidR="00343FDB" w:rsidRPr="00E17EF8" w:rsidRDefault="00E17EF8">
            <w:pPr>
              <w:contextualSpacing w:val="0"/>
              <w:rPr>
                <w:lang w:val="fr-FR"/>
              </w:rPr>
            </w:pPr>
            <w:r w:rsidRPr="00E17EF8">
              <w:rPr>
                <w:rFonts w:ascii="Consolas" w:eastAsia="Consolas" w:hAnsi="Consolas" w:cs="Consolas"/>
                <w:color w:val="333333"/>
                <w:sz w:val="20"/>
                <w:lang w:val="en-US"/>
              </w:rPr>
              <w:t xml:space="preserve">    </w:t>
            </w:r>
            <w:r w:rsidRPr="00E17EF8">
              <w:rPr>
                <w:rFonts w:ascii="Consolas" w:eastAsia="Consolas" w:hAnsi="Consolas" w:cs="Consolas"/>
                <w:color w:val="333333"/>
                <w:sz w:val="20"/>
                <w:lang w:val="fr-FR"/>
              </w:rPr>
              <w:t>&lt;</w:t>
            </w:r>
            <w:proofErr w:type="spellStart"/>
            <w:r w:rsidRPr="00E17EF8">
              <w:rPr>
                <w:rFonts w:ascii="Consolas" w:eastAsia="Consolas" w:hAnsi="Consolas" w:cs="Consolas"/>
                <w:color w:val="333333"/>
                <w:sz w:val="20"/>
                <w:lang w:val="fr-FR"/>
              </w:rPr>
              <w:t>anchor</w:t>
            </w:r>
            <w:proofErr w:type="spellEnd"/>
            <w:r w:rsidRPr="00E17EF8">
              <w:rPr>
                <w:rFonts w:ascii="Consolas" w:eastAsia="Consolas" w:hAnsi="Consolas" w:cs="Consolas"/>
                <w:color w:val="333333"/>
                <w:sz w:val="20"/>
                <w:lang w:val="fr-FR"/>
              </w:rPr>
              <w:t xml:space="preserve"> </w:t>
            </w:r>
            <w:proofErr w:type="spellStart"/>
            <w:r w:rsidRPr="00E17EF8">
              <w:rPr>
                <w:rFonts w:ascii="Consolas" w:eastAsia="Consolas" w:hAnsi="Consolas" w:cs="Consolas"/>
                <w:color w:val="333333"/>
                <w:sz w:val="20"/>
                <w:lang w:val="fr-FR"/>
              </w:rPr>
              <w:t>synch</w:t>
            </w:r>
            <w:proofErr w:type="spellEnd"/>
            <w:r w:rsidRPr="00E17EF8">
              <w:rPr>
                <w:rFonts w:ascii="Consolas" w:eastAsia="Consolas" w:hAnsi="Consolas" w:cs="Consolas"/>
                <w:color w:val="333333"/>
                <w:sz w:val="20"/>
                <w:lang w:val="fr-FR"/>
              </w:rPr>
              <w:t>="#T5"/&gt;</w:t>
            </w:r>
          </w:p>
          <w:p w:rsidR="00343FDB" w:rsidRPr="00E17EF8" w:rsidRDefault="00E17EF8">
            <w:pPr>
              <w:contextualSpacing w:val="0"/>
              <w:rPr>
                <w:lang w:val="fr-FR"/>
              </w:rPr>
            </w:pPr>
            <w:r w:rsidRPr="00E17EF8">
              <w:rPr>
                <w:rFonts w:ascii="Consolas" w:eastAsia="Consolas" w:hAnsi="Consolas" w:cs="Consolas"/>
                <w:color w:val="333333"/>
                <w:sz w:val="20"/>
                <w:lang w:val="fr-FR"/>
              </w:rPr>
              <w:t xml:space="preserve">    &lt;w&gt;un&lt;/w&gt;</w:t>
            </w:r>
          </w:p>
          <w:p w:rsidR="00343FDB" w:rsidRPr="00E17EF8" w:rsidRDefault="00E17EF8">
            <w:pPr>
              <w:contextualSpacing w:val="0"/>
              <w:rPr>
                <w:lang w:val="fr-FR"/>
              </w:rPr>
            </w:pPr>
            <w:r w:rsidRPr="00E17EF8">
              <w:rPr>
                <w:rFonts w:ascii="Consolas" w:eastAsia="Consolas" w:hAnsi="Consolas" w:cs="Consolas"/>
                <w:color w:val="333333"/>
                <w:sz w:val="20"/>
                <w:lang w:val="fr-FR"/>
              </w:rPr>
              <w:t xml:space="preserve">    &lt;w&gt;peu&lt;/w&gt;</w:t>
            </w:r>
          </w:p>
          <w:p w:rsidR="00343FDB" w:rsidRPr="00E17EF8" w:rsidRDefault="00E17EF8">
            <w:pPr>
              <w:contextualSpacing w:val="0"/>
              <w:rPr>
                <w:lang w:val="fr-FR"/>
              </w:rPr>
            </w:pPr>
            <w:r w:rsidRPr="00E17EF8">
              <w:rPr>
                <w:rFonts w:ascii="Consolas" w:eastAsia="Consolas" w:hAnsi="Consolas" w:cs="Consolas"/>
                <w:color w:val="333333"/>
                <w:sz w:val="20"/>
                <w:lang w:val="fr-FR"/>
              </w:rPr>
              <w:t xml:space="preserve">    &lt;</w:t>
            </w:r>
            <w:proofErr w:type="spellStart"/>
            <w:r w:rsidRPr="00E17EF8">
              <w:rPr>
                <w:rFonts w:ascii="Consolas" w:eastAsia="Consolas" w:hAnsi="Consolas" w:cs="Consolas"/>
                <w:color w:val="333333"/>
                <w:sz w:val="20"/>
                <w:lang w:val="fr-FR"/>
              </w:rPr>
              <w:t>anchor</w:t>
            </w:r>
            <w:proofErr w:type="spellEnd"/>
            <w:r w:rsidRPr="00E17EF8">
              <w:rPr>
                <w:rFonts w:ascii="Consolas" w:eastAsia="Consolas" w:hAnsi="Consolas" w:cs="Consolas"/>
                <w:color w:val="333333"/>
                <w:sz w:val="20"/>
                <w:lang w:val="fr-FR"/>
              </w:rPr>
              <w:t xml:space="preserve"> </w:t>
            </w:r>
            <w:proofErr w:type="spellStart"/>
            <w:r w:rsidRPr="00E17EF8">
              <w:rPr>
                <w:rFonts w:ascii="Consolas" w:eastAsia="Consolas" w:hAnsi="Consolas" w:cs="Consolas"/>
                <w:color w:val="333333"/>
                <w:sz w:val="20"/>
                <w:lang w:val="fr-FR"/>
              </w:rPr>
              <w:t>synch</w:t>
            </w:r>
            <w:proofErr w:type="spellEnd"/>
            <w:r w:rsidRPr="00E17EF8">
              <w:rPr>
                <w:rFonts w:ascii="Consolas" w:eastAsia="Consolas" w:hAnsi="Consolas" w:cs="Consolas"/>
                <w:color w:val="333333"/>
                <w:sz w:val="20"/>
                <w:lang w:val="fr-FR"/>
              </w:rPr>
              <w:t>="#T6"/&gt;</w:t>
            </w:r>
          </w:p>
          <w:p w:rsidR="00343FDB" w:rsidRPr="00E17EF8" w:rsidRDefault="00E17EF8">
            <w:pPr>
              <w:contextualSpacing w:val="0"/>
              <w:rPr>
                <w:lang w:val="en-US"/>
              </w:rPr>
            </w:pPr>
            <w:r w:rsidRPr="00E17EF8">
              <w:rPr>
                <w:rFonts w:ascii="Consolas" w:eastAsia="Consolas" w:hAnsi="Consolas" w:cs="Consolas"/>
                <w:color w:val="333333"/>
                <w:sz w:val="20"/>
                <w:lang w:val="en-US"/>
              </w:rPr>
              <w:t>&lt;/u&gt;</w:t>
            </w:r>
          </w:p>
          <w:p w:rsidR="00343FDB" w:rsidRPr="00E17EF8" w:rsidRDefault="00343FDB">
            <w:pPr>
              <w:contextualSpacing w:val="0"/>
              <w:rPr>
                <w:lang w:val="en-US"/>
              </w:rPr>
            </w:pPr>
          </w:p>
          <w:p w:rsidR="00343FDB" w:rsidRPr="00E17EF8" w:rsidRDefault="00E17EF8">
            <w:pPr>
              <w:contextualSpacing w:val="0"/>
              <w:rPr>
                <w:lang w:val="en-US"/>
              </w:rPr>
            </w:pPr>
            <w:r w:rsidRPr="00E17EF8">
              <w:rPr>
                <w:rFonts w:ascii="Consolas" w:eastAsia="Consolas" w:hAnsi="Consolas" w:cs="Consolas"/>
                <w:color w:val="333333"/>
                <w:sz w:val="20"/>
                <w:lang w:val="en-US"/>
              </w:rPr>
              <w:t>&lt;!-- simultaneous laughter by the same speaker --&gt;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&lt;!-- encoded as vocal element within the same </w:t>
            </w:r>
            <w:proofErr w:type="spellStart"/>
            <w:r w:rsidRPr="00E17EF8">
              <w:rPr>
                <w:rFonts w:ascii="Consolas" w:eastAsia="Consolas" w:hAnsi="Consolas" w:cs="Consolas"/>
                <w:color w:val="333333"/>
                <w:sz w:val="20"/>
                <w:lang w:val="en-US"/>
              </w:rPr>
              <w:t>annotat</w:t>
            </w:r>
            <w:r w:rsidR="00FE11AD">
              <w:rPr>
                <w:rFonts w:ascii="Consolas" w:eastAsia="Consolas" w:hAnsi="Consolas" w:cs="Consolas"/>
                <w:color w:val="333333"/>
                <w:sz w:val="20"/>
                <w:lang w:val="en-US"/>
              </w:rPr>
              <w:t>ionGrp</w:t>
            </w:r>
            <w:proofErr w:type="spellEnd"/>
            <w:r w:rsidRPr="00E17EF8">
              <w:rPr>
                <w:rFonts w:ascii="Consolas" w:eastAsia="Consolas" w:hAnsi="Consolas" w:cs="Consolas"/>
                <w:color w:val="333333"/>
                <w:sz w:val="20"/>
                <w:lang w:val="en-US"/>
              </w:rPr>
              <w:t xml:space="preserve"> --&gt;</w:t>
            </w:r>
          </w:p>
          <w:p w:rsidR="00343FDB" w:rsidRPr="00E17EF8" w:rsidRDefault="00E17EF8">
            <w:pPr>
              <w:contextualSpacing w:val="0"/>
              <w:rPr>
                <w:lang w:val="en-US"/>
              </w:rPr>
            </w:pPr>
            <w:r w:rsidRPr="00E17EF8">
              <w:rPr>
                <w:rFonts w:ascii="Consolas" w:eastAsia="Consolas" w:hAnsi="Consolas" w:cs="Consolas"/>
                <w:color w:val="333333"/>
                <w:sz w:val="20"/>
                <w:lang w:val="en-US"/>
              </w:rPr>
              <w:t>&lt;!-- with start and end points --&gt;</w:t>
            </w:r>
          </w:p>
          <w:p w:rsidR="00343FDB" w:rsidRPr="00E17EF8" w:rsidRDefault="00E17EF8">
            <w:pPr>
              <w:contextualSpacing w:val="0"/>
              <w:rPr>
                <w:lang w:val="en-US"/>
              </w:rPr>
            </w:pPr>
            <w:r w:rsidRPr="00E17EF8">
              <w:rPr>
                <w:rFonts w:ascii="Consolas" w:eastAsia="Consolas" w:hAnsi="Consolas" w:cs="Consolas"/>
                <w:color w:val="333333"/>
                <w:sz w:val="20"/>
                <w:lang w:val="en-US"/>
              </w:rPr>
              <w:t>&lt;</w:t>
            </w:r>
            <w:proofErr w:type="spellStart"/>
            <w:r w:rsidRPr="00E17EF8">
              <w:rPr>
                <w:rFonts w:ascii="Consolas" w:eastAsia="Consolas" w:hAnsi="Consolas" w:cs="Consolas"/>
                <w:color w:val="333333"/>
                <w:sz w:val="20"/>
                <w:lang w:val="en-US"/>
              </w:rPr>
              <w:t>annotat</w:t>
            </w:r>
            <w:r w:rsidR="009E24CD">
              <w:rPr>
                <w:rFonts w:ascii="Consolas" w:eastAsia="Consolas" w:hAnsi="Consolas" w:cs="Consolas"/>
                <w:color w:val="333333"/>
                <w:sz w:val="20"/>
                <w:lang w:val="en-US"/>
              </w:rPr>
              <w:t>ionGrp</w:t>
            </w:r>
            <w:proofErr w:type="spellEnd"/>
            <w:r w:rsidRPr="00E17EF8">
              <w:rPr>
                <w:rFonts w:ascii="Consolas" w:eastAsia="Consolas" w:hAnsi="Consolas" w:cs="Consolas"/>
                <w:color w:val="333333"/>
                <w:sz w:val="20"/>
                <w:lang w:val="en-US"/>
              </w:rPr>
              <w:t xml:space="preserve"> who="#SPK0" start="#T4" end="#T6"&gt;</w:t>
            </w:r>
          </w:p>
          <w:p w:rsidR="00343FDB" w:rsidRPr="00E17EF8" w:rsidRDefault="00E17EF8">
            <w:pPr>
              <w:contextualSpacing w:val="0"/>
              <w:rPr>
                <w:lang w:val="fr-FR"/>
              </w:rPr>
            </w:pPr>
            <w:r w:rsidRPr="00E17EF8">
              <w:rPr>
                <w:rFonts w:ascii="Consolas" w:eastAsia="Consolas" w:hAnsi="Consolas" w:cs="Consolas"/>
                <w:color w:val="333333"/>
                <w:sz w:val="20"/>
                <w:lang w:val="en-US"/>
              </w:rPr>
              <w:t xml:space="preserve">    </w:t>
            </w:r>
            <w:r w:rsidRPr="00E17EF8">
              <w:rPr>
                <w:rFonts w:ascii="Consolas" w:eastAsia="Consolas" w:hAnsi="Consolas" w:cs="Consolas"/>
                <w:color w:val="333333"/>
                <w:sz w:val="20"/>
                <w:lang w:val="fr-FR"/>
              </w:rPr>
              <w:t>&lt;u&gt;</w:t>
            </w:r>
          </w:p>
          <w:p w:rsidR="00343FDB" w:rsidRPr="00E17EF8" w:rsidRDefault="00E17EF8">
            <w:pPr>
              <w:contextualSpacing w:val="0"/>
              <w:rPr>
                <w:lang w:val="fr-FR"/>
              </w:rPr>
            </w:pPr>
            <w:r w:rsidRPr="00E17EF8">
              <w:rPr>
                <w:rFonts w:ascii="Consolas" w:eastAsia="Consolas" w:hAnsi="Consolas" w:cs="Consolas"/>
                <w:color w:val="333333"/>
                <w:sz w:val="20"/>
                <w:lang w:val="fr-FR"/>
              </w:rPr>
              <w:t xml:space="preserve">        &lt;</w:t>
            </w:r>
            <w:proofErr w:type="spellStart"/>
            <w:r w:rsidRPr="00E17EF8">
              <w:rPr>
                <w:rFonts w:ascii="Consolas" w:eastAsia="Consolas" w:hAnsi="Consolas" w:cs="Consolas"/>
                <w:color w:val="333333"/>
                <w:sz w:val="20"/>
                <w:lang w:val="fr-FR"/>
              </w:rPr>
              <w:t>anchor</w:t>
            </w:r>
            <w:proofErr w:type="spellEnd"/>
            <w:r w:rsidRPr="00E17EF8">
              <w:rPr>
                <w:rFonts w:ascii="Consolas" w:eastAsia="Consolas" w:hAnsi="Consolas" w:cs="Consolas"/>
                <w:color w:val="333333"/>
                <w:sz w:val="20"/>
                <w:lang w:val="fr-FR"/>
              </w:rPr>
              <w:t xml:space="preserve"> </w:t>
            </w:r>
            <w:proofErr w:type="spellStart"/>
            <w:r w:rsidRPr="00E17EF8">
              <w:rPr>
                <w:rFonts w:ascii="Consolas" w:eastAsia="Consolas" w:hAnsi="Consolas" w:cs="Consolas"/>
                <w:color w:val="333333"/>
                <w:sz w:val="20"/>
                <w:lang w:val="fr-FR"/>
              </w:rPr>
              <w:t>synch</w:t>
            </w:r>
            <w:proofErr w:type="spellEnd"/>
            <w:r w:rsidRPr="00E17EF8">
              <w:rPr>
                <w:rFonts w:ascii="Consolas" w:eastAsia="Consolas" w:hAnsi="Consolas" w:cs="Consolas"/>
                <w:color w:val="333333"/>
                <w:sz w:val="20"/>
                <w:lang w:val="fr-FR"/>
              </w:rPr>
              <w:t>="#T4"/&gt;</w:t>
            </w:r>
          </w:p>
          <w:p w:rsidR="00343FDB" w:rsidRPr="00E17EF8" w:rsidRDefault="00E17EF8">
            <w:pPr>
              <w:contextualSpacing w:val="0"/>
              <w:rPr>
                <w:lang w:val="fr-FR"/>
              </w:rPr>
            </w:pPr>
            <w:r w:rsidRPr="00E17EF8">
              <w:rPr>
                <w:rFonts w:ascii="Consolas" w:eastAsia="Consolas" w:hAnsi="Consolas" w:cs="Consolas"/>
                <w:color w:val="333333"/>
                <w:sz w:val="20"/>
                <w:lang w:val="fr-FR"/>
              </w:rPr>
              <w:t xml:space="preserve">        &lt;w&gt;dépend&lt;/w&gt;</w:t>
            </w:r>
          </w:p>
          <w:p w:rsidR="00343FDB" w:rsidRPr="00E17EF8" w:rsidRDefault="00E17EF8">
            <w:pPr>
              <w:contextualSpacing w:val="0"/>
              <w:rPr>
                <w:lang w:val="fr-FR"/>
              </w:rPr>
            </w:pPr>
            <w:r w:rsidRPr="00E17EF8">
              <w:rPr>
                <w:rFonts w:ascii="Consolas" w:eastAsia="Consolas" w:hAnsi="Consolas" w:cs="Consolas"/>
                <w:color w:val="333333"/>
                <w:sz w:val="20"/>
                <w:lang w:val="fr-FR"/>
              </w:rPr>
              <w:t xml:space="preserve">        &lt;</w:t>
            </w:r>
            <w:proofErr w:type="spellStart"/>
            <w:r w:rsidRPr="00E17EF8">
              <w:rPr>
                <w:rFonts w:ascii="Consolas" w:eastAsia="Consolas" w:hAnsi="Consolas" w:cs="Consolas"/>
                <w:color w:val="333333"/>
                <w:sz w:val="20"/>
                <w:lang w:val="fr-FR"/>
              </w:rPr>
              <w:t>anchor</w:t>
            </w:r>
            <w:proofErr w:type="spellEnd"/>
            <w:r w:rsidRPr="00E17EF8">
              <w:rPr>
                <w:rFonts w:ascii="Consolas" w:eastAsia="Consolas" w:hAnsi="Consolas" w:cs="Consolas"/>
                <w:color w:val="333333"/>
                <w:sz w:val="20"/>
                <w:lang w:val="fr-FR"/>
              </w:rPr>
              <w:t xml:space="preserve"> </w:t>
            </w:r>
            <w:proofErr w:type="spellStart"/>
            <w:r w:rsidRPr="00E17EF8">
              <w:rPr>
                <w:rFonts w:ascii="Consolas" w:eastAsia="Consolas" w:hAnsi="Consolas" w:cs="Consolas"/>
                <w:color w:val="333333"/>
                <w:sz w:val="20"/>
                <w:lang w:val="fr-FR"/>
              </w:rPr>
              <w:t>synch</w:t>
            </w:r>
            <w:proofErr w:type="spellEnd"/>
            <w:r w:rsidRPr="00E17EF8">
              <w:rPr>
                <w:rFonts w:ascii="Consolas" w:eastAsia="Consolas" w:hAnsi="Consolas" w:cs="Consolas"/>
                <w:color w:val="333333"/>
                <w:sz w:val="20"/>
                <w:lang w:val="fr-FR"/>
              </w:rPr>
              <w:t>="#T5"/&gt;</w:t>
            </w:r>
          </w:p>
          <w:p w:rsidR="00343FDB" w:rsidRPr="00E17EF8" w:rsidRDefault="00E17EF8">
            <w:pPr>
              <w:contextualSpacing w:val="0"/>
              <w:rPr>
                <w:lang w:val="fr-FR"/>
              </w:rPr>
            </w:pPr>
            <w:r w:rsidRPr="00E17EF8">
              <w:rPr>
                <w:rFonts w:ascii="Consolas" w:eastAsia="Consolas" w:hAnsi="Consolas" w:cs="Consolas"/>
                <w:color w:val="333333"/>
                <w:sz w:val="20"/>
                <w:lang w:val="fr-FR"/>
              </w:rPr>
              <w:t xml:space="preserve">        &lt;w&gt;un&lt;/w&gt;</w:t>
            </w:r>
          </w:p>
          <w:p w:rsidR="00343FDB" w:rsidRPr="00E17EF8" w:rsidRDefault="00E17EF8">
            <w:pPr>
              <w:contextualSpacing w:val="0"/>
              <w:rPr>
                <w:lang w:val="fr-FR"/>
              </w:rPr>
            </w:pPr>
            <w:r w:rsidRPr="00E17EF8">
              <w:rPr>
                <w:rFonts w:ascii="Consolas" w:eastAsia="Consolas" w:hAnsi="Consolas" w:cs="Consolas"/>
                <w:color w:val="333333"/>
                <w:sz w:val="20"/>
                <w:lang w:val="fr-FR"/>
              </w:rPr>
              <w:t xml:space="preserve">        &lt;w&gt;peu&lt;/w&gt;</w:t>
            </w:r>
          </w:p>
          <w:p w:rsidR="00343FDB" w:rsidRPr="00750C49" w:rsidRDefault="00E17EF8">
            <w:pPr>
              <w:contextualSpacing w:val="0"/>
              <w:rPr>
                <w:lang w:val="fr-FR"/>
                <w:rPrChange w:id="300" w:author="Schmidt" w:date="2015-01-15T12:40:00Z">
                  <w:rPr>
                    <w:lang w:val="en-GB"/>
                  </w:rPr>
                </w:rPrChange>
              </w:rPr>
            </w:pPr>
            <w:r w:rsidRPr="00E17EF8">
              <w:rPr>
                <w:rFonts w:ascii="Consolas" w:eastAsia="Consolas" w:hAnsi="Consolas" w:cs="Consolas"/>
                <w:color w:val="333333"/>
                <w:sz w:val="20"/>
                <w:lang w:val="fr-FR"/>
              </w:rPr>
              <w:t xml:space="preserve">        </w:t>
            </w:r>
            <w:r w:rsidRPr="00750C49">
              <w:rPr>
                <w:rFonts w:ascii="Consolas" w:eastAsia="Consolas" w:hAnsi="Consolas" w:cs="Consolas"/>
                <w:color w:val="333333"/>
                <w:sz w:val="20"/>
                <w:lang w:val="fr-FR"/>
                <w:rPrChange w:id="301" w:author="Schmidt" w:date="2015-01-15T12:40:00Z">
                  <w:rPr>
                    <w:rFonts w:ascii="Consolas" w:eastAsia="Consolas" w:hAnsi="Consolas" w:cs="Consolas"/>
                    <w:color w:val="333333"/>
                    <w:sz w:val="20"/>
                    <w:lang w:val="en-GB"/>
                  </w:rPr>
                </w:rPrChange>
              </w:rPr>
              <w:t>&lt;</w:t>
            </w:r>
            <w:proofErr w:type="spellStart"/>
            <w:r w:rsidRPr="00750C49">
              <w:rPr>
                <w:rFonts w:ascii="Consolas" w:eastAsia="Consolas" w:hAnsi="Consolas" w:cs="Consolas"/>
                <w:color w:val="333333"/>
                <w:sz w:val="20"/>
                <w:lang w:val="fr-FR"/>
                <w:rPrChange w:id="302" w:author="Schmidt" w:date="2015-01-15T12:40:00Z">
                  <w:rPr>
                    <w:rFonts w:ascii="Consolas" w:eastAsia="Consolas" w:hAnsi="Consolas" w:cs="Consolas"/>
                    <w:color w:val="333333"/>
                    <w:sz w:val="20"/>
                    <w:lang w:val="en-GB"/>
                  </w:rPr>
                </w:rPrChange>
              </w:rPr>
              <w:t>anchor</w:t>
            </w:r>
            <w:proofErr w:type="spellEnd"/>
            <w:r w:rsidRPr="00750C49">
              <w:rPr>
                <w:rFonts w:ascii="Consolas" w:eastAsia="Consolas" w:hAnsi="Consolas" w:cs="Consolas"/>
                <w:color w:val="333333"/>
                <w:sz w:val="20"/>
                <w:lang w:val="fr-FR"/>
                <w:rPrChange w:id="303" w:author="Schmidt" w:date="2015-01-15T12:40:00Z">
                  <w:rPr>
                    <w:rFonts w:ascii="Consolas" w:eastAsia="Consolas" w:hAnsi="Consolas" w:cs="Consolas"/>
                    <w:color w:val="333333"/>
                    <w:sz w:val="20"/>
                    <w:lang w:val="en-GB"/>
                  </w:rPr>
                </w:rPrChange>
              </w:rPr>
              <w:t xml:space="preserve"> </w:t>
            </w:r>
            <w:proofErr w:type="spellStart"/>
            <w:r w:rsidRPr="00750C49">
              <w:rPr>
                <w:rFonts w:ascii="Consolas" w:eastAsia="Consolas" w:hAnsi="Consolas" w:cs="Consolas"/>
                <w:color w:val="333333"/>
                <w:sz w:val="20"/>
                <w:lang w:val="fr-FR"/>
                <w:rPrChange w:id="304" w:author="Schmidt" w:date="2015-01-15T12:40:00Z">
                  <w:rPr>
                    <w:rFonts w:ascii="Consolas" w:eastAsia="Consolas" w:hAnsi="Consolas" w:cs="Consolas"/>
                    <w:color w:val="333333"/>
                    <w:sz w:val="20"/>
                    <w:lang w:val="en-GB"/>
                  </w:rPr>
                </w:rPrChange>
              </w:rPr>
              <w:t>synch</w:t>
            </w:r>
            <w:proofErr w:type="spellEnd"/>
            <w:r w:rsidRPr="00750C49">
              <w:rPr>
                <w:rFonts w:ascii="Consolas" w:eastAsia="Consolas" w:hAnsi="Consolas" w:cs="Consolas"/>
                <w:color w:val="333333"/>
                <w:sz w:val="20"/>
                <w:lang w:val="fr-FR"/>
                <w:rPrChange w:id="305" w:author="Schmidt" w:date="2015-01-15T12:40:00Z">
                  <w:rPr>
                    <w:rFonts w:ascii="Consolas" w:eastAsia="Consolas" w:hAnsi="Consolas" w:cs="Consolas"/>
                    <w:color w:val="333333"/>
                    <w:sz w:val="20"/>
                    <w:lang w:val="en-GB"/>
                  </w:rPr>
                </w:rPrChange>
              </w:rPr>
              <w:t>="#T6"/&gt;</w:t>
            </w:r>
          </w:p>
          <w:p w:rsidR="00343FDB" w:rsidRPr="00E17EF8" w:rsidRDefault="00E17EF8">
            <w:pPr>
              <w:contextualSpacing w:val="0"/>
              <w:rPr>
                <w:lang w:val="en-US"/>
              </w:rPr>
            </w:pPr>
            <w:r w:rsidRPr="00750C49">
              <w:rPr>
                <w:rFonts w:ascii="Consolas" w:eastAsia="Consolas" w:hAnsi="Consolas" w:cs="Consolas"/>
                <w:color w:val="333333"/>
                <w:sz w:val="20"/>
                <w:lang w:val="fr-FR"/>
                <w:rPrChange w:id="306" w:author="Schmidt" w:date="2015-01-15T12:40:00Z">
                  <w:rPr>
                    <w:rFonts w:ascii="Consolas" w:eastAsia="Consolas" w:hAnsi="Consolas" w:cs="Consolas"/>
                    <w:color w:val="333333"/>
                    <w:sz w:val="20"/>
                    <w:lang w:val="en-GB"/>
                  </w:rPr>
                </w:rPrChange>
              </w:rPr>
              <w:t xml:space="preserve">    </w:t>
            </w:r>
            <w:r w:rsidRPr="00E17EF8">
              <w:rPr>
                <w:rFonts w:ascii="Consolas" w:eastAsia="Consolas" w:hAnsi="Consolas" w:cs="Consolas"/>
                <w:color w:val="333333"/>
                <w:sz w:val="20"/>
                <w:lang w:val="en-US"/>
              </w:rPr>
              <w:t>&lt;/u&gt;</w:t>
            </w:r>
          </w:p>
          <w:p w:rsidR="00343FDB" w:rsidRPr="00E17EF8" w:rsidRDefault="00E17EF8">
            <w:pPr>
              <w:contextualSpacing w:val="0"/>
              <w:rPr>
                <w:lang w:val="en-US"/>
              </w:rPr>
            </w:pPr>
            <w:r w:rsidRPr="00E17EF8">
              <w:rPr>
                <w:rFonts w:ascii="Consolas" w:eastAsia="Consolas" w:hAnsi="Consolas" w:cs="Consolas"/>
                <w:b/>
                <w:color w:val="333333"/>
                <w:sz w:val="20"/>
                <w:lang w:val="en-US"/>
              </w:rPr>
              <w:t xml:space="preserve">    &lt;vocal start="#T4" end="#T6"&gt;</w:t>
            </w:r>
          </w:p>
          <w:p w:rsidR="00343FDB" w:rsidRPr="00E17EF8" w:rsidRDefault="00E17EF8">
            <w:pPr>
              <w:contextualSpacing w:val="0"/>
              <w:rPr>
                <w:lang w:val="en-US"/>
              </w:rPr>
            </w:pPr>
            <w:r w:rsidRPr="00E17EF8">
              <w:rPr>
                <w:rFonts w:ascii="Consolas" w:eastAsia="Consolas" w:hAnsi="Consolas" w:cs="Consolas"/>
                <w:b/>
                <w:color w:val="333333"/>
                <w:sz w:val="20"/>
                <w:lang w:val="en-US"/>
              </w:rPr>
              <w:t xml:space="preserve">       &lt;</w:t>
            </w:r>
            <w:proofErr w:type="spellStart"/>
            <w:r w:rsidRPr="00E17EF8">
              <w:rPr>
                <w:rFonts w:ascii="Consolas" w:eastAsia="Consolas" w:hAnsi="Consolas" w:cs="Consolas"/>
                <w:b/>
                <w:color w:val="333333"/>
                <w:sz w:val="20"/>
                <w:lang w:val="en-US"/>
              </w:rPr>
              <w:t>desc</w:t>
            </w:r>
            <w:proofErr w:type="spellEnd"/>
            <w:r w:rsidRPr="00E17EF8">
              <w:rPr>
                <w:rFonts w:ascii="Consolas" w:eastAsia="Consolas" w:hAnsi="Consolas" w:cs="Consolas"/>
                <w:b/>
                <w:color w:val="333333"/>
                <w:sz w:val="20"/>
                <w:lang w:val="en-US"/>
              </w:rPr>
              <w:t>&gt;laughing&lt;/</w:t>
            </w:r>
            <w:proofErr w:type="spellStart"/>
            <w:r w:rsidRPr="00E17EF8">
              <w:rPr>
                <w:rFonts w:ascii="Consolas" w:eastAsia="Consolas" w:hAnsi="Consolas" w:cs="Consolas"/>
                <w:b/>
                <w:color w:val="333333"/>
                <w:sz w:val="20"/>
                <w:lang w:val="en-US"/>
              </w:rPr>
              <w:t>desc</w:t>
            </w:r>
            <w:proofErr w:type="spellEnd"/>
            <w:r w:rsidRPr="00E17EF8">
              <w:rPr>
                <w:rFonts w:ascii="Consolas" w:eastAsia="Consolas" w:hAnsi="Consolas" w:cs="Consolas"/>
                <w:b/>
                <w:color w:val="333333"/>
                <w:sz w:val="20"/>
                <w:lang w:val="en-US"/>
              </w:rPr>
              <w:t>&gt;</w:t>
            </w:r>
          </w:p>
          <w:p w:rsidR="00343FDB" w:rsidRPr="00E17EF8" w:rsidRDefault="00E17EF8">
            <w:pPr>
              <w:contextualSpacing w:val="0"/>
              <w:rPr>
                <w:lang w:val="en-US"/>
              </w:rPr>
            </w:pPr>
            <w:r w:rsidRPr="00E17EF8">
              <w:rPr>
                <w:rFonts w:ascii="Consolas" w:eastAsia="Consolas" w:hAnsi="Consolas" w:cs="Consolas"/>
                <w:b/>
                <w:color w:val="333333"/>
                <w:sz w:val="20"/>
                <w:lang w:val="en-US"/>
              </w:rPr>
              <w:t xml:space="preserve">    &lt;/vocal&gt;</w:t>
            </w:r>
          </w:p>
          <w:p w:rsidR="00343FDB" w:rsidRPr="00E17EF8" w:rsidRDefault="00E17EF8">
            <w:pPr>
              <w:contextualSpacing w:val="0"/>
              <w:rPr>
                <w:lang w:val="en-US"/>
              </w:rPr>
            </w:pPr>
            <w:r w:rsidRPr="00E17EF8">
              <w:rPr>
                <w:rFonts w:ascii="Consolas" w:eastAsia="Consolas" w:hAnsi="Consolas" w:cs="Consolas"/>
                <w:color w:val="333333"/>
                <w:sz w:val="20"/>
                <w:lang w:val="en-US"/>
              </w:rPr>
              <w:t>&lt;/</w:t>
            </w:r>
            <w:proofErr w:type="spellStart"/>
            <w:r w:rsidRPr="00E17EF8">
              <w:rPr>
                <w:rFonts w:ascii="Consolas" w:eastAsia="Consolas" w:hAnsi="Consolas" w:cs="Consolas"/>
                <w:color w:val="333333"/>
                <w:sz w:val="20"/>
                <w:lang w:val="en-US"/>
              </w:rPr>
              <w:t>annotat</w:t>
            </w:r>
            <w:r w:rsidR="009E24CD">
              <w:rPr>
                <w:rFonts w:ascii="Consolas" w:eastAsia="Consolas" w:hAnsi="Consolas" w:cs="Consolas"/>
                <w:color w:val="333333"/>
                <w:sz w:val="20"/>
                <w:lang w:val="en-US"/>
              </w:rPr>
              <w:t>ionGrp</w:t>
            </w:r>
            <w:proofErr w:type="spellEnd"/>
            <w:r w:rsidRPr="00E17EF8">
              <w:rPr>
                <w:rFonts w:ascii="Consolas" w:eastAsia="Consolas" w:hAnsi="Consolas" w:cs="Consolas"/>
                <w:color w:val="333333"/>
                <w:sz w:val="20"/>
                <w:lang w:val="en-US"/>
              </w:rPr>
              <w:t>&gt;</w:t>
            </w:r>
          </w:p>
          <w:p w:rsidR="00343FDB" w:rsidRPr="00E17EF8" w:rsidRDefault="00343FDB">
            <w:pPr>
              <w:contextualSpacing w:val="0"/>
              <w:rPr>
                <w:lang w:val="en-US"/>
              </w:rPr>
            </w:pPr>
          </w:p>
          <w:p w:rsidR="00343FDB" w:rsidRPr="00E17EF8" w:rsidRDefault="00343FDB">
            <w:pPr>
              <w:contextualSpacing w:val="0"/>
              <w:rPr>
                <w:lang w:val="en-US"/>
              </w:rPr>
            </w:pP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&lt;!-- (backchannel) nodding as </w:t>
            </w:r>
            <w:proofErr w:type="spellStart"/>
            <w:r w:rsidRPr="00E17EF8">
              <w:rPr>
                <w:rFonts w:ascii="Consolas" w:eastAsia="Consolas" w:hAnsi="Consolas" w:cs="Consolas"/>
                <w:color w:val="333333"/>
                <w:sz w:val="20"/>
                <w:lang w:val="en-US"/>
              </w:rPr>
              <w:t>kinesic</w:t>
            </w:r>
            <w:proofErr w:type="spellEnd"/>
            <w:r w:rsidRPr="00E17EF8">
              <w:rPr>
                <w:rFonts w:ascii="Consolas" w:eastAsia="Consolas" w:hAnsi="Consolas" w:cs="Consolas"/>
                <w:color w:val="333333"/>
                <w:sz w:val="20"/>
                <w:lang w:val="en-US"/>
              </w:rPr>
              <w:t xml:space="preserve"> element on the level of </w:t>
            </w:r>
            <w:proofErr w:type="spellStart"/>
            <w:r w:rsidR="00FE11AD" w:rsidRPr="00E17EF8">
              <w:rPr>
                <w:rFonts w:ascii="Consolas" w:eastAsia="Consolas" w:hAnsi="Consolas" w:cs="Consolas"/>
                <w:color w:val="333333"/>
                <w:sz w:val="20"/>
                <w:lang w:val="en-US"/>
              </w:rPr>
              <w:t>annotat</w:t>
            </w:r>
            <w:r w:rsidR="00FE11AD">
              <w:rPr>
                <w:rFonts w:ascii="Consolas" w:eastAsia="Consolas" w:hAnsi="Consolas" w:cs="Consolas"/>
                <w:color w:val="333333"/>
                <w:sz w:val="20"/>
                <w:lang w:val="en-US"/>
              </w:rPr>
              <w:t>ionGrp</w:t>
            </w:r>
            <w:proofErr w:type="spellEnd"/>
            <w:r w:rsidR="00FE11AD" w:rsidRPr="00E17EF8">
              <w:rPr>
                <w:rFonts w:ascii="Consolas" w:eastAsia="Consolas" w:hAnsi="Consolas" w:cs="Consolas"/>
                <w:color w:val="333333"/>
                <w:sz w:val="20"/>
                <w:lang w:val="en-US"/>
              </w:rPr>
              <w:t xml:space="preserve"> </w:t>
            </w:r>
            <w:r w:rsidRPr="00E17EF8">
              <w:rPr>
                <w:rFonts w:ascii="Consolas" w:eastAsia="Consolas" w:hAnsi="Consolas" w:cs="Consolas"/>
                <w:color w:val="333333"/>
                <w:sz w:val="20"/>
                <w:lang w:val="en-US"/>
              </w:rPr>
              <w:t>--&gt;</w:t>
            </w:r>
          </w:p>
          <w:p w:rsidR="00343FDB" w:rsidRPr="00E17EF8" w:rsidRDefault="00E17EF8">
            <w:pPr>
              <w:contextualSpacing w:val="0"/>
              <w:rPr>
                <w:lang w:val="en-US"/>
              </w:rPr>
            </w:pPr>
            <w:r w:rsidRPr="00E17EF8">
              <w:rPr>
                <w:rFonts w:ascii="Consolas" w:eastAsia="Consolas" w:hAnsi="Consolas" w:cs="Consolas"/>
                <w:color w:val="333333"/>
                <w:sz w:val="20"/>
                <w:lang w:val="en-US"/>
              </w:rPr>
              <w:t>&lt;!-- with speaker assignment and start and end points --&gt;</w:t>
            </w:r>
          </w:p>
          <w:p w:rsidR="00343FDB" w:rsidRPr="00E17EF8" w:rsidRDefault="00E17EF8">
            <w:pPr>
              <w:contextualSpacing w:val="0"/>
              <w:rPr>
                <w:lang w:val="en-US"/>
              </w:rPr>
            </w:pPr>
            <w:r w:rsidRPr="00E17EF8">
              <w:rPr>
                <w:rFonts w:ascii="Consolas" w:eastAsia="Consolas" w:hAnsi="Consolas" w:cs="Consolas"/>
                <w:color w:val="333333"/>
                <w:sz w:val="20"/>
                <w:lang w:val="en-US"/>
              </w:rPr>
              <w:t>&lt;</w:t>
            </w:r>
            <w:proofErr w:type="spellStart"/>
            <w:r w:rsidRPr="00E17EF8">
              <w:rPr>
                <w:rFonts w:ascii="Consolas" w:eastAsia="Consolas" w:hAnsi="Consolas" w:cs="Consolas"/>
                <w:color w:val="333333"/>
                <w:sz w:val="20"/>
                <w:lang w:val="en-US"/>
              </w:rPr>
              <w:t>annotat</w:t>
            </w:r>
            <w:r w:rsidR="009E24CD">
              <w:rPr>
                <w:rFonts w:ascii="Consolas" w:eastAsia="Consolas" w:hAnsi="Consolas" w:cs="Consolas"/>
                <w:color w:val="333333"/>
                <w:sz w:val="20"/>
                <w:lang w:val="en-US"/>
              </w:rPr>
              <w:t>ionGrp</w:t>
            </w:r>
            <w:proofErr w:type="spellEnd"/>
            <w:r w:rsidRPr="00E17EF8">
              <w:rPr>
                <w:rFonts w:ascii="Consolas" w:eastAsia="Consolas" w:hAnsi="Consolas" w:cs="Consolas"/>
                <w:color w:val="333333"/>
                <w:sz w:val="20"/>
                <w:lang w:val="en-US"/>
              </w:rPr>
              <w:t xml:space="preserve"> who="#SPK0" start="#T6" end="#T9"&gt;</w:t>
            </w:r>
          </w:p>
          <w:p w:rsidR="00343FDB" w:rsidRPr="00E17EF8" w:rsidRDefault="00E17EF8">
            <w:pPr>
              <w:contextualSpacing w:val="0"/>
              <w:rPr>
                <w:lang w:val="en-US"/>
              </w:rPr>
            </w:pPr>
            <w:r w:rsidRPr="00E17EF8">
              <w:rPr>
                <w:rFonts w:ascii="Consolas" w:eastAsia="Consolas" w:hAnsi="Consolas" w:cs="Consolas"/>
                <w:sz w:val="20"/>
                <w:lang w:val="en-US"/>
              </w:rPr>
              <w:t xml:space="preserve">   &lt;!-- [...] --&gt;</w:t>
            </w:r>
          </w:p>
          <w:p w:rsidR="00343FDB" w:rsidRPr="00E17EF8" w:rsidRDefault="00E17EF8">
            <w:pPr>
              <w:contextualSpacing w:val="0"/>
              <w:rPr>
                <w:lang w:val="en-US"/>
              </w:rPr>
            </w:pPr>
            <w:r w:rsidRPr="00E17EF8">
              <w:rPr>
                <w:rFonts w:ascii="Consolas" w:eastAsia="Consolas" w:hAnsi="Consolas" w:cs="Consolas"/>
                <w:color w:val="333333"/>
                <w:sz w:val="20"/>
                <w:lang w:val="en-US"/>
              </w:rPr>
              <w:t>&lt;/</w:t>
            </w:r>
            <w:proofErr w:type="spellStart"/>
            <w:r w:rsidRPr="00E17EF8">
              <w:rPr>
                <w:rFonts w:ascii="Consolas" w:eastAsia="Consolas" w:hAnsi="Consolas" w:cs="Consolas"/>
                <w:color w:val="333333"/>
                <w:sz w:val="20"/>
                <w:lang w:val="en-US"/>
              </w:rPr>
              <w:t>annotat</w:t>
            </w:r>
            <w:r w:rsidR="009E24CD">
              <w:rPr>
                <w:rFonts w:ascii="Consolas" w:eastAsia="Consolas" w:hAnsi="Consolas" w:cs="Consolas"/>
                <w:color w:val="333333"/>
                <w:sz w:val="20"/>
                <w:lang w:val="en-US"/>
              </w:rPr>
              <w:t>ionGrp</w:t>
            </w:r>
            <w:proofErr w:type="spellEnd"/>
            <w:r w:rsidRPr="00E17EF8">
              <w:rPr>
                <w:rFonts w:ascii="Consolas" w:eastAsia="Consolas" w:hAnsi="Consolas" w:cs="Consolas"/>
                <w:color w:val="333333"/>
                <w:sz w:val="20"/>
                <w:lang w:val="en-US"/>
              </w:rPr>
              <w:t>&gt;</w:t>
            </w:r>
          </w:p>
          <w:p w:rsidR="00343FDB" w:rsidRPr="00E17EF8" w:rsidRDefault="00E17EF8">
            <w:pPr>
              <w:contextualSpacing w:val="0"/>
              <w:rPr>
                <w:lang w:val="en-US"/>
              </w:rPr>
            </w:pPr>
            <w:r w:rsidRPr="00E17EF8">
              <w:rPr>
                <w:rFonts w:ascii="Consolas" w:eastAsia="Consolas" w:hAnsi="Consolas" w:cs="Consolas"/>
                <w:color w:val="333333"/>
                <w:sz w:val="20"/>
                <w:lang w:val="en-US"/>
              </w:rPr>
              <w:t>&lt;</w:t>
            </w:r>
            <w:proofErr w:type="spellStart"/>
            <w:r w:rsidRPr="00E17EF8">
              <w:rPr>
                <w:rFonts w:ascii="Consolas" w:eastAsia="Consolas" w:hAnsi="Consolas" w:cs="Consolas"/>
                <w:color w:val="333333"/>
                <w:sz w:val="20"/>
                <w:lang w:val="en-US"/>
              </w:rPr>
              <w:t>kinesic</w:t>
            </w:r>
            <w:proofErr w:type="spellEnd"/>
            <w:r w:rsidRPr="00E17EF8">
              <w:rPr>
                <w:rFonts w:ascii="Consolas" w:eastAsia="Consolas" w:hAnsi="Consolas" w:cs="Consolas"/>
                <w:color w:val="333333"/>
                <w:sz w:val="20"/>
                <w:lang w:val="en-US"/>
              </w:rPr>
              <w:t xml:space="preserve"> who="#SPK1" start="#T7" end="#T8"&gt;</w:t>
            </w:r>
          </w:p>
          <w:p w:rsidR="00343FDB" w:rsidRDefault="00E17EF8">
            <w:pPr>
              <w:contextualSpacing w:val="0"/>
            </w:pPr>
            <w:r w:rsidRPr="00E17EF8">
              <w:rPr>
                <w:rFonts w:ascii="Consolas" w:eastAsia="Consolas" w:hAnsi="Consolas" w:cs="Consolas"/>
                <w:color w:val="333333"/>
                <w:sz w:val="20"/>
                <w:lang w:val="en-US"/>
              </w:rPr>
              <w:t xml:space="preserve">    </w:t>
            </w:r>
            <w:r>
              <w:rPr>
                <w:rFonts w:ascii="Consolas" w:eastAsia="Consolas" w:hAnsi="Consolas" w:cs="Consolas"/>
                <w:color w:val="333333"/>
                <w:sz w:val="20"/>
              </w:rPr>
              <w:t>&lt;</w:t>
            </w:r>
            <w:proofErr w:type="spellStart"/>
            <w:r>
              <w:rPr>
                <w:rFonts w:ascii="Consolas" w:eastAsia="Consolas" w:hAnsi="Consolas" w:cs="Consolas"/>
                <w:color w:val="333333"/>
                <w:sz w:val="20"/>
              </w:rPr>
              <w:t>desc</w:t>
            </w:r>
            <w:proofErr w:type="spellEnd"/>
            <w:r>
              <w:rPr>
                <w:rFonts w:ascii="Consolas" w:eastAsia="Consolas" w:hAnsi="Consolas" w:cs="Consolas"/>
                <w:color w:val="333333"/>
                <w:sz w:val="20"/>
              </w:rPr>
              <w:t>&gt;</w:t>
            </w:r>
            <w:proofErr w:type="spellStart"/>
            <w:r>
              <w:rPr>
                <w:rFonts w:ascii="Consolas" w:eastAsia="Consolas" w:hAnsi="Consolas" w:cs="Consolas"/>
                <w:color w:val="333333"/>
                <w:sz w:val="20"/>
              </w:rPr>
              <w:t>nods</w:t>
            </w:r>
            <w:proofErr w:type="spellEnd"/>
            <w:r>
              <w:rPr>
                <w:rFonts w:ascii="Consolas" w:eastAsia="Consolas" w:hAnsi="Consolas" w:cs="Consolas"/>
                <w:color w:val="333333"/>
                <w:sz w:val="20"/>
              </w:rPr>
              <w:t>&lt;/</w:t>
            </w:r>
            <w:proofErr w:type="spellStart"/>
            <w:r>
              <w:rPr>
                <w:rFonts w:ascii="Consolas" w:eastAsia="Consolas" w:hAnsi="Consolas" w:cs="Consolas"/>
                <w:color w:val="333333"/>
                <w:sz w:val="20"/>
              </w:rPr>
              <w:t>desc</w:t>
            </w:r>
            <w:proofErr w:type="spellEnd"/>
            <w:r>
              <w:rPr>
                <w:rFonts w:ascii="Consolas" w:eastAsia="Consolas" w:hAnsi="Consolas" w:cs="Consolas"/>
                <w:color w:val="333333"/>
                <w:sz w:val="20"/>
              </w:rPr>
              <w:t>&gt;</w:t>
            </w:r>
          </w:p>
          <w:p w:rsidR="00343FDB" w:rsidRDefault="00E17EF8">
            <w:pPr>
              <w:contextualSpacing w:val="0"/>
            </w:pPr>
            <w:r>
              <w:rPr>
                <w:rFonts w:ascii="Consolas" w:eastAsia="Consolas" w:hAnsi="Consolas" w:cs="Consolas"/>
                <w:color w:val="333333"/>
                <w:sz w:val="20"/>
              </w:rPr>
              <w:t>&lt;/</w:t>
            </w:r>
            <w:proofErr w:type="spellStart"/>
            <w:r>
              <w:rPr>
                <w:rFonts w:ascii="Consolas" w:eastAsia="Consolas" w:hAnsi="Consolas" w:cs="Consolas"/>
                <w:color w:val="333333"/>
                <w:sz w:val="20"/>
              </w:rPr>
              <w:t>kinesic</w:t>
            </w:r>
            <w:proofErr w:type="spellEnd"/>
            <w:r>
              <w:rPr>
                <w:rFonts w:ascii="Consolas" w:eastAsia="Consolas" w:hAnsi="Consolas" w:cs="Consolas"/>
                <w:color w:val="333333"/>
                <w:sz w:val="20"/>
              </w:rPr>
              <w:t>&gt;</w:t>
            </w:r>
          </w:p>
        </w:tc>
      </w:tr>
    </w:tbl>
    <w:p w:rsidR="00343FDB" w:rsidRDefault="00E17EF8">
      <w:pPr>
        <w:pStyle w:val="berschrift2"/>
        <w:contextualSpacing w:val="0"/>
      </w:pPr>
      <w:bookmarkStart w:id="307" w:name="h.vdzrkhs7l0s2" w:colFirst="0" w:colLast="0"/>
      <w:bookmarkStart w:id="308" w:name="_Toc408578631"/>
      <w:bookmarkEnd w:id="307"/>
      <w:r>
        <w:t xml:space="preserve">6.4 </w:t>
      </w:r>
      <w:proofErr w:type="spellStart"/>
      <w:r>
        <w:t>Punctuation</w:t>
      </w:r>
      <w:proofErr w:type="spellEnd"/>
      <w:r>
        <w:t xml:space="preserve"> (&lt;</w:t>
      </w:r>
      <w:proofErr w:type="spellStart"/>
      <w:r>
        <w:t>pc</w:t>
      </w:r>
      <w:proofErr w:type="spellEnd"/>
      <w:r>
        <w:t>&gt;)</w:t>
      </w:r>
      <w:bookmarkEnd w:id="308"/>
    </w:p>
    <w:p w:rsidR="00343FDB" w:rsidRDefault="00E17EF8">
      <w:pPr>
        <w:pStyle w:val="berschrift3"/>
        <w:contextualSpacing w:val="0"/>
      </w:pPr>
      <w:bookmarkStart w:id="309" w:name="h.2xy9getlagg5" w:colFirst="0" w:colLast="0"/>
      <w:bookmarkStart w:id="310" w:name="_Toc408578632"/>
      <w:bookmarkEnd w:id="309"/>
      <w:r>
        <w:t xml:space="preserve">6.4.1 </w:t>
      </w:r>
      <w:proofErr w:type="spellStart"/>
      <w:r>
        <w:t>Characterisation</w:t>
      </w:r>
      <w:bookmarkEnd w:id="310"/>
      <w:proofErr w:type="spellEnd"/>
    </w:p>
    <w:p w:rsidR="00343FDB" w:rsidRPr="00E17EF8" w:rsidRDefault="00E17EF8">
      <w:pPr>
        <w:contextualSpacing w:val="0"/>
        <w:jc w:val="both"/>
        <w:rPr>
          <w:lang w:val="en-US"/>
        </w:rPr>
      </w:pPr>
      <w:r w:rsidRPr="00E17EF8">
        <w:rPr>
          <w:lang w:val="en-US"/>
        </w:rPr>
        <w:t xml:space="preserve">Since spoken utterances rarely follow the grammar of the written standard, few transcription systems employ punctuation according to standard orthography rules, e.g. a period to mark the </w:t>
      </w:r>
      <w:r w:rsidRPr="00E17EF8">
        <w:rPr>
          <w:lang w:val="en-US"/>
        </w:rPr>
        <w:lastRenderedPageBreak/>
        <w:t xml:space="preserve">end of a grammatical sentence or a comma to introduce a subordinate clause in German. More frequently, the semantics of punctuation symbols are redefined to match salient characteristics of spoken language. One common system is based on prosody and uses punctuation symbols to delimit intonation phrases and to </w:t>
      </w:r>
      <w:proofErr w:type="spellStart"/>
      <w:r w:rsidRPr="00E17EF8">
        <w:rPr>
          <w:lang w:val="en-US"/>
        </w:rPr>
        <w:t>characterise</w:t>
      </w:r>
      <w:proofErr w:type="spellEnd"/>
      <w:r w:rsidRPr="00E17EF8">
        <w:rPr>
          <w:lang w:val="en-US"/>
        </w:rPr>
        <w:t xml:space="preserve"> their final tone movement. In the German GAT system, for instance, a period marks the end of an intonation phrase with a low falling tone movement, the question mark the end of a phrase with a high rising tone movement, etc. Other uses of punctuation symbols include the marking of repair sequences (e.g. a forward slash is used in HIAT for that purpose) containing truncated words (e.g. a hyphen) and similar </w:t>
      </w:r>
      <w:r w:rsidR="00DB7F59">
        <w:rPr>
          <w:lang w:val="en-US"/>
        </w:rPr>
        <w:t>phenomena. Ideally, such punctu</w:t>
      </w:r>
      <w:r w:rsidRPr="00E17EF8">
        <w:rPr>
          <w:lang w:val="en-US"/>
        </w:rPr>
        <w:t xml:space="preserve">ation symbols should be regarded as visual representations of annotations and should accordingly be mapped to appropriate markup such as a </w:t>
      </w:r>
      <w:r w:rsidRPr="00E17EF8">
        <w:rPr>
          <w:rFonts w:ascii="Courier New" w:eastAsia="Courier New" w:hAnsi="Courier New" w:cs="Courier New"/>
          <w:b/>
          <w:color w:val="1C4587"/>
          <w:lang w:val="en-US"/>
        </w:rPr>
        <w:t>@type</w:t>
      </w:r>
      <w:r w:rsidRPr="00E17EF8">
        <w:rPr>
          <w:lang w:val="en-US"/>
        </w:rPr>
        <w:t xml:space="preserve"> attribute on a </w:t>
      </w:r>
      <w:r w:rsidRPr="00E17EF8">
        <w:rPr>
          <w:rFonts w:ascii="Courier New" w:eastAsia="Courier New" w:hAnsi="Courier New" w:cs="Courier New"/>
          <w:b/>
          <w:color w:val="1C4587"/>
          <w:lang w:val="en-US"/>
        </w:rPr>
        <w:t>&lt;w&gt;</w:t>
      </w:r>
      <w:r w:rsidRPr="00E17EF8">
        <w:rPr>
          <w:lang w:val="en-US"/>
        </w:rPr>
        <w:t xml:space="preserve"> element (for truncation represented by a hyphen</w:t>
      </w:r>
      <w:r w:rsidR="00DB7F59">
        <w:rPr>
          <w:lang w:val="en-US"/>
        </w:rPr>
        <w:t>, see section 6.1.2</w:t>
      </w:r>
      <w:r w:rsidRPr="00E17EF8">
        <w:rPr>
          <w:lang w:val="en-US"/>
        </w:rPr>
        <w:t xml:space="preserve">) or a </w:t>
      </w:r>
      <w:r w:rsidRPr="00E17EF8">
        <w:rPr>
          <w:rFonts w:ascii="Courier New" w:eastAsia="Courier New" w:hAnsi="Courier New" w:cs="Courier New"/>
          <w:b/>
          <w:color w:val="1C4587"/>
          <w:lang w:val="en-US"/>
        </w:rPr>
        <w:t>@type</w:t>
      </w:r>
      <w:r w:rsidRPr="00E17EF8">
        <w:rPr>
          <w:lang w:val="en-US"/>
        </w:rPr>
        <w:t xml:space="preserve"> attribute on a </w:t>
      </w:r>
      <w:r w:rsidRPr="00E17EF8">
        <w:rPr>
          <w:rFonts w:ascii="Courier New" w:eastAsia="Courier New" w:hAnsi="Courier New" w:cs="Courier New"/>
          <w:b/>
          <w:color w:val="1C4587"/>
          <w:lang w:val="en-US"/>
        </w:rPr>
        <w:t>&lt;</w:t>
      </w:r>
      <w:proofErr w:type="spellStart"/>
      <w:r w:rsidRPr="00E17EF8">
        <w:rPr>
          <w:rFonts w:ascii="Courier New" w:eastAsia="Courier New" w:hAnsi="Courier New" w:cs="Courier New"/>
          <w:b/>
          <w:color w:val="1C4587"/>
          <w:lang w:val="en-US"/>
        </w:rPr>
        <w:t>seg</w:t>
      </w:r>
      <w:proofErr w:type="spellEnd"/>
      <w:r w:rsidRPr="00E17EF8">
        <w:rPr>
          <w:rFonts w:ascii="Courier New" w:eastAsia="Courier New" w:hAnsi="Courier New" w:cs="Courier New"/>
          <w:b/>
          <w:color w:val="1C4587"/>
          <w:lang w:val="en-US"/>
        </w:rPr>
        <w:t>&gt;</w:t>
      </w:r>
      <w:r w:rsidRPr="00E17EF8">
        <w:rPr>
          <w:lang w:val="en-US"/>
        </w:rPr>
        <w:t xml:space="preserve"> element (for tone movements, see </w:t>
      </w:r>
      <w:r w:rsidR="00DB7F59">
        <w:rPr>
          <w:lang w:val="en-US"/>
        </w:rPr>
        <w:t>section 6</w:t>
      </w:r>
      <w:r w:rsidRPr="00E17EF8">
        <w:rPr>
          <w:lang w:val="en-US"/>
        </w:rPr>
        <w:t xml:space="preserve">.6). However, due to ambiguous or unclear rules in legacy systems, this may not always be feasible. If this is the case (or if the punctuation does indeed follow standard orthography rules), the punctuation symbol should be represented as such at the position at which it occurs inside a </w:t>
      </w:r>
      <w:r w:rsidRPr="00E17EF8">
        <w:rPr>
          <w:rFonts w:ascii="Courier New" w:eastAsia="Courier New" w:hAnsi="Courier New" w:cs="Courier New"/>
          <w:b/>
          <w:color w:val="1C4587"/>
          <w:lang w:val="en-US"/>
        </w:rPr>
        <w:t>&lt;u&gt;</w:t>
      </w:r>
      <w:r w:rsidRPr="00E17EF8">
        <w:rPr>
          <w:lang w:val="en-US"/>
        </w:rPr>
        <w:t xml:space="preserve"> element. </w:t>
      </w:r>
    </w:p>
    <w:p w:rsidR="00343FDB" w:rsidRPr="00E17EF8" w:rsidRDefault="00E17EF8">
      <w:pPr>
        <w:pStyle w:val="berschrift3"/>
        <w:contextualSpacing w:val="0"/>
        <w:rPr>
          <w:lang w:val="en-US"/>
        </w:rPr>
      </w:pPr>
      <w:bookmarkStart w:id="311" w:name="h.m2b66ok048ok" w:colFirst="0" w:colLast="0"/>
      <w:bookmarkStart w:id="312" w:name="_Toc408578633"/>
      <w:bookmarkEnd w:id="311"/>
      <w:r w:rsidRPr="00E17EF8">
        <w:rPr>
          <w:lang w:val="en-US"/>
        </w:rPr>
        <w:t>6.4.2 Representation as &lt;pc&gt;</w:t>
      </w:r>
      <w:bookmarkEnd w:id="312"/>
    </w:p>
    <w:p w:rsidR="00343FDB" w:rsidRPr="00E17EF8" w:rsidRDefault="00E17EF8">
      <w:pPr>
        <w:contextualSpacing w:val="0"/>
        <w:jc w:val="both"/>
        <w:rPr>
          <w:lang w:val="en-US"/>
        </w:rPr>
      </w:pPr>
      <w:r w:rsidRPr="00E17EF8">
        <w:rPr>
          <w:lang w:val="en-US"/>
        </w:rPr>
        <w:t xml:space="preserve">The </w:t>
      </w:r>
      <w:r w:rsidRPr="00E17EF8">
        <w:rPr>
          <w:rFonts w:ascii="Courier New" w:eastAsia="Courier New" w:hAnsi="Courier New" w:cs="Courier New"/>
          <w:b/>
          <w:color w:val="1C4587"/>
          <w:lang w:val="en-US"/>
        </w:rPr>
        <w:t>&lt;pc&gt;</w:t>
      </w:r>
      <w:r w:rsidRPr="00E17EF8">
        <w:rPr>
          <w:lang w:val="en-US"/>
        </w:rPr>
        <w:t xml:space="preserve"> element should be used to represent punctuation characters which cannot be mapped to an annotation element or attribute. The </w:t>
      </w:r>
      <w:r w:rsidRPr="00E17EF8">
        <w:rPr>
          <w:rFonts w:ascii="Courier New" w:eastAsia="Courier New" w:hAnsi="Courier New" w:cs="Courier New"/>
          <w:b/>
          <w:color w:val="1C4587"/>
          <w:lang w:val="en-US"/>
        </w:rPr>
        <w:t>@type</w:t>
      </w:r>
      <w:r w:rsidRPr="00E17EF8">
        <w:rPr>
          <w:lang w:val="en-US"/>
        </w:rPr>
        <w:t xml:space="preserve"> and </w:t>
      </w:r>
      <w:r w:rsidRPr="00E17EF8">
        <w:rPr>
          <w:rFonts w:ascii="Courier New" w:eastAsia="Courier New" w:hAnsi="Courier New" w:cs="Courier New"/>
          <w:b/>
          <w:color w:val="1C4587"/>
          <w:lang w:val="en-US"/>
        </w:rPr>
        <w:t>@unit</w:t>
      </w:r>
      <w:r w:rsidRPr="00E17EF8">
        <w:rPr>
          <w:lang w:val="en-US"/>
        </w:rPr>
        <w:t xml:space="preserve"> attributes can be used to provide additional information about its function.</w:t>
      </w:r>
    </w:p>
    <w:p w:rsidR="00343FDB" w:rsidRPr="00E17EF8" w:rsidRDefault="00E17EF8">
      <w:pPr>
        <w:pStyle w:val="berschrift3"/>
        <w:contextualSpacing w:val="0"/>
        <w:rPr>
          <w:lang w:val="en-US"/>
        </w:rPr>
      </w:pPr>
      <w:bookmarkStart w:id="313" w:name="h.ljsciodyyifv" w:colFirst="0" w:colLast="0"/>
      <w:bookmarkStart w:id="314" w:name="_Toc408578634"/>
      <w:bookmarkEnd w:id="313"/>
      <w:r w:rsidRPr="00E17EF8">
        <w:rPr>
          <w:lang w:val="en-US"/>
        </w:rPr>
        <w:t>6.4.3 Further constraints</w:t>
      </w:r>
      <w:bookmarkEnd w:id="314"/>
    </w:p>
    <w:p w:rsidR="00343FDB" w:rsidRPr="00E17EF8" w:rsidRDefault="00E17EF8">
      <w:pPr>
        <w:contextualSpacing w:val="0"/>
        <w:jc w:val="both"/>
        <w:rPr>
          <w:lang w:val="en-US"/>
        </w:rPr>
      </w:pPr>
      <w:r w:rsidRPr="00E17EF8">
        <w:rPr>
          <w:lang w:val="en-US"/>
        </w:rPr>
        <w:t xml:space="preserve">In contrast to other elements, a punctuation symbol does usually not correspond directly to some event occurring in time. It is therefore not possible to place it on the timeline via a </w:t>
      </w:r>
      <w:r w:rsidRPr="00E17EF8">
        <w:rPr>
          <w:rFonts w:ascii="Courier New" w:eastAsia="Courier New" w:hAnsi="Courier New" w:cs="Courier New"/>
          <w:b/>
          <w:color w:val="1C4587"/>
          <w:lang w:val="en-US"/>
        </w:rPr>
        <w:t>@start</w:t>
      </w:r>
      <w:r w:rsidRPr="00E17EF8">
        <w:rPr>
          <w:lang w:val="en-US"/>
        </w:rPr>
        <w:t xml:space="preserve"> and </w:t>
      </w:r>
      <w:r w:rsidRPr="00E17EF8">
        <w:rPr>
          <w:rFonts w:ascii="Courier New" w:eastAsia="Courier New" w:hAnsi="Courier New" w:cs="Courier New"/>
          <w:b/>
          <w:color w:val="1C4587"/>
          <w:lang w:val="en-US"/>
        </w:rPr>
        <w:t>@end</w:t>
      </w:r>
      <w:r w:rsidRPr="00E17EF8">
        <w:rPr>
          <w:lang w:val="en-US"/>
        </w:rPr>
        <w:t xml:space="preserve"> attribute or via preceding or following </w:t>
      </w:r>
      <w:r w:rsidRPr="00E17EF8">
        <w:rPr>
          <w:rFonts w:ascii="Courier New" w:eastAsia="Courier New" w:hAnsi="Courier New" w:cs="Courier New"/>
          <w:b/>
          <w:color w:val="1C4587"/>
          <w:lang w:val="en-US"/>
        </w:rPr>
        <w:t>&lt;anchor&gt;</w:t>
      </w:r>
      <w:r w:rsidRPr="00E17EF8">
        <w:rPr>
          <w:lang w:val="en-US"/>
        </w:rPr>
        <w:t xml:space="preserve"> elements.</w:t>
      </w:r>
    </w:p>
    <w:p w:rsidR="00343FDB" w:rsidRDefault="00E17EF8">
      <w:pPr>
        <w:pStyle w:val="berschrift3"/>
        <w:contextualSpacing w:val="0"/>
      </w:pPr>
      <w:bookmarkStart w:id="315" w:name="h.bm4hbmm13f0v" w:colFirst="0" w:colLast="0"/>
      <w:bookmarkStart w:id="316" w:name="_Toc408578635"/>
      <w:bookmarkEnd w:id="315"/>
      <w:r>
        <w:t xml:space="preserve">6.4.4 </w:t>
      </w:r>
      <w:proofErr w:type="spellStart"/>
      <w:r>
        <w:t>Examples</w:t>
      </w:r>
      <w:bookmarkEnd w:id="316"/>
      <w:proofErr w:type="spellEnd"/>
    </w:p>
    <w:p w:rsidR="00343FDB" w:rsidRDefault="00343FDB">
      <w:pPr>
        <w:ind w:left="220"/>
        <w:contextualSpacing w:val="0"/>
      </w:pPr>
    </w:p>
    <w:tbl>
      <w:tblPr>
        <w:tblStyle w:val="af"/>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43FDB">
        <w:tc>
          <w:tcPr>
            <w:tcW w:w="9360" w:type="dxa"/>
            <w:shd w:val="clear" w:color="auto" w:fill="D9D9D9"/>
            <w:tcMar>
              <w:top w:w="100" w:type="dxa"/>
              <w:left w:w="100" w:type="dxa"/>
              <w:bottom w:w="100" w:type="dxa"/>
              <w:right w:w="100" w:type="dxa"/>
            </w:tcMar>
          </w:tcPr>
          <w:p w:rsidR="00343FDB" w:rsidRPr="00E17EF8" w:rsidRDefault="00E17EF8">
            <w:pPr>
              <w:spacing w:line="240" w:lineRule="auto"/>
              <w:contextualSpacing w:val="0"/>
              <w:rPr>
                <w:lang w:val="en-US"/>
              </w:rPr>
            </w:pPr>
            <w:r w:rsidRPr="00E17EF8">
              <w:rPr>
                <w:rFonts w:ascii="Consolas" w:eastAsia="Consolas" w:hAnsi="Consolas" w:cs="Consolas"/>
                <w:sz w:val="20"/>
                <w:lang w:val="en-US"/>
              </w:rPr>
              <w:t>&lt;!-- punctuation represented as pc elements --&gt;</w:t>
            </w:r>
          </w:p>
          <w:p w:rsidR="00343FDB" w:rsidRPr="00E17EF8" w:rsidRDefault="00E17EF8">
            <w:pPr>
              <w:spacing w:line="240" w:lineRule="auto"/>
              <w:contextualSpacing w:val="0"/>
              <w:rPr>
                <w:lang w:val="en-US"/>
              </w:rPr>
            </w:pPr>
            <w:r w:rsidRPr="00E17EF8">
              <w:rPr>
                <w:rFonts w:ascii="Consolas" w:eastAsia="Consolas" w:hAnsi="Consolas" w:cs="Consolas"/>
                <w:sz w:val="20"/>
                <w:lang w:val="en-US"/>
              </w:rPr>
              <w:t>&lt;u who="#SPK0" start="#T4" end="#T6"&gt;</w:t>
            </w:r>
          </w:p>
          <w:p w:rsidR="00343FDB" w:rsidRPr="00E17EF8" w:rsidRDefault="00E17EF8">
            <w:pPr>
              <w:ind w:left="220"/>
              <w:contextualSpacing w:val="0"/>
              <w:rPr>
                <w:lang w:val="en-US"/>
              </w:rPr>
            </w:pPr>
            <w:r w:rsidRPr="00E17EF8">
              <w:rPr>
                <w:rFonts w:ascii="Consolas" w:eastAsia="Consolas" w:hAnsi="Consolas" w:cs="Consolas"/>
                <w:sz w:val="20"/>
                <w:lang w:val="en-US"/>
              </w:rPr>
              <w:t xml:space="preserve">&lt;w </w:t>
            </w:r>
            <w:proofErr w:type="spellStart"/>
            <w:r w:rsidRPr="00E17EF8">
              <w:rPr>
                <w:rFonts w:ascii="Consolas" w:eastAsia="Consolas" w:hAnsi="Consolas" w:cs="Consolas"/>
                <w:sz w:val="20"/>
                <w:lang w:val="en-US"/>
              </w:rPr>
              <w:t>xml:id</w:t>
            </w:r>
            <w:proofErr w:type="spellEnd"/>
            <w:r w:rsidRPr="00E17EF8">
              <w:rPr>
                <w:rFonts w:ascii="Consolas" w:eastAsia="Consolas" w:hAnsi="Consolas" w:cs="Consolas"/>
                <w:sz w:val="20"/>
                <w:lang w:val="en-US"/>
              </w:rPr>
              <w:t>="w330"&gt;No&lt;/w&gt;</w:t>
            </w:r>
          </w:p>
          <w:p w:rsidR="00343FDB" w:rsidRPr="00E17EF8" w:rsidRDefault="00E17EF8">
            <w:pPr>
              <w:ind w:left="220"/>
              <w:contextualSpacing w:val="0"/>
              <w:rPr>
                <w:lang w:val="en-US"/>
              </w:rPr>
            </w:pPr>
            <w:r w:rsidRPr="00E17EF8">
              <w:rPr>
                <w:rFonts w:ascii="Consolas" w:eastAsia="Consolas" w:hAnsi="Consolas" w:cs="Consolas"/>
                <w:sz w:val="20"/>
                <w:lang w:val="en-US"/>
              </w:rPr>
              <w:t>&lt;pc&gt;,&lt;/pc&gt;</w:t>
            </w:r>
          </w:p>
          <w:p w:rsidR="00343FDB" w:rsidRPr="00E17EF8" w:rsidRDefault="00E17EF8">
            <w:pPr>
              <w:ind w:left="220"/>
              <w:contextualSpacing w:val="0"/>
              <w:rPr>
                <w:lang w:val="en-US"/>
              </w:rPr>
            </w:pPr>
            <w:r w:rsidRPr="00E17EF8">
              <w:rPr>
                <w:rFonts w:ascii="Consolas" w:eastAsia="Consolas" w:hAnsi="Consolas" w:cs="Consolas"/>
                <w:sz w:val="20"/>
                <w:lang w:val="en-US"/>
              </w:rPr>
              <w:t xml:space="preserve">&lt;w </w:t>
            </w:r>
            <w:proofErr w:type="spellStart"/>
            <w:r w:rsidRPr="00E17EF8">
              <w:rPr>
                <w:rFonts w:ascii="Consolas" w:eastAsia="Consolas" w:hAnsi="Consolas" w:cs="Consolas"/>
                <w:sz w:val="20"/>
                <w:lang w:val="en-US"/>
              </w:rPr>
              <w:t>xml:id</w:t>
            </w:r>
            <w:proofErr w:type="spellEnd"/>
            <w:r w:rsidRPr="00E17EF8">
              <w:rPr>
                <w:rFonts w:ascii="Consolas" w:eastAsia="Consolas" w:hAnsi="Consolas" w:cs="Consolas"/>
                <w:sz w:val="20"/>
                <w:lang w:val="en-US"/>
              </w:rPr>
              <w:t>="w331"&gt;I&lt;/w&gt;</w:t>
            </w:r>
          </w:p>
          <w:p w:rsidR="00343FDB" w:rsidRPr="00E17EF8" w:rsidRDefault="00E17EF8">
            <w:pPr>
              <w:ind w:left="220"/>
              <w:contextualSpacing w:val="0"/>
              <w:rPr>
                <w:lang w:val="en-US"/>
              </w:rPr>
            </w:pPr>
            <w:r w:rsidRPr="00E17EF8">
              <w:rPr>
                <w:rFonts w:ascii="Consolas" w:eastAsia="Consolas" w:hAnsi="Consolas" w:cs="Consolas"/>
                <w:sz w:val="20"/>
                <w:lang w:val="en-US"/>
              </w:rPr>
              <w:t xml:space="preserve">&lt;w </w:t>
            </w:r>
            <w:proofErr w:type="spellStart"/>
            <w:r w:rsidRPr="00E17EF8">
              <w:rPr>
                <w:rFonts w:ascii="Consolas" w:eastAsia="Consolas" w:hAnsi="Consolas" w:cs="Consolas"/>
                <w:sz w:val="20"/>
                <w:lang w:val="en-US"/>
              </w:rPr>
              <w:t>xml:id</w:t>
            </w:r>
            <w:proofErr w:type="spellEnd"/>
            <w:r w:rsidRPr="00E17EF8">
              <w:rPr>
                <w:rFonts w:ascii="Consolas" w:eastAsia="Consolas" w:hAnsi="Consolas" w:cs="Consolas"/>
                <w:sz w:val="20"/>
                <w:lang w:val="en-US"/>
              </w:rPr>
              <w:t>="w332"&gt;mean&lt;/w&gt;</w:t>
            </w:r>
          </w:p>
          <w:p w:rsidR="00343FDB" w:rsidRPr="00E17EF8" w:rsidRDefault="00E17EF8">
            <w:pPr>
              <w:ind w:left="220"/>
              <w:contextualSpacing w:val="0"/>
              <w:rPr>
                <w:lang w:val="en-US"/>
              </w:rPr>
            </w:pPr>
            <w:r w:rsidRPr="00E17EF8">
              <w:rPr>
                <w:rFonts w:ascii="Consolas" w:eastAsia="Consolas" w:hAnsi="Consolas" w:cs="Consolas"/>
                <w:sz w:val="20"/>
                <w:lang w:val="en-US"/>
              </w:rPr>
              <w:t xml:space="preserve">&lt;w </w:t>
            </w:r>
            <w:proofErr w:type="spellStart"/>
            <w:r w:rsidRPr="00E17EF8">
              <w:rPr>
                <w:rFonts w:ascii="Consolas" w:eastAsia="Consolas" w:hAnsi="Consolas" w:cs="Consolas"/>
                <w:sz w:val="20"/>
                <w:lang w:val="en-US"/>
              </w:rPr>
              <w:t>xml:id</w:t>
            </w:r>
            <w:proofErr w:type="spellEnd"/>
            <w:r w:rsidRPr="00E17EF8">
              <w:rPr>
                <w:rFonts w:ascii="Consolas" w:eastAsia="Consolas" w:hAnsi="Consolas" w:cs="Consolas"/>
                <w:sz w:val="20"/>
                <w:lang w:val="en-US"/>
              </w:rPr>
              <w:t>="w333"&gt;I&lt;/w&gt;</w:t>
            </w:r>
          </w:p>
          <w:p w:rsidR="00343FDB" w:rsidRPr="00E17EF8" w:rsidRDefault="00E17EF8">
            <w:pPr>
              <w:ind w:left="220"/>
              <w:contextualSpacing w:val="0"/>
              <w:rPr>
                <w:lang w:val="en-US"/>
              </w:rPr>
            </w:pPr>
            <w:r w:rsidRPr="00E17EF8">
              <w:rPr>
                <w:rFonts w:ascii="Consolas" w:eastAsia="Consolas" w:hAnsi="Consolas" w:cs="Consolas"/>
                <w:sz w:val="20"/>
                <w:lang w:val="en-US"/>
              </w:rPr>
              <w:t xml:space="preserve">&lt;w </w:t>
            </w:r>
            <w:proofErr w:type="spellStart"/>
            <w:r w:rsidRPr="00E17EF8">
              <w:rPr>
                <w:rFonts w:ascii="Consolas" w:eastAsia="Consolas" w:hAnsi="Consolas" w:cs="Consolas"/>
                <w:sz w:val="20"/>
                <w:lang w:val="en-US"/>
              </w:rPr>
              <w:t>xml:id</w:t>
            </w:r>
            <w:proofErr w:type="spellEnd"/>
            <w:r w:rsidRPr="00E17EF8">
              <w:rPr>
                <w:rFonts w:ascii="Consolas" w:eastAsia="Consolas" w:hAnsi="Consolas" w:cs="Consolas"/>
                <w:sz w:val="20"/>
                <w:lang w:val="en-US"/>
              </w:rPr>
              <w:t>="w334"&gt;knew&lt;/w&gt;</w:t>
            </w:r>
          </w:p>
          <w:p w:rsidR="00343FDB" w:rsidRDefault="00E17EF8">
            <w:pPr>
              <w:ind w:left="220"/>
              <w:contextualSpacing w:val="0"/>
            </w:pPr>
            <w:r>
              <w:rPr>
                <w:rFonts w:ascii="Consolas" w:eastAsia="Consolas" w:hAnsi="Consolas" w:cs="Consolas"/>
                <w:sz w:val="20"/>
              </w:rPr>
              <w:t>&lt;</w:t>
            </w:r>
            <w:proofErr w:type="spellStart"/>
            <w:r>
              <w:rPr>
                <w:rFonts w:ascii="Consolas" w:eastAsia="Consolas" w:hAnsi="Consolas" w:cs="Consolas"/>
                <w:sz w:val="20"/>
              </w:rPr>
              <w:t>pc</w:t>
            </w:r>
            <w:proofErr w:type="spellEnd"/>
            <w:r>
              <w:rPr>
                <w:rFonts w:ascii="Consolas" w:eastAsia="Consolas" w:hAnsi="Consolas" w:cs="Consolas"/>
                <w:sz w:val="20"/>
              </w:rPr>
              <w:t xml:space="preserve"> type="</w:t>
            </w:r>
            <w:proofErr w:type="spellStart"/>
            <w:r>
              <w:rPr>
                <w:rFonts w:ascii="Consolas" w:eastAsia="Consolas" w:hAnsi="Consolas" w:cs="Consolas"/>
                <w:sz w:val="20"/>
              </w:rPr>
              <w:t>declarative</w:t>
            </w:r>
            <w:proofErr w:type="spellEnd"/>
            <w:r>
              <w:rPr>
                <w:rFonts w:ascii="Consolas" w:eastAsia="Consolas" w:hAnsi="Consolas" w:cs="Consolas"/>
                <w:sz w:val="20"/>
              </w:rPr>
              <w:t>"&gt;.&lt;/</w:t>
            </w:r>
            <w:proofErr w:type="spellStart"/>
            <w:r>
              <w:rPr>
                <w:rFonts w:ascii="Consolas" w:eastAsia="Consolas" w:hAnsi="Consolas" w:cs="Consolas"/>
                <w:sz w:val="20"/>
              </w:rPr>
              <w:t>pc</w:t>
            </w:r>
            <w:proofErr w:type="spellEnd"/>
            <w:r>
              <w:rPr>
                <w:rFonts w:ascii="Consolas" w:eastAsia="Consolas" w:hAnsi="Consolas" w:cs="Consolas"/>
                <w:sz w:val="20"/>
              </w:rPr>
              <w:t>&gt;</w:t>
            </w:r>
          </w:p>
          <w:p w:rsidR="00343FDB" w:rsidRDefault="00E17EF8">
            <w:pPr>
              <w:contextualSpacing w:val="0"/>
            </w:pPr>
            <w:r>
              <w:rPr>
                <w:rFonts w:ascii="Consolas" w:eastAsia="Consolas" w:hAnsi="Consolas" w:cs="Consolas"/>
                <w:sz w:val="20"/>
              </w:rPr>
              <w:t>&lt;/u&gt;</w:t>
            </w:r>
          </w:p>
          <w:p w:rsidR="00343FDB" w:rsidRDefault="00343FDB">
            <w:pPr>
              <w:contextualSpacing w:val="0"/>
            </w:pPr>
          </w:p>
        </w:tc>
      </w:tr>
    </w:tbl>
    <w:p w:rsidR="00343FDB" w:rsidRPr="00E17EF8" w:rsidRDefault="00E17EF8">
      <w:pPr>
        <w:pStyle w:val="berschrift2"/>
        <w:contextualSpacing w:val="0"/>
        <w:rPr>
          <w:lang w:val="en-US"/>
        </w:rPr>
      </w:pPr>
      <w:bookmarkStart w:id="317" w:name="h.19xwnk4qpcrs" w:colFirst="0" w:colLast="0"/>
      <w:bookmarkStart w:id="318" w:name="_Toc408578636"/>
      <w:bookmarkEnd w:id="317"/>
      <w:r w:rsidRPr="00E17EF8">
        <w:rPr>
          <w:lang w:val="en-US"/>
        </w:rPr>
        <w:t>6.5 Uncertainty, alternatives, incomprehensible and omitted passages (&lt;unclear&gt;, &lt;choice&gt;, &lt;gap&gt;)</w:t>
      </w:r>
      <w:bookmarkEnd w:id="318"/>
    </w:p>
    <w:p w:rsidR="00343FDB" w:rsidRPr="00E17EF8" w:rsidRDefault="00E17EF8">
      <w:pPr>
        <w:pStyle w:val="berschrift3"/>
        <w:contextualSpacing w:val="0"/>
        <w:rPr>
          <w:lang w:val="en-US"/>
        </w:rPr>
      </w:pPr>
      <w:bookmarkStart w:id="319" w:name="h.4i8zz81uzip" w:colFirst="0" w:colLast="0"/>
      <w:bookmarkStart w:id="320" w:name="_Toc408578637"/>
      <w:bookmarkEnd w:id="319"/>
      <w:r w:rsidRPr="00E17EF8">
        <w:rPr>
          <w:lang w:val="en-US"/>
        </w:rPr>
        <w:lastRenderedPageBreak/>
        <w:t xml:space="preserve">6.5.1 </w:t>
      </w:r>
      <w:proofErr w:type="spellStart"/>
      <w:r w:rsidRPr="00E17EF8">
        <w:rPr>
          <w:lang w:val="en-US"/>
        </w:rPr>
        <w:t>Characterisation</w:t>
      </w:r>
      <w:bookmarkEnd w:id="320"/>
      <w:proofErr w:type="spellEnd"/>
    </w:p>
    <w:p w:rsidR="00343FDB" w:rsidRDefault="00E17EF8">
      <w:pPr>
        <w:contextualSpacing w:val="0"/>
        <w:jc w:val="both"/>
        <w:rPr>
          <w:lang w:val="en-US"/>
        </w:rPr>
      </w:pPr>
      <w:r w:rsidRPr="00E17EF8">
        <w:rPr>
          <w:lang w:val="en-US"/>
        </w:rPr>
        <w:t xml:space="preserve">Most transcription systems have mechanisms </w:t>
      </w:r>
      <w:r w:rsidR="00DB7F59">
        <w:rPr>
          <w:lang w:val="en-US"/>
        </w:rPr>
        <w:t>to mark</w:t>
      </w:r>
      <w:r w:rsidRPr="00E17EF8">
        <w:rPr>
          <w:lang w:val="en-US"/>
        </w:rPr>
        <w:t xml:space="preserve"> uncertainty in transcription, i.e. parts where the transcriber is not sure</w:t>
      </w:r>
      <w:r w:rsidR="00DB7F59">
        <w:rPr>
          <w:lang w:val="en-US"/>
        </w:rPr>
        <w:t xml:space="preserve"> of</w:t>
      </w:r>
      <w:r w:rsidRPr="00E17EF8">
        <w:rPr>
          <w:lang w:val="en-US"/>
        </w:rPr>
        <w:t xml:space="preserve"> what he heard, and </w:t>
      </w:r>
      <w:r w:rsidR="00DB7F59">
        <w:rPr>
          <w:lang w:val="en-US"/>
        </w:rPr>
        <w:t>to identify</w:t>
      </w:r>
      <w:r w:rsidRPr="00E17EF8">
        <w:rPr>
          <w:lang w:val="en-US"/>
        </w:rPr>
        <w:t xml:space="preserve"> incomprehensible passages, i.e. parts which the transcriber did not understand at all. Related to the latter are parts which may be understandable, but which the transcriber consciously decided not to transcribe. </w:t>
      </w:r>
    </w:p>
    <w:p w:rsidR="00DB7F59" w:rsidRPr="00E17EF8" w:rsidRDefault="00DB7F59">
      <w:pPr>
        <w:contextualSpacing w:val="0"/>
        <w:jc w:val="both"/>
        <w:rPr>
          <w:lang w:val="en-US"/>
        </w:rPr>
      </w:pPr>
    </w:p>
    <w:p w:rsidR="00343FDB" w:rsidRPr="00E17EF8" w:rsidRDefault="00E17EF8">
      <w:pPr>
        <w:contextualSpacing w:val="0"/>
        <w:jc w:val="both"/>
        <w:rPr>
          <w:lang w:val="en-US"/>
        </w:rPr>
      </w:pPr>
      <w:r w:rsidRPr="00E17EF8">
        <w:rPr>
          <w:lang w:val="en-US"/>
        </w:rPr>
        <w:t xml:space="preserve">Uncertain passages will still contain transcribed words, but it is important to be able to indicate their uncertain status. Several transcription systems allow the transcriber to offer one or more alternative transcriptions for these cases. </w:t>
      </w:r>
    </w:p>
    <w:p w:rsidR="00343FDB" w:rsidRPr="00E17EF8" w:rsidRDefault="00E17EF8">
      <w:pPr>
        <w:pStyle w:val="berschrift3"/>
        <w:contextualSpacing w:val="0"/>
        <w:rPr>
          <w:lang w:val="en-US"/>
        </w:rPr>
      </w:pPr>
      <w:bookmarkStart w:id="321" w:name="h.9qjwz3kvltva" w:colFirst="0" w:colLast="0"/>
      <w:bookmarkStart w:id="322" w:name="_Toc408578638"/>
      <w:bookmarkEnd w:id="321"/>
      <w:r w:rsidRPr="00E17EF8">
        <w:rPr>
          <w:lang w:val="en-US"/>
        </w:rPr>
        <w:t>6.5.2 Representation as &lt;unclear&gt; or &lt;gap&gt;</w:t>
      </w:r>
      <w:bookmarkEnd w:id="322"/>
    </w:p>
    <w:p w:rsidR="00343FDB" w:rsidRDefault="00E17EF8">
      <w:pPr>
        <w:contextualSpacing w:val="0"/>
        <w:jc w:val="both"/>
        <w:rPr>
          <w:lang w:val="en-US"/>
        </w:rPr>
      </w:pPr>
      <w:r w:rsidRPr="00E17EF8">
        <w:rPr>
          <w:lang w:val="en-US"/>
        </w:rPr>
        <w:t xml:space="preserve">An </w:t>
      </w:r>
      <w:r w:rsidRPr="00E17EF8">
        <w:rPr>
          <w:rFonts w:ascii="Courier New" w:eastAsia="Courier New" w:hAnsi="Courier New" w:cs="Courier New"/>
          <w:b/>
          <w:color w:val="1C4587"/>
          <w:lang w:val="en-US"/>
        </w:rPr>
        <w:t>&lt;unclear&gt;</w:t>
      </w:r>
      <w:r w:rsidRPr="00E17EF8">
        <w:rPr>
          <w:lang w:val="en-US"/>
        </w:rPr>
        <w:t xml:space="preserve"> element can be used to indicate uncertainty of a transcribed sequence of words. The </w:t>
      </w:r>
      <w:r w:rsidRPr="00E17EF8">
        <w:rPr>
          <w:rFonts w:ascii="Courier New" w:eastAsia="Courier New" w:hAnsi="Courier New" w:cs="Courier New"/>
          <w:b/>
          <w:color w:val="1C4587"/>
          <w:lang w:val="en-US"/>
        </w:rPr>
        <w:t>@reason</w:t>
      </w:r>
      <w:r w:rsidRPr="00E17EF8">
        <w:rPr>
          <w:lang w:val="en-US"/>
        </w:rPr>
        <w:t xml:space="preserve"> attribute can be used to provide information about the cause of the uncertainty. If more than one transcription for the uncertain passage is plausible, all possible alternatives should be represented inside a </w:t>
      </w:r>
      <w:r w:rsidRPr="00E17EF8">
        <w:rPr>
          <w:rFonts w:ascii="Courier New" w:eastAsia="Courier New" w:hAnsi="Courier New" w:cs="Courier New"/>
          <w:b/>
          <w:color w:val="1C4587"/>
          <w:lang w:val="en-US"/>
        </w:rPr>
        <w:t>&lt;choice&gt;</w:t>
      </w:r>
      <w:r w:rsidRPr="00E17EF8">
        <w:rPr>
          <w:lang w:val="en-US"/>
        </w:rPr>
        <w:t xml:space="preserve"> element subordinate to the </w:t>
      </w:r>
      <w:r w:rsidRPr="00E17EF8">
        <w:rPr>
          <w:rFonts w:ascii="Courier New" w:eastAsia="Courier New" w:hAnsi="Courier New" w:cs="Courier New"/>
          <w:b/>
          <w:color w:val="1C4587"/>
          <w:lang w:val="en-US"/>
        </w:rPr>
        <w:t>&lt;unclear&gt;</w:t>
      </w:r>
      <w:r w:rsidRPr="00E17EF8">
        <w:rPr>
          <w:lang w:val="en-US"/>
        </w:rPr>
        <w:t xml:space="preserve"> element. If there is a choice only between different single words, these words can simply be enumerated. If the choice is about sequences of words, each sequence needs to be grouped in a </w:t>
      </w:r>
      <w:r w:rsidRPr="00E17EF8">
        <w:rPr>
          <w:rFonts w:ascii="Courier New" w:eastAsia="Courier New" w:hAnsi="Courier New" w:cs="Courier New"/>
          <w:b/>
          <w:color w:val="1C4587"/>
          <w:lang w:val="en-US"/>
        </w:rPr>
        <w:t>&lt;span&gt;</w:t>
      </w:r>
      <w:r w:rsidRPr="00E17EF8">
        <w:rPr>
          <w:lang w:val="en-US"/>
        </w:rPr>
        <w:t xml:space="preserve"> element. </w:t>
      </w:r>
    </w:p>
    <w:p w:rsidR="00DB7F59" w:rsidRPr="00E17EF8" w:rsidRDefault="00DB7F59">
      <w:pPr>
        <w:contextualSpacing w:val="0"/>
        <w:jc w:val="both"/>
        <w:rPr>
          <w:lang w:val="en-US"/>
        </w:rPr>
      </w:pPr>
    </w:p>
    <w:p w:rsidR="00343FDB" w:rsidRDefault="00E17EF8">
      <w:pPr>
        <w:contextualSpacing w:val="0"/>
        <w:jc w:val="both"/>
        <w:rPr>
          <w:lang w:val="en-US"/>
        </w:rPr>
      </w:pPr>
      <w:r w:rsidRPr="00E17EF8">
        <w:rPr>
          <w:lang w:val="en-US"/>
        </w:rPr>
        <w:t xml:space="preserve">Completely incomprehensible passages should be represented by a </w:t>
      </w:r>
      <w:r w:rsidRPr="00E17EF8">
        <w:rPr>
          <w:rFonts w:ascii="Courier New" w:eastAsia="Courier New" w:hAnsi="Courier New" w:cs="Courier New"/>
          <w:b/>
          <w:color w:val="1C4587"/>
          <w:lang w:val="en-US"/>
        </w:rPr>
        <w:t>&lt;gap&gt;</w:t>
      </w:r>
      <w:r w:rsidRPr="00E17EF8">
        <w:rPr>
          <w:lang w:val="en-US"/>
        </w:rPr>
        <w:t xml:space="preserve"> element. The </w:t>
      </w:r>
      <w:r w:rsidRPr="00E17EF8">
        <w:rPr>
          <w:rFonts w:ascii="Courier New" w:eastAsia="Courier New" w:hAnsi="Courier New" w:cs="Courier New"/>
          <w:b/>
          <w:color w:val="1C4587"/>
          <w:lang w:val="en-US"/>
        </w:rPr>
        <w:t>@reason</w:t>
      </w:r>
      <w:r w:rsidRPr="00E17EF8">
        <w:rPr>
          <w:lang w:val="en-US"/>
        </w:rPr>
        <w:t xml:space="preserve"> attribute should then be attributed the value </w:t>
      </w:r>
      <w:r w:rsidRPr="00E17EF8">
        <w:rPr>
          <w:i/>
          <w:lang w:val="en-US"/>
        </w:rPr>
        <w:t>incomprehensible</w:t>
      </w:r>
      <w:r w:rsidRPr="00E17EF8">
        <w:rPr>
          <w:lang w:val="en-US"/>
        </w:rPr>
        <w:t xml:space="preserve">. A </w:t>
      </w:r>
      <w:r w:rsidRPr="00E17EF8">
        <w:rPr>
          <w:rFonts w:ascii="Courier New" w:eastAsia="Courier New" w:hAnsi="Courier New" w:cs="Courier New"/>
          <w:b/>
          <w:color w:val="1C4587"/>
          <w:lang w:val="en-US"/>
        </w:rPr>
        <w:t>@</w:t>
      </w:r>
      <w:proofErr w:type="spellStart"/>
      <w:r w:rsidRPr="00E17EF8">
        <w:rPr>
          <w:rFonts w:ascii="Courier New" w:eastAsia="Courier New" w:hAnsi="Courier New" w:cs="Courier New"/>
          <w:b/>
          <w:color w:val="1C4587"/>
          <w:lang w:val="en-US"/>
        </w:rPr>
        <w:t>dur</w:t>
      </w:r>
      <w:proofErr w:type="spellEnd"/>
      <w:r w:rsidRPr="00E17EF8">
        <w:rPr>
          <w:lang w:val="en-US"/>
        </w:rPr>
        <w:t xml:space="preserve"> attribute may be used to indicate the temporal duration of the passage. Alternatively or in addition, attributes from the </w:t>
      </w:r>
      <w:proofErr w:type="spellStart"/>
      <w:r w:rsidRPr="00E17EF8">
        <w:rPr>
          <w:rFonts w:ascii="Courier New" w:eastAsia="Courier New" w:hAnsi="Courier New" w:cs="Courier New"/>
          <w:b/>
          <w:color w:val="1C4587"/>
          <w:lang w:val="en-US"/>
        </w:rPr>
        <w:t>att.dimensions</w:t>
      </w:r>
      <w:proofErr w:type="spellEnd"/>
      <w:r w:rsidRPr="00E17EF8">
        <w:rPr>
          <w:lang w:val="en-US"/>
        </w:rPr>
        <w:t xml:space="preserve"> class (e.g. </w:t>
      </w:r>
      <w:r w:rsidRPr="00E17EF8">
        <w:rPr>
          <w:rFonts w:ascii="Courier New" w:eastAsia="Courier New" w:hAnsi="Courier New" w:cs="Courier New"/>
          <w:b/>
          <w:color w:val="1C4587"/>
          <w:lang w:val="en-US"/>
        </w:rPr>
        <w:t>@unit</w:t>
      </w:r>
      <w:r w:rsidRPr="00E17EF8">
        <w:rPr>
          <w:lang w:val="en-US"/>
        </w:rPr>
        <w:t xml:space="preserve"> + </w:t>
      </w:r>
      <w:r w:rsidRPr="00E17EF8">
        <w:rPr>
          <w:rFonts w:ascii="Courier New" w:eastAsia="Courier New" w:hAnsi="Courier New" w:cs="Courier New"/>
          <w:b/>
          <w:color w:val="1C4587"/>
          <w:lang w:val="en-US"/>
        </w:rPr>
        <w:t xml:space="preserve">@quantity </w:t>
      </w:r>
      <w:r w:rsidRPr="00E17EF8">
        <w:rPr>
          <w:lang w:val="en-US"/>
        </w:rPr>
        <w:t xml:space="preserve">or </w:t>
      </w:r>
      <w:r w:rsidRPr="00E17EF8">
        <w:rPr>
          <w:rFonts w:ascii="Courier New" w:eastAsia="Courier New" w:hAnsi="Courier New" w:cs="Courier New"/>
          <w:b/>
          <w:color w:val="1C4587"/>
          <w:lang w:val="en-US"/>
        </w:rPr>
        <w:t>@extent</w:t>
      </w:r>
      <w:r w:rsidRPr="00E17EF8">
        <w:rPr>
          <w:lang w:val="en-US"/>
        </w:rPr>
        <w:t>) can also be used to give information about the extent of the gap.</w:t>
      </w:r>
    </w:p>
    <w:p w:rsidR="00DB7F59" w:rsidRPr="00E17EF8" w:rsidRDefault="00DB7F59">
      <w:pPr>
        <w:contextualSpacing w:val="0"/>
        <w:jc w:val="both"/>
        <w:rPr>
          <w:lang w:val="en-US"/>
        </w:rPr>
      </w:pPr>
    </w:p>
    <w:p w:rsidR="00343FDB" w:rsidRPr="00E17EF8" w:rsidRDefault="00E17EF8">
      <w:pPr>
        <w:contextualSpacing w:val="0"/>
        <w:jc w:val="both"/>
        <w:rPr>
          <w:lang w:val="en-US"/>
        </w:rPr>
      </w:pPr>
      <w:r w:rsidRPr="00E17EF8">
        <w:rPr>
          <w:lang w:val="en-US"/>
        </w:rPr>
        <w:t xml:space="preserve">Passages which were left </w:t>
      </w:r>
      <w:proofErr w:type="spellStart"/>
      <w:r w:rsidRPr="00E17EF8">
        <w:rPr>
          <w:lang w:val="en-US"/>
        </w:rPr>
        <w:t>untranscribed</w:t>
      </w:r>
      <w:proofErr w:type="spellEnd"/>
      <w:r w:rsidRPr="00E17EF8">
        <w:rPr>
          <w:lang w:val="en-US"/>
        </w:rPr>
        <w:t xml:space="preserve"> for some other reason should also be represented in a </w:t>
      </w:r>
      <w:r w:rsidRPr="00E17EF8">
        <w:rPr>
          <w:rFonts w:ascii="Courier New" w:eastAsia="Courier New" w:hAnsi="Courier New" w:cs="Courier New"/>
          <w:b/>
          <w:color w:val="1C4587"/>
          <w:lang w:val="en-US"/>
        </w:rPr>
        <w:t>&lt;gap&gt;</w:t>
      </w:r>
      <w:r w:rsidRPr="00E17EF8">
        <w:rPr>
          <w:lang w:val="en-US"/>
        </w:rPr>
        <w:t xml:space="preserve"> element with appropriate </w:t>
      </w:r>
      <w:r w:rsidRPr="00E17EF8">
        <w:rPr>
          <w:rFonts w:ascii="Courier New" w:eastAsia="Courier New" w:hAnsi="Courier New" w:cs="Courier New"/>
          <w:b/>
          <w:color w:val="1C4587"/>
          <w:lang w:val="en-US"/>
        </w:rPr>
        <w:t>@reason</w:t>
      </w:r>
      <w:r w:rsidRPr="00E17EF8">
        <w:rPr>
          <w:lang w:val="en-US"/>
        </w:rPr>
        <w:t xml:space="preserve"> and/or </w:t>
      </w:r>
      <w:r w:rsidRPr="00E17EF8">
        <w:rPr>
          <w:rFonts w:ascii="Courier New" w:eastAsia="Courier New" w:hAnsi="Courier New" w:cs="Courier New"/>
          <w:b/>
          <w:color w:val="1C4587"/>
          <w:lang w:val="en-US"/>
        </w:rPr>
        <w:t>@</w:t>
      </w:r>
      <w:proofErr w:type="spellStart"/>
      <w:r w:rsidRPr="00E17EF8">
        <w:rPr>
          <w:rFonts w:ascii="Courier New" w:eastAsia="Courier New" w:hAnsi="Courier New" w:cs="Courier New"/>
          <w:b/>
          <w:color w:val="1C4587"/>
          <w:lang w:val="en-US"/>
        </w:rPr>
        <w:t>dur</w:t>
      </w:r>
      <w:proofErr w:type="spellEnd"/>
      <w:r w:rsidRPr="00E17EF8">
        <w:rPr>
          <w:lang w:val="en-US"/>
        </w:rPr>
        <w:t xml:space="preserve"> attributes.</w:t>
      </w:r>
    </w:p>
    <w:p w:rsidR="00343FDB" w:rsidRPr="00E17EF8" w:rsidRDefault="00E17EF8">
      <w:pPr>
        <w:pStyle w:val="berschrift3"/>
        <w:contextualSpacing w:val="0"/>
        <w:rPr>
          <w:lang w:val="en-US"/>
        </w:rPr>
      </w:pPr>
      <w:bookmarkStart w:id="323" w:name="h.1bli4vy3d46q" w:colFirst="0" w:colLast="0"/>
      <w:bookmarkStart w:id="324" w:name="_Toc408578639"/>
      <w:bookmarkEnd w:id="323"/>
      <w:r w:rsidRPr="00E17EF8">
        <w:rPr>
          <w:lang w:val="en-US"/>
        </w:rPr>
        <w:t>6.5.3 Further constraints</w:t>
      </w:r>
      <w:bookmarkEnd w:id="324"/>
    </w:p>
    <w:p w:rsidR="00343FDB" w:rsidRPr="00E17EF8" w:rsidRDefault="00E17EF8">
      <w:pPr>
        <w:contextualSpacing w:val="0"/>
        <w:jc w:val="both"/>
        <w:rPr>
          <w:lang w:val="en-US"/>
        </w:rPr>
      </w:pPr>
      <w:r w:rsidRPr="00E17EF8">
        <w:rPr>
          <w:rFonts w:ascii="Courier New" w:eastAsia="Courier New" w:hAnsi="Courier New" w:cs="Courier New"/>
          <w:b/>
          <w:color w:val="1C4587"/>
          <w:lang w:val="en-US"/>
        </w:rPr>
        <w:t>&lt;gap&gt;</w:t>
      </w:r>
      <w:r w:rsidRPr="00E17EF8">
        <w:rPr>
          <w:lang w:val="en-US"/>
        </w:rPr>
        <w:t xml:space="preserve"> elements may occur inside </w:t>
      </w:r>
      <w:r w:rsidRPr="00E17EF8">
        <w:rPr>
          <w:rFonts w:ascii="Courier New" w:eastAsia="Courier New" w:hAnsi="Courier New" w:cs="Courier New"/>
          <w:b/>
          <w:color w:val="1C4587"/>
          <w:lang w:val="en-US"/>
        </w:rPr>
        <w:t>&lt;u&gt;</w:t>
      </w:r>
      <w:r w:rsidRPr="00E17EF8">
        <w:rPr>
          <w:lang w:val="en-US"/>
        </w:rPr>
        <w:t xml:space="preserve"> elements if the incomprehensible or </w:t>
      </w:r>
      <w:proofErr w:type="spellStart"/>
      <w:r w:rsidRPr="00E17EF8">
        <w:rPr>
          <w:lang w:val="en-US"/>
        </w:rPr>
        <w:t>untranscribed</w:t>
      </w:r>
      <w:proofErr w:type="spellEnd"/>
      <w:r w:rsidRPr="00E17EF8">
        <w:rPr>
          <w:lang w:val="en-US"/>
        </w:rPr>
        <w:t xml:space="preserve"> passage is short and clearly forms part of an utterance of which other parts have been transcribed, or it may occur on the same level as </w:t>
      </w:r>
      <w:r w:rsidRPr="00E17EF8">
        <w:rPr>
          <w:rFonts w:ascii="Courier New" w:eastAsia="Courier New" w:hAnsi="Courier New" w:cs="Courier New"/>
          <w:b/>
          <w:color w:val="1C4587"/>
          <w:lang w:val="en-US"/>
        </w:rPr>
        <w:t>&lt;u&gt;</w:t>
      </w:r>
      <w:r w:rsidRPr="00E17EF8">
        <w:rPr>
          <w:lang w:val="en-US"/>
        </w:rPr>
        <w:t xml:space="preserve"> or </w:t>
      </w:r>
      <w:r w:rsidRPr="00E17EF8">
        <w:rPr>
          <w:rFonts w:ascii="Courier New" w:eastAsia="Courier New" w:hAnsi="Courier New" w:cs="Courier New"/>
          <w:b/>
          <w:color w:val="1C4587"/>
          <w:lang w:val="en-US"/>
        </w:rPr>
        <w:t>&lt;</w:t>
      </w:r>
      <w:proofErr w:type="spellStart"/>
      <w:r w:rsidRPr="00E17EF8">
        <w:rPr>
          <w:rFonts w:ascii="Courier New" w:eastAsia="Courier New" w:hAnsi="Courier New" w:cs="Courier New"/>
          <w:b/>
          <w:color w:val="1C4587"/>
          <w:lang w:val="en-US"/>
        </w:rPr>
        <w:t>annotat</w:t>
      </w:r>
      <w:r w:rsidR="009E24CD">
        <w:rPr>
          <w:rFonts w:ascii="Courier New" w:eastAsia="Courier New" w:hAnsi="Courier New" w:cs="Courier New"/>
          <w:b/>
          <w:color w:val="1C4587"/>
          <w:lang w:val="en-US"/>
        </w:rPr>
        <w:t>ionGrp</w:t>
      </w:r>
      <w:proofErr w:type="spellEnd"/>
      <w:r w:rsidRPr="00E17EF8">
        <w:rPr>
          <w:rFonts w:ascii="Courier New" w:eastAsia="Courier New" w:hAnsi="Courier New" w:cs="Courier New"/>
          <w:b/>
          <w:color w:val="1C4587"/>
          <w:lang w:val="en-US"/>
        </w:rPr>
        <w:t>&gt;</w:t>
      </w:r>
      <w:r w:rsidRPr="00E17EF8">
        <w:rPr>
          <w:lang w:val="en-US"/>
        </w:rPr>
        <w:t xml:space="preserve"> elements if the omission is of a more global nature. In the latter case, </w:t>
      </w:r>
      <w:r w:rsidRPr="00E17EF8">
        <w:rPr>
          <w:rFonts w:ascii="Courier New" w:eastAsia="Courier New" w:hAnsi="Courier New" w:cs="Courier New"/>
          <w:b/>
          <w:color w:val="1C4587"/>
          <w:lang w:val="en-US"/>
        </w:rPr>
        <w:t>@start</w:t>
      </w:r>
      <w:r w:rsidRPr="00E17EF8">
        <w:rPr>
          <w:lang w:val="en-US"/>
        </w:rPr>
        <w:t xml:space="preserve"> and </w:t>
      </w:r>
      <w:r w:rsidRPr="00E17EF8">
        <w:rPr>
          <w:rFonts w:ascii="Courier New" w:eastAsia="Courier New" w:hAnsi="Courier New" w:cs="Courier New"/>
          <w:b/>
          <w:color w:val="1C4587"/>
          <w:lang w:val="en-US"/>
        </w:rPr>
        <w:t>@end</w:t>
      </w:r>
      <w:r w:rsidRPr="00E17EF8">
        <w:rPr>
          <w:lang w:val="en-US"/>
        </w:rPr>
        <w:t xml:space="preserve"> attributes pointing to the timeline must be provided. </w:t>
      </w:r>
    </w:p>
    <w:p w:rsidR="00343FDB" w:rsidRDefault="00E17EF8">
      <w:pPr>
        <w:pStyle w:val="berschrift3"/>
        <w:contextualSpacing w:val="0"/>
      </w:pPr>
      <w:bookmarkStart w:id="325" w:name="h.8jyhcow71dsl" w:colFirst="0" w:colLast="0"/>
      <w:bookmarkStart w:id="326" w:name="_Toc408578640"/>
      <w:bookmarkEnd w:id="325"/>
      <w:r>
        <w:t xml:space="preserve">6.5.4 </w:t>
      </w:r>
      <w:proofErr w:type="spellStart"/>
      <w:r>
        <w:t>Examples</w:t>
      </w:r>
      <w:bookmarkEnd w:id="326"/>
      <w:proofErr w:type="spellEnd"/>
    </w:p>
    <w:p w:rsidR="00343FDB" w:rsidRDefault="00343FDB">
      <w:pPr>
        <w:ind w:left="220"/>
        <w:contextualSpacing w:val="0"/>
      </w:pPr>
    </w:p>
    <w:tbl>
      <w:tblPr>
        <w:tblStyle w:val="af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43FDB">
        <w:tc>
          <w:tcPr>
            <w:tcW w:w="9360" w:type="dxa"/>
            <w:shd w:val="clear" w:color="auto" w:fill="D9D9D9"/>
            <w:tcMar>
              <w:top w:w="100" w:type="dxa"/>
              <w:left w:w="100" w:type="dxa"/>
              <w:bottom w:w="100" w:type="dxa"/>
              <w:right w:w="100" w:type="dxa"/>
            </w:tcMar>
          </w:tcPr>
          <w:p w:rsidR="00343FDB" w:rsidRPr="00E17EF8" w:rsidRDefault="00E17EF8">
            <w:pPr>
              <w:contextualSpacing w:val="0"/>
              <w:rPr>
                <w:lang w:val="en-US"/>
              </w:rPr>
            </w:pPr>
            <w:r w:rsidRPr="00E17EF8">
              <w:rPr>
                <w:rFonts w:ascii="Consolas" w:eastAsia="Consolas" w:hAnsi="Consolas" w:cs="Consolas"/>
                <w:color w:val="333333"/>
                <w:sz w:val="20"/>
                <w:lang w:val="en-US"/>
              </w:rPr>
              <w:t>&lt;!-- uncertain passage --&gt;</w:t>
            </w:r>
          </w:p>
          <w:p w:rsidR="00343FDB" w:rsidRPr="00E17EF8" w:rsidRDefault="00E17EF8">
            <w:pPr>
              <w:contextualSpacing w:val="0"/>
              <w:rPr>
                <w:lang w:val="en-US"/>
              </w:rPr>
            </w:pPr>
            <w:r w:rsidRPr="00E17EF8">
              <w:rPr>
                <w:rFonts w:ascii="Consolas" w:eastAsia="Consolas" w:hAnsi="Consolas" w:cs="Consolas"/>
                <w:sz w:val="20"/>
                <w:lang w:val="en-US"/>
              </w:rPr>
              <w:t>&lt;u who="#SPK0" start="#T4" end="#T6"&gt;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&lt;w&gt;you&lt;/w&gt;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&lt;unclear reason=</w:t>
            </w:r>
            <w:r w:rsidRPr="00E17EF8">
              <w:rPr>
                <w:rFonts w:ascii="Consolas" w:eastAsia="Consolas" w:hAnsi="Consolas" w:cs="Consolas"/>
                <w:sz w:val="20"/>
                <w:lang w:val="en-US"/>
              </w:rPr>
              <w:t>"background noise"</w:t>
            </w:r>
            <w:r w:rsidRPr="00E17EF8">
              <w:rPr>
                <w:rFonts w:ascii="Consolas" w:eastAsia="Consolas" w:hAnsi="Consolas" w:cs="Consolas"/>
                <w:color w:val="333333"/>
                <w:sz w:val="20"/>
                <w:lang w:val="en-US"/>
              </w:rPr>
              <w:t>&gt;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&lt;w&gt;should&lt;/w&gt;</w:t>
            </w:r>
          </w:p>
          <w:p w:rsidR="00343FDB" w:rsidRPr="00E17EF8" w:rsidRDefault="00E17EF8">
            <w:pPr>
              <w:contextualSpacing w:val="0"/>
              <w:rPr>
                <w:lang w:val="en-US"/>
              </w:rPr>
            </w:pPr>
            <w:r w:rsidRPr="00E17EF8">
              <w:rPr>
                <w:rFonts w:ascii="Consolas" w:eastAsia="Consolas" w:hAnsi="Consolas" w:cs="Consolas"/>
                <w:color w:val="333333"/>
                <w:sz w:val="20"/>
                <w:lang w:val="en-US"/>
              </w:rPr>
              <w:lastRenderedPageBreak/>
              <w:t xml:space="preserve">   &lt;/unclear&gt;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&lt;w&gt;let&lt;/w&gt;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 [...] --&gt;</w:t>
            </w:r>
          </w:p>
          <w:p w:rsidR="00343FDB" w:rsidRPr="00E17EF8" w:rsidRDefault="00E17EF8">
            <w:pPr>
              <w:contextualSpacing w:val="0"/>
              <w:rPr>
                <w:lang w:val="en-US"/>
              </w:rPr>
            </w:pPr>
            <w:r w:rsidRPr="00E17EF8">
              <w:rPr>
                <w:rFonts w:ascii="Consolas" w:eastAsia="Consolas" w:hAnsi="Consolas" w:cs="Consolas"/>
                <w:color w:val="333333"/>
                <w:sz w:val="20"/>
                <w:lang w:val="en-US"/>
              </w:rPr>
              <w:t>&lt;/u&gt;</w:t>
            </w:r>
          </w:p>
          <w:p w:rsidR="00343FDB" w:rsidRPr="00E17EF8" w:rsidRDefault="00343FDB">
            <w:pPr>
              <w:contextualSpacing w:val="0"/>
              <w:rPr>
                <w:lang w:val="en-US"/>
              </w:rPr>
            </w:pPr>
          </w:p>
          <w:p w:rsidR="00343FDB" w:rsidRPr="00E17EF8" w:rsidRDefault="00E17EF8">
            <w:pPr>
              <w:contextualSpacing w:val="0"/>
              <w:rPr>
                <w:lang w:val="en-US"/>
              </w:rPr>
            </w:pPr>
            <w:r w:rsidRPr="00E17EF8">
              <w:rPr>
                <w:rFonts w:ascii="Consolas" w:eastAsia="Consolas" w:hAnsi="Consolas" w:cs="Consolas"/>
                <w:color w:val="333333"/>
                <w:sz w:val="20"/>
                <w:lang w:val="en-US"/>
              </w:rPr>
              <w:t>&lt;!-- uncertain passage with alternatives for a single word--&gt;</w:t>
            </w:r>
          </w:p>
          <w:p w:rsidR="00343FDB" w:rsidRPr="00E17EF8" w:rsidRDefault="00E17EF8">
            <w:pPr>
              <w:contextualSpacing w:val="0"/>
              <w:rPr>
                <w:lang w:val="en-US"/>
              </w:rPr>
            </w:pPr>
            <w:r w:rsidRPr="00E17EF8">
              <w:rPr>
                <w:rFonts w:ascii="Consolas" w:eastAsia="Consolas" w:hAnsi="Consolas" w:cs="Consolas"/>
                <w:sz w:val="20"/>
                <w:lang w:val="en-US"/>
              </w:rPr>
              <w:t>&lt;u who="#SPK0" start="#T4" end="#T6"&gt;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&lt;w&gt;you&lt;/w&gt;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&lt;unclear&gt;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&lt;choice&gt;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&lt;w&gt;should&lt;/w&gt;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&lt;w&gt;could&lt;/w&gt;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&lt;/choice&gt;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&lt;/unclear&gt;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&lt;w&gt;let&lt;/w&gt;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 [...] --&gt;</w:t>
            </w:r>
          </w:p>
          <w:p w:rsidR="00343FDB" w:rsidRPr="00E17EF8" w:rsidRDefault="00E17EF8">
            <w:pPr>
              <w:contextualSpacing w:val="0"/>
              <w:rPr>
                <w:lang w:val="en-US"/>
              </w:rPr>
            </w:pPr>
            <w:r w:rsidRPr="00E17EF8">
              <w:rPr>
                <w:rFonts w:ascii="Consolas" w:eastAsia="Consolas" w:hAnsi="Consolas" w:cs="Consolas"/>
                <w:color w:val="333333"/>
                <w:sz w:val="20"/>
                <w:lang w:val="en-US"/>
              </w:rPr>
              <w:t>&lt;/u&gt;</w:t>
            </w:r>
          </w:p>
          <w:p w:rsidR="00343FDB" w:rsidRPr="00E17EF8" w:rsidRDefault="00343FDB">
            <w:pPr>
              <w:contextualSpacing w:val="0"/>
              <w:rPr>
                <w:lang w:val="en-US"/>
              </w:rPr>
            </w:pPr>
          </w:p>
          <w:p w:rsidR="00343FDB" w:rsidRPr="00E17EF8" w:rsidRDefault="00E17EF8">
            <w:pPr>
              <w:contextualSpacing w:val="0"/>
              <w:rPr>
                <w:lang w:val="en-US"/>
              </w:rPr>
            </w:pPr>
            <w:r w:rsidRPr="00E17EF8">
              <w:rPr>
                <w:rFonts w:ascii="Consolas" w:eastAsia="Consolas" w:hAnsi="Consolas" w:cs="Consolas"/>
                <w:color w:val="333333"/>
                <w:sz w:val="20"/>
                <w:lang w:val="en-US"/>
              </w:rPr>
              <w:t>&lt;!-- uncertain passage with alternatives for a sequence of words--&gt;</w:t>
            </w:r>
          </w:p>
          <w:p w:rsidR="00343FDB" w:rsidRPr="00E17EF8" w:rsidRDefault="00E17EF8">
            <w:pPr>
              <w:contextualSpacing w:val="0"/>
              <w:rPr>
                <w:lang w:val="en-US"/>
              </w:rPr>
            </w:pPr>
            <w:r w:rsidRPr="00E17EF8">
              <w:rPr>
                <w:rFonts w:ascii="Consolas" w:eastAsia="Consolas" w:hAnsi="Consolas" w:cs="Consolas"/>
                <w:sz w:val="20"/>
                <w:lang w:val="en-US"/>
              </w:rPr>
              <w:t>&lt;u who="#SPK0" start="#T4" end="#T6"&gt;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&lt;w&gt;I&lt;/w&gt;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&lt;w&gt;kiss&lt;/w&gt;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&lt;unclear&gt;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&lt;choice&gt;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w:t>
            </w:r>
            <w:proofErr w:type="spellStart"/>
            <w:r w:rsidRPr="00E17EF8">
              <w:rPr>
                <w:rFonts w:ascii="Consolas" w:eastAsia="Consolas" w:hAnsi="Consolas" w:cs="Consolas"/>
                <w:color w:val="333333"/>
                <w:sz w:val="20"/>
                <w:lang w:val="en-US"/>
              </w:rPr>
              <w:t>seg</w:t>
            </w:r>
            <w:proofErr w:type="spellEnd"/>
            <w:r w:rsidRPr="00E17EF8">
              <w:rPr>
                <w:rFonts w:ascii="Consolas" w:eastAsia="Consolas" w:hAnsi="Consolas" w:cs="Consolas"/>
                <w:color w:val="333333"/>
                <w:sz w:val="20"/>
                <w:lang w:val="en-US"/>
              </w:rPr>
              <w:t>&gt;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&lt;w&gt;the&lt;/w&gt;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&lt;w&gt;sky&lt;/w&gt;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w:t>
            </w:r>
            <w:proofErr w:type="spellStart"/>
            <w:r w:rsidRPr="00E17EF8">
              <w:rPr>
                <w:rFonts w:ascii="Consolas" w:eastAsia="Consolas" w:hAnsi="Consolas" w:cs="Consolas"/>
                <w:color w:val="333333"/>
                <w:sz w:val="20"/>
                <w:lang w:val="en-US"/>
              </w:rPr>
              <w:t>seg</w:t>
            </w:r>
            <w:proofErr w:type="spellEnd"/>
            <w:r w:rsidRPr="00E17EF8">
              <w:rPr>
                <w:rFonts w:ascii="Consolas" w:eastAsia="Consolas" w:hAnsi="Consolas" w:cs="Consolas"/>
                <w:color w:val="333333"/>
                <w:sz w:val="20"/>
                <w:lang w:val="en-US"/>
              </w:rPr>
              <w:t xml:space="preserve">&gt;   </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w:t>
            </w:r>
            <w:proofErr w:type="spellStart"/>
            <w:r w:rsidRPr="00E17EF8">
              <w:rPr>
                <w:rFonts w:ascii="Consolas" w:eastAsia="Consolas" w:hAnsi="Consolas" w:cs="Consolas"/>
                <w:color w:val="333333"/>
                <w:sz w:val="20"/>
                <w:lang w:val="en-US"/>
              </w:rPr>
              <w:t>seg</w:t>
            </w:r>
            <w:proofErr w:type="spellEnd"/>
            <w:r w:rsidRPr="00E17EF8">
              <w:rPr>
                <w:rFonts w:ascii="Consolas" w:eastAsia="Consolas" w:hAnsi="Consolas" w:cs="Consolas"/>
                <w:color w:val="333333"/>
                <w:sz w:val="20"/>
                <w:lang w:val="en-US"/>
              </w:rPr>
              <w:t>&gt;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&lt;w&gt;this&lt;/w&gt;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&lt;w&gt;guy&lt;/w&gt;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w:t>
            </w:r>
            <w:proofErr w:type="spellStart"/>
            <w:r w:rsidRPr="00E17EF8">
              <w:rPr>
                <w:rFonts w:ascii="Consolas" w:eastAsia="Consolas" w:hAnsi="Consolas" w:cs="Consolas"/>
                <w:color w:val="333333"/>
                <w:sz w:val="20"/>
                <w:lang w:val="en-US"/>
              </w:rPr>
              <w:t>seg</w:t>
            </w:r>
            <w:proofErr w:type="spellEnd"/>
            <w:r w:rsidRPr="00E17EF8">
              <w:rPr>
                <w:rFonts w:ascii="Consolas" w:eastAsia="Consolas" w:hAnsi="Consolas" w:cs="Consolas"/>
                <w:color w:val="333333"/>
                <w:sz w:val="20"/>
                <w:lang w:val="en-US"/>
              </w:rPr>
              <w:t xml:space="preserve">&gt;   </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&lt;/choice&gt;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&lt;/unclear&gt;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&lt;w&gt;let&lt;/w&gt;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 [...] --&gt;</w:t>
            </w:r>
          </w:p>
          <w:p w:rsidR="00343FDB" w:rsidRPr="00E17EF8" w:rsidRDefault="00E17EF8">
            <w:pPr>
              <w:contextualSpacing w:val="0"/>
              <w:rPr>
                <w:lang w:val="en-US"/>
              </w:rPr>
            </w:pPr>
            <w:r w:rsidRPr="00E17EF8">
              <w:rPr>
                <w:rFonts w:ascii="Consolas" w:eastAsia="Consolas" w:hAnsi="Consolas" w:cs="Consolas"/>
                <w:color w:val="333333"/>
                <w:sz w:val="20"/>
                <w:lang w:val="en-US"/>
              </w:rPr>
              <w:t>&lt;/u&gt;</w:t>
            </w:r>
          </w:p>
          <w:p w:rsidR="00343FDB" w:rsidRPr="00E17EF8" w:rsidRDefault="00343FDB">
            <w:pPr>
              <w:contextualSpacing w:val="0"/>
              <w:rPr>
                <w:lang w:val="en-US"/>
              </w:rPr>
            </w:pPr>
          </w:p>
          <w:p w:rsidR="00343FDB" w:rsidRPr="00E17EF8" w:rsidRDefault="00E17EF8">
            <w:pPr>
              <w:contextualSpacing w:val="0"/>
              <w:rPr>
                <w:lang w:val="en-US"/>
              </w:rPr>
            </w:pPr>
            <w:r w:rsidRPr="00E17EF8">
              <w:rPr>
                <w:rFonts w:ascii="Consolas" w:eastAsia="Consolas" w:hAnsi="Consolas" w:cs="Consolas"/>
                <w:color w:val="333333"/>
                <w:sz w:val="20"/>
                <w:lang w:val="en-US"/>
              </w:rPr>
              <w:t>&lt;!-- incomprehensible passage within an utterance --&gt;</w:t>
            </w:r>
          </w:p>
          <w:p w:rsidR="00343FDB" w:rsidRPr="00E17EF8" w:rsidRDefault="00E17EF8">
            <w:pPr>
              <w:contextualSpacing w:val="0"/>
              <w:rPr>
                <w:lang w:val="en-US"/>
              </w:rPr>
            </w:pPr>
            <w:r w:rsidRPr="00E17EF8">
              <w:rPr>
                <w:rFonts w:ascii="Consolas" w:eastAsia="Consolas" w:hAnsi="Consolas" w:cs="Consolas"/>
                <w:sz w:val="20"/>
                <w:lang w:val="en-US"/>
              </w:rPr>
              <w:t>&lt;u who="#SPK0" start="#T4" end="#T6"&gt;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&lt;w&gt;good&lt;/w&gt;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&lt;w&gt;morning&lt;/w&gt;</w:t>
            </w:r>
          </w:p>
          <w:p w:rsidR="00343FDB" w:rsidRPr="00E17EF8" w:rsidRDefault="00E17EF8">
            <w:pPr>
              <w:contextualSpacing w:val="0"/>
              <w:rPr>
                <w:lang w:val="fr-FR"/>
              </w:rPr>
            </w:pPr>
            <w:r w:rsidRPr="00E17EF8">
              <w:rPr>
                <w:rFonts w:ascii="Consolas" w:eastAsia="Consolas" w:hAnsi="Consolas" w:cs="Consolas"/>
                <w:color w:val="333333"/>
                <w:sz w:val="20"/>
                <w:lang w:val="en-US"/>
              </w:rPr>
              <w:t xml:space="preserve">   </w:t>
            </w:r>
            <w:r w:rsidRPr="00E17EF8">
              <w:rPr>
                <w:rFonts w:ascii="Consolas" w:eastAsia="Consolas" w:hAnsi="Consolas" w:cs="Consolas"/>
                <w:color w:val="333333"/>
                <w:sz w:val="20"/>
                <w:lang w:val="fr-FR"/>
              </w:rPr>
              <w:t xml:space="preserve">&lt;gap </w:t>
            </w:r>
            <w:proofErr w:type="spellStart"/>
            <w:r w:rsidRPr="00E17EF8">
              <w:rPr>
                <w:rFonts w:ascii="Consolas" w:eastAsia="Consolas" w:hAnsi="Consolas" w:cs="Consolas"/>
                <w:color w:val="333333"/>
                <w:sz w:val="20"/>
                <w:lang w:val="fr-FR"/>
              </w:rPr>
              <w:t>reason</w:t>
            </w:r>
            <w:proofErr w:type="spellEnd"/>
            <w:r w:rsidRPr="00E17EF8">
              <w:rPr>
                <w:rFonts w:ascii="Consolas" w:eastAsia="Consolas" w:hAnsi="Consolas" w:cs="Consolas"/>
                <w:color w:val="333333"/>
                <w:sz w:val="20"/>
                <w:lang w:val="fr-FR"/>
              </w:rPr>
              <w:t>=</w:t>
            </w:r>
            <w:r w:rsidRPr="00E17EF8">
              <w:rPr>
                <w:rFonts w:ascii="Consolas" w:eastAsia="Consolas" w:hAnsi="Consolas" w:cs="Consolas"/>
                <w:sz w:val="20"/>
                <w:lang w:val="fr-FR"/>
              </w:rPr>
              <w:t>"</w:t>
            </w:r>
            <w:proofErr w:type="spellStart"/>
            <w:r w:rsidRPr="00E17EF8">
              <w:rPr>
                <w:rFonts w:ascii="Consolas" w:eastAsia="Consolas" w:hAnsi="Consolas" w:cs="Consolas"/>
                <w:sz w:val="20"/>
                <w:lang w:val="fr-FR"/>
              </w:rPr>
              <w:t>incomprehensible</w:t>
            </w:r>
            <w:proofErr w:type="spellEnd"/>
            <w:r w:rsidRPr="00E17EF8">
              <w:rPr>
                <w:rFonts w:ascii="Consolas" w:eastAsia="Consolas" w:hAnsi="Consolas" w:cs="Consolas"/>
                <w:sz w:val="20"/>
                <w:lang w:val="fr-FR"/>
              </w:rPr>
              <w:t>"</w:t>
            </w:r>
            <w:r w:rsidRPr="00E17EF8">
              <w:rPr>
                <w:rFonts w:ascii="Consolas" w:eastAsia="Consolas" w:hAnsi="Consolas" w:cs="Consolas"/>
                <w:color w:val="333333"/>
                <w:sz w:val="20"/>
                <w:lang w:val="fr-FR"/>
              </w:rPr>
              <w:t xml:space="preserve"> </w:t>
            </w:r>
            <w:r w:rsidRPr="00E17EF8">
              <w:rPr>
                <w:rFonts w:ascii="Consolas" w:eastAsia="Consolas" w:hAnsi="Consolas" w:cs="Consolas"/>
                <w:sz w:val="20"/>
                <w:lang w:val="fr-FR"/>
              </w:rPr>
              <w:t>unit="</w:t>
            </w:r>
            <w:proofErr w:type="spellStart"/>
            <w:r w:rsidRPr="00E17EF8">
              <w:rPr>
                <w:rFonts w:ascii="Consolas" w:eastAsia="Consolas" w:hAnsi="Consolas" w:cs="Consolas"/>
                <w:sz w:val="20"/>
                <w:lang w:val="fr-FR"/>
              </w:rPr>
              <w:t>syllables</w:t>
            </w:r>
            <w:proofErr w:type="spellEnd"/>
            <w:r w:rsidRPr="00E17EF8">
              <w:rPr>
                <w:rFonts w:ascii="Consolas" w:eastAsia="Consolas" w:hAnsi="Consolas" w:cs="Consolas"/>
                <w:sz w:val="20"/>
                <w:lang w:val="fr-FR"/>
              </w:rPr>
              <w:t xml:space="preserve">" </w:t>
            </w:r>
            <w:proofErr w:type="spellStart"/>
            <w:r w:rsidRPr="00E17EF8">
              <w:rPr>
                <w:rFonts w:ascii="Consolas" w:eastAsia="Consolas" w:hAnsi="Consolas" w:cs="Consolas"/>
                <w:sz w:val="20"/>
                <w:lang w:val="fr-FR"/>
              </w:rPr>
              <w:t>quantity</w:t>
            </w:r>
            <w:proofErr w:type="spellEnd"/>
            <w:r w:rsidRPr="00E17EF8">
              <w:rPr>
                <w:rFonts w:ascii="Consolas" w:eastAsia="Consolas" w:hAnsi="Consolas" w:cs="Consolas"/>
                <w:sz w:val="20"/>
                <w:lang w:val="fr-FR"/>
              </w:rPr>
              <w:t>="2"/&gt;</w:t>
            </w:r>
          </w:p>
          <w:p w:rsidR="00343FDB" w:rsidRPr="00E17EF8" w:rsidRDefault="00E17EF8">
            <w:pPr>
              <w:contextualSpacing w:val="0"/>
              <w:rPr>
                <w:lang w:val="en-US"/>
              </w:rPr>
            </w:pPr>
            <w:r w:rsidRPr="00E17EF8">
              <w:rPr>
                <w:rFonts w:ascii="Consolas" w:eastAsia="Consolas" w:hAnsi="Consolas" w:cs="Consolas"/>
                <w:color w:val="333333"/>
                <w:sz w:val="20"/>
                <w:lang w:val="en-US"/>
              </w:rPr>
              <w:t>&lt;/u&gt;</w:t>
            </w:r>
          </w:p>
          <w:p w:rsidR="00343FDB" w:rsidRPr="00E17EF8" w:rsidRDefault="00343FDB">
            <w:pPr>
              <w:contextualSpacing w:val="0"/>
              <w:rPr>
                <w:lang w:val="en-US"/>
              </w:rPr>
            </w:pPr>
          </w:p>
          <w:p w:rsidR="00343FDB" w:rsidRPr="00E17EF8" w:rsidRDefault="00E17EF8">
            <w:pPr>
              <w:contextualSpacing w:val="0"/>
              <w:rPr>
                <w:lang w:val="en-US"/>
              </w:rPr>
            </w:pPr>
            <w:r w:rsidRPr="00E17EF8">
              <w:rPr>
                <w:rFonts w:ascii="Consolas" w:eastAsia="Consolas" w:hAnsi="Consolas" w:cs="Consolas"/>
                <w:color w:val="333333"/>
                <w:sz w:val="20"/>
                <w:lang w:val="en-US"/>
              </w:rPr>
              <w:t>&lt;!-- incomprehensible passage between utterances --&gt;</w:t>
            </w:r>
          </w:p>
          <w:p w:rsidR="00343FDB" w:rsidRPr="00E17EF8" w:rsidRDefault="00E17EF8">
            <w:pPr>
              <w:contextualSpacing w:val="0"/>
              <w:rPr>
                <w:lang w:val="en-US"/>
              </w:rPr>
            </w:pPr>
            <w:r w:rsidRPr="00E17EF8">
              <w:rPr>
                <w:rFonts w:ascii="Consolas" w:eastAsia="Consolas" w:hAnsi="Consolas" w:cs="Consolas"/>
                <w:color w:val="333333"/>
                <w:sz w:val="20"/>
                <w:lang w:val="en-US"/>
              </w:rPr>
              <w:lastRenderedPageBreak/>
              <w:t>&lt;!-- with start and end attributes --&gt;</w:t>
            </w:r>
          </w:p>
          <w:p w:rsidR="00343FDB" w:rsidRPr="00E17EF8" w:rsidRDefault="00E17EF8">
            <w:pPr>
              <w:contextualSpacing w:val="0"/>
              <w:rPr>
                <w:lang w:val="en-US"/>
              </w:rPr>
            </w:pPr>
            <w:r w:rsidRPr="00E17EF8">
              <w:rPr>
                <w:rFonts w:ascii="Consolas" w:eastAsia="Consolas" w:hAnsi="Consolas" w:cs="Consolas"/>
                <w:sz w:val="20"/>
                <w:lang w:val="en-US"/>
              </w:rPr>
              <w:t>&lt;u who="#SPK0" start="#T4" end="#T6"&gt;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&lt;w&gt;good&lt;/w&gt;</w:t>
            </w:r>
          </w:p>
          <w:p w:rsidR="00343FDB" w:rsidRPr="00E17EF8" w:rsidRDefault="00E17EF8">
            <w:pPr>
              <w:contextualSpacing w:val="0"/>
              <w:rPr>
                <w:lang w:val="en-US"/>
              </w:rPr>
            </w:pPr>
            <w:r w:rsidRPr="00E17EF8">
              <w:rPr>
                <w:rFonts w:ascii="Consolas" w:eastAsia="Consolas" w:hAnsi="Consolas" w:cs="Consolas"/>
                <w:color w:val="333333"/>
                <w:sz w:val="20"/>
                <w:lang w:val="en-US"/>
              </w:rPr>
              <w:t xml:space="preserve">   &lt;w&gt;morning&lt;/w&gt;</w:t>
            </w:r>
          </w:p>
          <w:p w:rsidR="00343FDB" w:rsidRPr="00E17EF8" w:rsidRDefault="00E17EF8">
            <w:pPr>
              <w:contextualSpacing w:val="0"/>
              <w:rPr>
                <w:lang w:val="en-US"/>
              </w:rPr>
            </w:pPr>
            <w:r w:rsidRPr="00E17EF8">
              <w:rPr>
                <w:rFonts w:ascii="Consolas" w:eastAsia="Consolas" w:hAnsi="Consolas" w:cs="Consolas"/>
                <w:color w:val="333333"/>
                <w:sz w:val="20"/>
                <w:lang w:val="en-US"/>
              </w:rPr>
              <w:t>&lt;/u&gt;</w:t>
            </w:r>
          </w:p>
          <w:p w:rsidR="00343FDB" w:rsidRPr="00E17EF8" w:rsidRDefault="00E17EF8">
            <w:pPr>
              <w:contextualSpacing w:val="0"/>
              <w:rPr>
                <w:lang w:val="en-US"/>
              </w:rPr>
            </w:pPr>
            <w:r w:rsidRPr="00E17EF8">
              <w:rPr>
                <w:rFonts w:ascii="Consolas" w:eastAsia="Consolas" w:hAnsi="Consolas" w:cs="Consolas"/>
                <w:color w:val="333333"/>
                <w:sz w:val="20"/>
                <w:lang w:val="en-US"/>
              </w:rPr>
              <w:t>&lt;gap reason=</w:t>
            </w:r>
            <w:r w:rsidRPr="00E17EF8">
              <w:rPr>
                <w:rFonts w:ascii="Consolas" w:eastAsia="Consolas" w:hAnsi="Consolas" w:cs="Consolas"/>
                <w:sz w:val="20"/>
                <w:lang w:val="en-US"/>
              </w:rPr>
              <w:t xml:space="preserve">"incomprehensible" </w:t>
            </w:r>
            <w:proofErr w:type="spellStart"/>
            <w:r w:rsidRPr="00E17EF8">
              <w:rPr>
                <w:rFonts w:ascii="Consolas" w:eastAsia="Consolas" w:hAnsi="Consolas" w:cs="Consolas"/>
                <w:sz w:val="20"/>
                <w:lang w:val="en-US"/>
              </w:rPr>
              <w:t>dur</w:t>
            </w:r>
            <w:proofErr w:type="spellEnd"/>
            <w:r w:rsidRPr="00E17EF8">
              <w:rPr>
                <w:rFonts w:ascii="Consolas" w:eastAsia="Consolas" w:hAnsi="Consolas" w:cs="Consolas"/>
                <w:sz w:val="20"/>
                <w:lang w:val="en-US"/>
              </w:rPr>
              <w:t xml:space="preserve">="PT8.9S" </w:t>
            </w:r>
          </w:p>
          <w:p w:rsidR="00343FDB" w:rsidRPr="00E17EF8" w:rsidRDefault="00E17EF8">
            <w:pPr>
              <w:contextualSpacing w:val="0"/>
              <w:rPr>
                <w:lang w:val="en-US"/>
              </w:rPr>
            </w:pPr>
            <w:r w:rsidRPr="00E17EF8">
              <w:rPr>
                <w:rFonts w:ascii="Consolas" w:eastAsia="Consolas" w:hAnsi="Consolas" w:cs="Consolas"/>
                <w:sz w:val="20"/>
                <w:lang w:val="en-US"/>
              </w:rPr>
              <w:t xml:space="preserve">     start="#T6" end="#T7"/&gt;</w:t>
            </w:r>
          </w:p>
          <w:p w:rsidR="00343FDB" w:rsidRPr="00E17EF8" w:rsidRDefault="00343FDB">
            <w:pPr>
              <w:contextualSpacing w:val="0"/>
              <w:rPr>
                <w:lang w:val="en-US"/>
              </w:rPr>
            </w:pPr>
          </w:p>
          <w:p w:rsidR="00343FDB" w:rsidRPr="00E17EF8" w:rsidRDefault="00E17EF8">
            <w:pPr>
              <w:contextualSpacing w:val="0"/>
              <w:rPr>
                <w:lang w:val="en-US"/>
              </w:rPr>
            </w:pPr>
            <w:r w:rsidRPr="00E17EF8">
              <w:rPr>
                <w:rFonts w:ascii="Consolas" w:eastAsia="Consolas" w:hAnsi="Consolas" w:cs="Consolas"/>
                <w:color w:val="333333"/>
                <w:sz w:val="20"/>
                <w:lang w:val="en-US"/>
              </w:rPr>
              <w:t>&lt;!-- omitted passage --&gt;</w:t>
            </w:r>
          </w:p>
          <w:p w:rsidR="00343FDB" w:rsidRPr="00E17EF8" w:rsidRDefault="00E17EF8">
            <w:pPr>
              <w:contextualSpacing w:val="0"/>
              <w:rPr>
                <w:lang w:val="en-US"/>
              </w:rPr>
            </w:pPr>
            <w:r w:rsidRPr="00E17EF8">
              <w:rPr>
                <w:rFonts w:ascii="Consolas" w:eastAsia="Consolas" w:hAnsi="Consolas" w:cs="Consolas"/>
                <w:color w:val="333333"/>
                <w:sz w:val="20"/>
                <w:lang w:val="en-US"/>
              </w:rPr>
              <w:t>&lt;gap reason=</w:t>
            </w:r>
            <w:r w:rsidRPr="00E17EF8">
              <w:rPr>
                <w:rFonts w:ascii="Consolas" w:eastAsia="Consolas" w:hAnsi="Consolas" w:cs="Consolas"/>
                <w:sz w:val="20"/>
                <w:lang w:val="en-US"/>
              </w:rPr>
              <w:t xml:space="preserve">"omission, irrelevant sideline of the conversation" </w:t>
            </w:r>
            <w:proofErr w:type="spellStart"/>
            <w:r w:rsidRPr="00E17EF8">
              <w:rPr>
                <w:rFonts w:ascii="Consolas" w:eastAsia="Consolas" w:hAnsi="Consolas" w:cs="Consolas"/>
                <w:sz w:val="20"/>
                <w:lang w:val="en-US"/>
              </w:rPr>
              <w:t>dur</w:t>
            </w:r>
            <w:proofErr w:type="spellEnd"/>
            <w:r w:rsidRPr="00E17EF8">
              <w:rPr>
                <w:rFonts w:ascii="Consolas" w:eastAsia="Consolas" w:hAnsi="Consolas" w:cs="Consolas"/>
                <w:sz w:val="20"/>
                <w:lang w:val="en-US"/>
              </w:rPr>
              <w:t xml:space="preserve">="PT8.9S" </w:t>
            </w:r>
          </w:p>
          <w:p w:rsidR="00343FDB" w:rsidRDefault="00E17EF8">
            <w:pPr>
              <w:contextualSpacing w:val="0"/>
            </w:pPr>
            <w:r w:rsidRPr="00E17EF8">
              <w:rPr>
                <w:rFonts w:ascii="Consolas" w:eastAsia="Consolas" w:hAnsi="Consolas" w:cs="Consolas"/>
                <w:sz w:val="20"/>
                <w:lang w:val="en-US"/>
              </w:rPr>
              <w:t xml:space="preserve">     </w:t>
            </w:r>
            <w:proofErr w:type="spellStart"/>
            <w:r>
              <w:rPr>
                <w:rFonts w:ascii="Consolas" w:eastAsia="Consolas" w:hAnsi="Consolas" w:cs="Consolas"/>
                <w:sz w:val="20"/>
              </w:rPr>
              <w:t>start</w:t>
            </w:r>
            <w:proofErr w:type="spellEnd"/>
            <w:r>
              <w:rPr>
                <w:rFonts w:ascii="Consolas" w:eastAsia="Consolas" w:hAnsi="Consolas" w:cs="Consolas"/>
                <w:sz w:val="20"/>
              </w:rPr>
              <w:t>="#T6" end="#T7"/&gt;</w:t>
            </w:r>
          </w:p>
        </w:tc>
      </w:tr>
    </w:tbl>
    <w:p w:rsidR="00343FDB" w:rsidRPr="00E17EF8" w:rsidRDefault="00E17EF8">
      <w:pPr>
        <w:pStyle w:val="berschrift1"/>
        <w:contextualSpacing w:val="0"/>
        <w:rPr>
          <w:lang w:val="en-US"/>
        </w:rPr>
      </w:pPr>
      <w:bookmarkStart w:id="327" w:name="h.gvsavu68whzo" w:colFirst="0" w:colLast="0"/>
      <w:bookmarkStart w:id="328" w:name="_Toc408578641"/>
      <w:bookmarkEnd w:id="327"/>
      <w:r w:rsidRPr="00E17EF8">
        <w:rPr>
          <w:lang w:val="en-US"/>
        </w:rPr>
        <w:lastRenderedPageBreak/>
        <w:t>6.6 Units above the token and below the &lt;u&gt; level (&lt;</w:t>
      </w:r>
      <w:proofErr w:type="spellStart"/>
      <w:r w:rsidRPr="00E17EF8">
        <w:rPr>
          <w:lang w:val="en-US"/>
        </w:rPr>
        <w:t>seg</w:t>
      </w:r>
      <w:proofErr w:type="spellEnd"/>
      <w:r w:rsidRPr="00E17EF8">
        <w:rPr>
          <w:lang w:val="en-US"/>
        </w:rPr>
        <w:t>&gt;)</w:t>
      </w:r>
      <w:bookmarkEnd w:id="328"/>
    </w:p>
    <w:p w:rsidR="00343FDB" w:rsidRPr="00E17EF8" w:rsidRDefault="00E17EF8">
      <w:pPr>
        <w:pStyle w:val="berschrift3"/>
        <w:contextualSpacing w:val="0"/>
        <w:rPr>
          <w:lang w:val="en-US"/>
        </w:rPr>
      </w:pPr>
      <w:bookmarkStart w:id="329" w:name="h.sv2zrql6ctw5" w:colFirst="0" w:colLast="0"/>
      <w:bookmarkStart w:id="330" w:name="_Toc408578642"/>
      <w:bookmarkEnd w:id="329"/>
      <w:r w:rsidRPr="00E17EF8">
        <w:rPr>
          <w:lang w:val="en-US"/>
        </w:rPr>
        <w:t xml:space="preserve">6.6.1 </w:t>
      </w:r>
      <w:proofErr w:type="spellStart"/>
      <w:r w:rsidRPr="00E17EF8">
        <w:rPr>
          <w:lang w:val="en-US"/>
        </w:rPr>
        <w:t>Characterisation</w:t>
      </w:r>
      <w:bookmarkEnd w:id="330"/>
      <w:proofErr w:type="spellEnd"/>
    </w:p>
    <w:p w:rsidR="00343FDB" w:rsidRPr="00E17EF8" w:rsidRDefault="00E17EF8">
      <w:pPr>
        <w:contextualSpacing w:val="0"/>
        <w:jc w:val="both"/>
        <w:rPr>
          <w:lang w:val="en-US"/>
        </w:rPr>
      </w:pPr>
      <w:r w:rsidRPr="00E17EF8">
        <w:rPr>
          <w:lang w:val="en-US"/>
        </w:rPr>
        <w:t xml:space="preserve">In many transcription systems, speakers’ utterances can be subdivided into chunks comprising more than one token and/or pauses and/or non-audible speech events. Often, these are the “sentence equivalents” of spoken language. </w:t>
      </w:r>
      <w:r w:rsidR="00DB7F59">
        <w:rPr>
          <w:lang w:val="en-US"/>
        </w:rPr>
        <w:t>If and how</w:t>
      </w:r>
      <w:r w:rsidRPr="00E17EF8">
        <w:rPr>
          <w:lang w:val="en-US"/>
        </w:rPr>
        <w:t xml:space="preserve"> these chunks are defined, distinguished and delimited varies greatly between different conventions and is hotly debated. Two popular approaches are the use of pragmatic and syntactic criteria which, for instance, lead to the notion of an utterance (not to be confused with TEI’s definition of an utterance) in the CHAT and HIAT systems, and the use of pr</w:t>
      </w:r>
      <w:r w:rsidR="00DB7F59">
        <w:rPr>
          <w:lang w:val="en-US"/>
        </w:rPr>
        <w:t>osodic criteria</w:t>
      </w:r>
      <w:r w:rsidRPr="00E17EF8">
        <w:rPr>
          <w:lang w:val="en-US"/>
        </w:rPr>
        <w:t xml:space="preserve"> which lead to the notion of an intonation phrase in the GAT and DT systems. If such divisions are provided, they are usually intended to be exhaustive and unique, i.e. every element of the utterance is part of one and only one such chunk.</w:t>
      </w:r>
    </w:p>
    <w:p w:rsidR="00343FDB" w:rsidRPr="00E17EF8" w:rsidRDefault="00E17EF8">
      <w:pPr>
        <w:pStyle w:val="berschrift3"/>
        <w:contextualSpacing w:val="0"/>
        <w:rPr>
          <w:lang w:val="en-US"/>
        </w:rPr>
      </w:pPr>
      <w:bookmarkStart w:id="331" w:name="h.vdow9lq1mhki" w:colFirst="0" w:colLast="0"/>
      <w:bookmarkStart w:id="332" w:name="_Toc408578643"/>
      <w:bookmarkEnd w:id="331"/>
      <w:r w:rsidRPr="00E17EF8">
        <w:rPr>
          <w:lang w:val="en-US"/>
        </w:rPr>
        <w:t>6.6.2 Representation as &lt;</w:t>
      </w:r>
      <w:proofErr w:type="spellStart"/>
      <w:r w:rsidRPr="00E17EF8">
        <w:rPr>
          <w:lang w:val="en-US"/>
        </w:rPr>
        <w:t>seg</w:t>
      </w:r>
      <w:proofErr w:type="spellEnd"/>
      <w:r w:rsidRPr="00E17EF8">
        <w:rPr>
          <w:lang w:val="en-US"/>
        </w:rPr>
        <w:t>&gt;</w:t>
      </w:r>
      <w:bookmarkEnd w:id="332"/>
      <w:r w:rsidRPr="00E17EF8">
        <w:rPr>
          <w:lang w:val="en-US"/>
        </w:rPr>
        <w:t xml:space="preserve"> </w:t>
      </w:r>
    </w:p>
    <w:p w:rsidR="00343FDB" w:rsidRPr="00E17EF8" w:rsidRDefault="00E17EF8">
      <w:pPr>
        <w:contextualSpacing w:val="0"/>
        <w:jc w:val="both"/>
        <w:rPr>
          <w:lang w:val="en-US"/>
        </w:rPr>
      </w:pPr>
      <w:r w:rsidRPr="00E17EF8">
        <w:rPr>
          <w:lang w:val="en-US"/>
        </w:rPr>
        <w:t xml:space="preserve">Divisions of a </w:t>
      </w:r>
      <w:r w:rsidRPr="00E17EF8">
        <w:rPr>
          <w:rFonts w:ascii="Courier New" w:eastAsia="Courier New" w:hAnsi="Courier New" w:cs="Courier New"/>
          <w:b/>
          <w:color w:val="1C4587"/>
          <w:lang w:val="en-US"/>
        </w:rPr>
        <w:t>&lt;u&gt;</w:t>
      </w:r>
      <w:r w:rsidRPr="00E17EF8">
        <w:rPr>
          <w:lang w:val="en-US"/>
        </w:rPr>
        <w:t xml:space="preserve"> into smaller segments should be represented by </w:t>
      </w:r>
      <w:r w:rsidRPr="00E17EF8">
        <w:rPr>
          <w:rFonts w:ascii="Courier New" w:eastAsia="Courier New" w:hAnsi="Courier New" w:cs="Courier New"/>
          <w:b/>
          <w:color w:val="1C4587"/>
          <w:lang w:val="en-US"/>
        </w:rPr>
        <w:t>&lt;</w:t>
      </w:r>
      <w:proofErr w:type="spellStart"/>
      <w:r w:rsidRPr="00E17EF8">
        <w:rPr>
          <w:rFonts w:ascii="Courier New" w:eastAsia="Courier New" w:hAnsi="Courier New" w:cs="Courier New"/>
          <w:b/>
          <w:color w:val="1C4587"/>
          <w:lang w:val="en-US"/>
        </w:rPr>
        <w:t>seg</w:t>
      </w:r>
      <w:proofErr w:type="spellEnd"/>
      <w:r w:rsidRPr="00E17EF8">
        <w:rPr>
          <w:rFonts w:ascii="Courier New" w:eastAsia="Courier New" w:hAnsi="Courier New" w:cs="Courier New"/>
          <w:b/>
          <w:color w:val="1C4587"/>
          <w:lang w:val="en-US"/>
        </w:rPr>
        <w:t>&gt;</w:t>
      </w:r>
      <w:r w:rsidRPr="00E17EF8">
        <w:rPr>
          <w:lang w:val="en-US"/>
        </w:rPr>
        <w:t xml:space="preserve"> elements. The </w:t>
      </w:r>
      <w:r w:rsidRPr="00E17EF8">
        <w:rPr>
          <w:rFonts w:ascii="Courier New" w:eastAsia="Courier New" w:hAnsi="Courier New" w:cs="Courier New"/>
          <w:b/>
          <w:color w:val="1C4587"/>
          <w:lang w:val="en-US"/>
        </w:rPr>
        <w:t>@type</w:t>
      </w:r>
      <w:r w:rsidRPr="00E17EF8">
        <w:rPr>
          <w:lang w:val="en-US"/>
        </w:rPr>
        <w:t xml:space="preserve"> attribute should be used to denote the general name of the entity (such as “u</w:t>
      </w:r>
      <w:r w:rsidR="00106FD6">
        <w:rPr>
          <w:lang w:val="en-US"/>
        </w:rPr>
        <w:t>tterance”, “intonation phrase”).</w:t>
      </w:r>
      <w:r w:rsidRPr="00E17EF8">
        <w:rPr>
          <w:lang w:val="en-US"/>
        </w:rPr>
        <w:t xml:space="preserve"> </w:t>
      </w:r>
      <w:r w:rsidR="00106FD6">
        <w:rPr>
          <w:lang w:val="en-US"/>
        </w:rPr>
        <w:t>A</w:t>
      </w:r>
      <w:r w:rsidRPr="00E17EF8">
        <w:rPr>
          <w:lang w:val="en-US"/>
        </w:rPr>
        <w:t xml:space="preserve"> </w:t>
      </w:r>
      <w:r w:rsidRPr="00E17EF8">
        <w:rPr>
          <w:rFonts w:ascii="Courier New" w:eastAsia="Courier New" w:hAnsi="Courier New" w:cs="Courier New"/>
          <w:b/>
          <w:color w:val="1C4587"/>
          <w:lang w:val="en-US"/>
        </w:rPr>
        <w:t>@subtype</w:t>
      </w:r>
      <w:r w:rsidRPr="00E17EF8">
        <w:rPr>
          <w:lang w:val="en-US"/>
        </w:rPr>
        <w:t xml:space="preserve"> attribute can be added to provide an additional </w:t>
      </w:r>
      <w:proofErr w:type="spellStart"/>
      <w:r w:rsidRPr="00E17EF8">
        <w:rPr>
          <w:lang w:val="en-US"/>
        </w:rPr>
        <w:t>subclassification</w:t>
      </w:r>
      <w:proofErr w:type="spellEnd"/>
      <w:r w:rsidRPr="00E17EF8">
        <w:rPr>
          <w:lang w:val="en-US"/>
        </w:rPr>
        <w:t xml:space="preserve">. An </w:t>
      </w:r>
      <w:r w:rsidRPr="00E17EF8">
        <w:rPr>
          <w:rFonts w:ascii="Courier New" w:eastAsia="Courier New" w:hAnsi="Courier New" w:cs="Courier New"/>
          <w:b/>
          <w:color w:val="1C4587"/>
          <w:lang w:val="en-US"/>
        </w:rPr>
        <w:t>@</w:t>
      </w:r>
      <w:proofErr w:type="spellStart"/>
      <w:r w:rsidRPr="00E17EF8">
        <w:rPr>
          <w:rFonts w:ascii="Courier New" w:eastAsia="Courier New" w:hAnsi="Courier New" w:cs="Courier New"/>
          <w:b/>
          <w:color w:val="1C4587"/>
          <w:lang w:val="en-US"/>
        </w:rPr>
        <w:t>xml</w:t>
      </w:r>
      <w:proofErr w:type="gramStart"/>
      <w:r w:rsidRPr="00E17EF8">
        <w:rPr>
          <w:rFonts w:ascii="Courier New" w:eastAsia="Courier New" w:hAnsi="Courier New" w:cs="Courier New"/>
          <w:b/>
          <w:color w:val="1C4587"/>
          <w:lang w:val="en-US"/>
        </w:rPr>
        <w:t>:id</w:t>
      </w:r>
      <w:proofErr w:type="spellEnd"/>
      <w:proofErr w:type="gramEnd"/>
      <w:r w:rsidRPr="00E17EF8">
        <w:rPr>
          <w:lang w:val="en-US"/>
        </w:rPr>
        <w:t xml:space="preserve"> attribute can be provided to make the entity addressable for standoff annotation.</w:t>
      </w:r>
    </w:p>
    <w:p w:rsidR="00343FDB" w:rsidRPr="00E17EF8" w:rsidRDefault="00E17EF8">
      <w:pPr>
        <w:pStyle w:val="berschrift3"/>
        <w:contextualSpacing w:val="0"/>
        <w:rPr>
          <w:lang w:val="en-US"/>
        </w:rPr>
      </w:pPr>
      <w:bookmarkStart w:id="333" w:name="h.vyllcplp9hbj" w:colFirst="0" w:colLast="0"/>
      <w:bookmarkStart w:id="334" w:name="_Toc408578644"/>
      <w:bookmarkEnd w:id="333"/>
      <w:r w:rsidRPr="00E17EF8">
        <w:rPr>
          <w:lang w:val="en-US"/>
        </w:rPr>
        <w:t>6.6.3 Further constraints</w:t>
      </w:r>
      <w:bookmarkEnd w:id="334"/>
    </w:p>
    <w:p w:rsidR="00343FDB" w:rsidRPr="00E17EF8" w:rsidRDefault="00E17EF8">
      <w:pPr>
        <w:contextualSpacing w:val="0"/>
        <w:rPr>
          <w:lang w:val="en-US"/>
        </w:rPr>
      </w:pPr>
      <w:r w:rsidRPr="00E17EF8">
        <w:rPr>
          <w:lang w:val="en-US"/>
        </w:rPr>
        <w:t xml:space="preserve">Nesting of </w:t>
      </w:r>
      <w:r w:rsidRPr="00E17EF8">
        <w:rPr>
          <w:rFonts w:ascii="Courier New" w:eastAsia="Courier New" w:hAnsi="Courier New" w:cs="Courier New"/>
          <w:b/>
          <w:color w:val="1C4587"/>
          <w:lang w:val="en-US"/>
        </w:rPr>
        <w:t>&lt;</w:t>
      </w:r>
      <w:proofErr w:type="spellStart"/>
      <w:r w:rsidRPr="00E17EF8">
        <w:rPr>
          <w:rFonts w:ascii="Courier New" w:eastAsia="Courier New" w:hAnsi="Courier New" w:cs="Courier New"/>
          <w:b/>
          <w:color w:val="1C4587"/>
          <w:lang w:val="en-US"/>
        </w:rPr>
        <w:t>seg</w:t>
      </w:r>
      <w:proofErr w:type="spellEnd"/>
      <w:r w:rsidRPr="00E17EF8">
        <w:rPr>
          <w:rFonts w:ascii="Courier New" w:eastAsia="Courier New" w:hAnsi="Courier New" w:cs="Courier New"/>
          <w:b/>
          <w:color w:val="1C4587"/>
          <w:lang w:val="en-US"/>
        </w:rPr>
        <w:t>&gt;</w:t>
      </w:r>
      <w:r w:rsidRPr="00E17EF8">
        <w:rPr>
          <w:lang w:val="en-US"/>
        </w:rPr>
        <w:t xml:space="preserve"> elements is possible in principle, but does not occur in most transcription systems. In legacy systems, punctuation (see </w:t>
      </w:r>
      <w:r w:rsidR="00106FD6">
        <w:rPr>
          <w:lang w:val="en-US"/>
        </w:rPr>
        <w:t>section 6</w:t>
      </w:r>
      <w:r w:rsidRPr="00E17EF8">
        <w:rPr>
          <w:lang w:val="en-US"/>
        </w:rPr>
        <w:t xml:space="preserve">.4) is often used to delimit and </w:t>
      </w:r>
      <w:proofErr w:type="spellStart"/>
      <w:r w:rsidRPr="00E17EF8">
        <w:rPr>
          <w:lang w:val="en-US"/>
        </w:rPr>
        <w:t>characterise</w:t>
      </w:r>
      <w:proofErr w:type="spellEnd"/>
      <w:r w:rsidRPr="00E17EF8">
        <w:rPr>
          <w:lang w:val="en-US"/>
        </w:rPr>
        <w:t xml:space="preserve"> these units.</w:t>
      </w:r>
    </w:p>
    <w:p w:rsidR="00343FDB" w:rsidRPr="00E17EF8" w:rsidRDefault="00343FDB">
      <w:pPr>
        <w:contextualSpacing w:val="0"/>
        <w:rPr>
          <w:lang w:val="en-US"/>
        </w:rPr>
      </w:pPr>
    </w:p>
    <w:p w:rsidR="00343FDB" w:rsidRDefault="00E17EF8">
      <w:pPr>
        <w:pStyle w:val="berschrift3"/>
        <w:contextualSpacing w:val="0"/>
      </w:pPr>
      <w:bookmarkStart w:id="335" w:name="h.1u333zjazr4s" w:colFirst="0" w:colLast="0"/>
      <w:bookmarkStart w:id="336" w:name="_Toc408578645"/>
      <w:bookmarkEnd w:id="335"/>
      <w:r>
        <w:t xml:space="preserve">6.6.4 </w:t>
      </w:r>
      <w:proofErr w:type="spellStart"/>
      <w:r>
        <w:t>Examples</w:t>
      </w:r>
      <w:bookmarkEnd w:id="336"/>
      <w:proofErr w:type="spellEnd"/>
    </w:p>
    <w:p w:rsidR="00343FDB" w:rsidRDefault="00343FDB">
      <w:pPr>
        <w:ind w:left="220"/>
        <w:contextualSpacing w:val="0"/>
      </w:pPr>
    </w:p>
    <w:tbl>
      <w:tblPr>
        <w:tblStyle w:val="af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43FDB">
        <w:tc>
          <w:tcPr>
            <w:tcW w:w="9360" w:type="dxa"/>
            <w:shd w:val="clear" w:color="auto" w:fill="D9D9D9"/>
            <w:tcMar>
              <w:top w:w="100" w:type="dxa"/>
              <w:left w:w="100" w:type="dxa"/>
              <w:bottom w:w="100" w:type="dxa"/>
              <w:right w:w="100" w:type="dxa"/>
            </w:tcMar>
          </w:tcPr>
          <w:p w:rsidR="00343FDB" w:rsidRPr="00E17EF8" w:rsidRDefault="00E17EF8">
            <w:pPr>
              <w:contextualSpacing w:val="0"/>
              <w:rPr>
                <w:lang w:val="en-US"/>
              </w:rPr>
            </w:pPr>
            <w:r w:rsidRPr="00E17EF8">
              <w:rPr>
                <w:rFonts w:ascii="Consolas" w:eastAsia="Consolas" w:hAnsi="Consolas" w:cs="Consolas"/>
                <w:sz w:val="20"/>
                <w:lang w:val="en-US"/>
              </w:rPr>
              <w:lastRenderedPageBreak/>
              <w:t xml:space="preserve">&lt;!-- u divided into two </w:t>
            </w:r>
            <w:proofErr w:type="spellStart"/>
            <w:r w:rsidRPr="00E17EF8">
              <w:rPr>
                <w:rFonts w:ascii="Consolas" w:eastAsia="Consolas" w:hAnsi="Consolas" w:cs="Consolas"/>
                <w:sz w:val="20"/>
                <w:lang w:val="en-US"/>
              </w:rPr>
              <w:t>seg</w:t>
            </w:r>
            <w:proofErr w:type="spellEnd"/>
            <w:r w:rsidRPr="00E17EF8">
              <w:rPr>
                <w:rFonts w:ascii="Consolas" w:eastAsia="Consolas" w:hAnsi="Consolas" w:cs="Consolas"/>
                <w:sz w:val="20"/>
                <w:lang w:val="en-US"/>
              </w:rPr>
              <w:t xml:space="preserve"> elements (utterances according to HIAT/CHAT) --&gt;</w:t>
            </w:r>
          </w:p>
          <w:p w:rsidR="00343FDB" w:rsidRPr="00E17EF8" w:rsidRDefault="00E17EF8">
            <w:pPr>
              <w:contextualSpacing w:val="0"/>
              <w:rPr>
                <w:lang w:val="en-US"/>
              </w:rPr>
            </w:pPr>
            <w:r w:rsidRPr="00E17EF8">
              <w:rPr>
                <w:rFonts w:ascii="Consolas" w:eastAsia="Consolas" w:hAnsi="Consolas" w:cs="Consolas"/>
                <w:sz w:val="20"/>
                <w:lang w:val="en-US"/>
              </w:rPr>
              <w:t>&lt;u who="#SPK0" start="#T40" end="#T43"&gt;</w:t>
            </w:r>
          </w:p>
          <w:p w:rsidR="00343FDB" w:rsidRPr="00E17EF8" w:rsidRDefault="00E17EF8">
            <w:pPr>
              <w:contextualSpacing w:val="0"/>
              <w:rPr>
                <w:lang w:val="en-US"/>
              </w:rPr>
            </w:pPr>
            <w:r w:rsidRPr="00E17EF8">
              <w:rPr>
                <w:rFonts w:ascii="Consolas" w:eastAsia="Consolas" w:hAnsi="Consolas" w:cs="Consolas"/>
                <w:sz w:val="20"/>
                <w:lang w:val="en-US"/>
              </w:rPr>
              <w:t xml:space="preserve">   &lt;</w:t>
            </w:r>
            <w:proofErr w:type="spellStart"/>
            <w:r w:rsidRPr="00E17EF8">
              <w:rPr>
                <w:rFonts w:ascii="Consolas" w:eastAsia="Consolas" w:hAnsi="Consolas" w:cs="Consolas"/>
                <w:sz w:val="20"/>
                <w:lang w:val="en-US"/>
              </w:rPr>
              <w:t>seg</w:t>
            </w:r>
            <w:proofErr w:type="spellEnd"/>
            <w:r w:rsidRPr="00E17EF8">
              <w:rPr>
                <w:rFonts w:ascii="Consolas" w:eastAsia="Consolas" w:hAnsi="Consolas" w:cs="Consolas"/>
                <w:sz w:val="20"/>
                <w:lang w:val="en-US"/>
              </w:rPr>
              <w:t xml:space="preserve"> type="utterance" subtype="declarative" </w:t>
            </w:r>
            <w:proofErr w:type="spellStart"/>
            <w:r w:rsidRPr="00E17EF8">
              <w:rPr>
                <w:rFonts w:ascii="Consolas" w:eastAsia="Consolas" w:hAnsi="Consolas" w:cs="Consolas"/>
                <w:sz w:val="20"/>
                <w:lang w:val="en-US"/>
              </w:rPr>
              <w:t>xml:id</w:t>
            </w:r>
            <w:proofErr w:type="spellEnd"/>
            <w:r w:rsidRPr="00E17EF8">
              <w:rPr>
                <w:rFonts w:ascii="Consolas" w:eastAsia="Consolas" w:hAnsi="Consolas" w:cs="Consolas"/>
                <w:sz w:val="20"/>
                <w:lang w:val="en-US"/>
              </w:rPr>
              <w:t>="seg23"&gt;</w:t>
            </w:r>
          </w:p>
          <w:p w:rsidR="00343FDB" w:rsidRPr="00E17EF8" w:rsidRDefault="00E17EF8">
            <w:pPr>
              <w:contextualSpacing w:val="0"/>
              <w:rPr>
                <w:lang w:val="en-US"/>
              </w:rPr>
            </w:pPr>
            <w:r w:rsidRPr="00E17EF8">
              <w:rPr>
                <w:rFonts w:ascii="Consolas" w:eastAsia="Consolas" w:hAnsi="Consolas" w:cs="Consolas"/>
                <w:sz w:val="20"/>
                <w:lang w:val="en-US"/>
              </w:rPr>
              <w:t xml:space="preserve">      &lt;w </w:t>
            </w:r>
            <w:proofErr w:type="spellStart"/>
            <w:r w:rsidRPr="00E17EF8">
              <w:rPr>
                <w:rFonts w:ascii="Consolas" w:eastAsia="Consolas" w:hAnsi="Consolas" w:cs="Consolas"/>
                <w:sz w:val="20"/>
                <w:lang w:val="en-US"/>
              </w:rPr>
              <w:t>xml:id</w:t>
            </w:r>
            <w:proofErr w:type="spellEnd"/>
            <w:r w:rsidRPr="00E17EF8">
              <w:rPr>
                <w:rFonts w:ascii="Consolas" w:eastAsia="Consolas" w:hAnsi="Consolas" w:cs="Consolas"/>
                <w:sz w:val="20"/>
                <w:lang w:val="en-US"/>
              </w:rPr>
              <w:t>="w319"&gt;And&lt;/w&gt;</w:t>
            </w:r>
          </w:p>
          <w:p w:rsidR="00343FDB" w:rsidRPr="00E17EF8" w:rsidRDefault="00E17EF8">
            <w:pPr>
              <w:contextualSpacing w:val="0"/>
              <w:rPr>
                <w:lang w:val="en-US"/>
              </w:rPr>
            </w:pPr>
            <w:r w:rsidRPr="00E17EF8">
              <w:rPr>
                <w:rFonts w:ascii="Consolas" w:eastAsia="Consolas" w:hAnsi="Consolas" w:cs="Consolas"/>
                <w:sz w:val="20"/>
                <w:lang w:val="en-US"/>
              </w:rPr>
              <w:t xml:space="preserve">      &lt;gap reason="incomprehensible"/&gt;</w:t>
            </w:r>
          </w:p>
          <w:p w:rsidR="00343FDB" w:rsidRPr="00E17EF8" w:rsidRDefault="00E17EF8">
            <w:pPr>
              <w:contextualSpacing w:val="0"/>
              <w:rPr>
                <w:lang w:val="en-US"/>
              </w:rPr>
            </w:pPr>
            <w:r w:rsidRPr="00E17EF8">
              <w:rPr>
                <w:rFonts w:ascii="Consolas" w:eastAsia="Consolas" w:hAnsi="Consolas" w:cs="Consolas"/>
                <w:sz w:val="20"/>
                <w:lang w:val="en-US"/>
              </w:rPr>
              <w:t xml:space="preserve">      &lt;w </w:t>
            </w:r>
            <w:proofErr w:type="spellStart"/>
            <w:r w:rsidRPr="00E17EF8">
              <w:rPr>
                <w:rFonts w:ascii="Consolas" w:eastAsia="Consolas" w:hAnsi="Consolas" w:cs="Consolas"/>
                <w:sz w:val="20"/>
                <w:lang w:val="en-US"/>
              </w:rPr>
              <w:t>xml:id</w:t>
            </w:r>
            <w:proofErr w:type="spellEnd"/>
            <w:r w:rsidRPr="00E17EF8">
              <w:rPr>
                <w:rFonts w:ascii="Consolas" w:eastAsia="Consolas" w:hAnsi="Consolas" w:cs="Consolas"/>
                <w:sz w:val="20"/>
                <w:lang w:val="en-US"/>
              </w:rPr>
              <w:t>="w320"&gt;disappointed&lt;/w&gt;</w:t>
            </w:r>
          </w:p>
          <w:p w:rsidR="00343FDB" w:rsidRPr="00E17EF8" w:rsidRDefault="00E17EF8">
            <w:pPr>
              <w:contextualSpacing w:val="0"/>
              <w:rPr>
                <w:lang w:val="en-US"/>
              </w:rPr>
            </w:pPr>
            <w:r w:rsidRPr="00E17EF8">
              <w:rPr>
                <w:rFonts w:ascii="Consolas" w:eastAsia="Consolas" w:hAnsi="Consolas" w:cs="Consolas"/>
                <w:sz w:val="20"/>
                <w:lang w:val="en-US"/>
              </w:rPr>
              <w:t xml:space="preserve">      &lt;w </w:t>
            </w:r>
            <w:proofErr w:type="spellStart"/>
            <w:r w:rsidRPr="00E17EF8">
              <w:rPr>
                <w:rFonts w:ascii="Consolas" w:eastAsia="Consolas" w:hAnsi="Consolas" w:cs="Consolas"/>
                <w:sz w:val="20"/>
                <w:lang w:val="en-US"/>
              </w:rPr>
              <w:t>xml:id</w:t>
            </w:r>
            <w:proofErr w:type="spellEnd"/>
            <w:r w:rsidRPr="00E17EF8">
              <w:rPr>
                <w:rFonts w:ascii="Consolas" w:eastAsia="Consolas" w:hAnsi="Consolas" w:cs="Consolas"/>
                <w:sz w:val="20"/>
                <w:lang w:val="en-US"/>
              </w:rPr>
              <w:t>="w321"&gt;when&lt;/w&gt;</w:t>
            </w:r>
          </w:p>
          <w:p w:rsidR="00343FDB" w:rsidRPr="00E17EF8" w:rsidRDefault="00E17EF8">
            <w:pPr>
              <w:contextualSpacing w:val="0"/>
              <w:rPr>
                <w:lang w:val="en-US"/>
              </w:rPr>
            </w:pPr>
            <w:r w:rsidRPr="00E17EF8">
              <w:rPr>
                <w:rFonts w:ascii="Consolas" w:eastAsia="Consolas" w:hAnsi="Consolas" w:cs="Consolas"/>
                <w:sz w:val="20"/>
                <w:lang w:val="en-US"/>
              </w:rPr>
              <w:t xml:space="preserve">      &lt;w </w:t>
            </w:r>
            <w:proofErr w:type="spellStart"/>
            <w:r w:rsidRPr="00E17EF8">
              <w:rPr>
                <w:rFonts w:ascii="Consolas" w:eastAsia="Consolas" w:hAnsi="Consolas" w:cs="Consolas"/>
                <w:sz w:val="20"/>
                <w:lang w:val="en-US"/>
              </w:rPr>
              <w:t>xml:id</w:t>
            </w:r>
            <w:proofErr w:type="spellEnd"/>
            <w:r w:rsidRPr="00E17EF8">
              <w:rPr>
                <w:rFonts w:ascii="Consolas" w:eastAsia="Consolas" w:hAnsi="Consolas" w:cs="Consolas"/>
                <w:sz w:val="20"/>
                <w:lang w:val="en-US"/>
              </w:rPr>
              <w:t>="w322"&gt;you&lt;/w&gt;</w:t>
            </w:r>
          </w:p>
          <w:p w:rsidR="00343FDB" w:rsidRPr="00E17EF8" w:rsidRDefault="00E17EF8">
            <w:pPr>
              <w:contextualSpacing w:val="0"/>
              <w:rPr>
                <w:lang w:val="en-US"/>
              </w:rPr>
            </w:pPr>
            <w:r w:rsidRPr="00E17EF8">
              <w:rPr>
                <w:rFonts w:ascii="Consolas" w:eastAsia="Consolas" w:hAnsi="Consolas" w:cs="Consolas"/>
                <w:sz w:val="20"/>
                <w:lang w:val="en-US"/>
              </w:rPr>
              <w:t xml:space="preserve">      &lt;w </w:t>
            </w:r>
            <w:proofErr w:type="spellStart"/>
            <w:r w:rsidRPr="00E17EF8">
              <w:rPr>
                <w:rFonts w:ascii="Consolas" w:eastAsia="Consolas" w:hAnsi="Consolas" w:cs="Consolas"/>
                <w:sz w:val="20"/>
                <w:lang w:val="en-US"/>
              </w:rPr>
              <w:t>xml:id</w:t>
            </w:r>
            <w:proofErr w:type="spellEnd"/>
            <w:r w:rsidRPr="00E17EF8">
              <w:rPr>
                <w:rFonts w:ascii="Consolas" w:eastAsia="Consolas" w:hAnsi="Consolas" w:cs="Consolas"/>
                <w:sz w:val="20"/>
                <w:lang w:val="en-US"/>
              </w:rPr>
              <w:t>="w323"&gt;got&lt;/w&gt;</w:t>
            </w:r>
          </w:p>
          <w:p w:rsidR="00343FDB" w:rsidRPr="00E17EF8" w:rsidRDefault="00E17EF8">
            <w:pPr>
              <w:contextualSpacing w:val="0"/>
              <w:rPr>
                <w:lang w:val="en-US"/>
              </w:rPr>
            </w:pPr>
            <w:r w:rsidRPr="00E17EF8">
              <w:rPr>
                <w:rFonts w:ascii="Consolas" w:eastAsia="Consolas" w:hAnsi="Consolas" w:cs="Consolas"/>
                <w:sz w:val="20"/>
                <w:lang w:val="en-US"/>
              </w:rPr>
              <w:t xml:space="preserve">      &lt;w </w:t>
            </w:r>
            <w:proofErr w:type="spellStart"/>
            <w:r w:rsidRPr="00E17EF8">
              <w:rPr>
                <w:rFonts w:ascii="Consolas" w:eastAsia="Consolas" w:hAnsi="Consolas" w:cs="Consolas"/>
                <w:sz w:val="20"/>
                <w:lang w:val="en-US"/>
              </w:rPr>
              <w:t>xml:id</w:t>
            </w:r>
            <w:proofErr w:type="spellEnd"/>
            <w:r w:rsidRPr="00E17EF8">
              <w:rPr>
                <w:rFonts w:ascii="Consolas" w:eastAsia="Consolas" w:hAnsi="Consolas" w:cs="Consolas"/>
                <w:sz w:val="20"/>
                <w:lang w:val="en-US"/>
              </w:rPr>
              <w:t>="w324"&gt;to&lt;anchor synch="#T41"/&gt;</w:t>
            </w:r>
            <w:proofErr w:type="spellStart"/>
            <w:r w:rsidRPr="00E17EF8">
              <w:rPr>
                <w:rFonts w:ascii="Consolas" w:eastAsia="Consolas" w:hAnsi="Consolas" w:cs="Consolas"/>
                <w:sz w:val="20"/>
                <w:lang w:val="en-US"/>
              </w:rPr>
              <w:t>gether</w:t>
            </w:r>
            <w:proofErr w:type="spellEnd"/>
            <w:r w:rsidRPr="00E17EF8">
              <w:rPr>
                <w:rFonts w:ascii="Consolas" w:eastAsia="Consolas" w:hAnsi="Consolas" w:cs="Consolas"/>
                <w:sz w:val="20"/>
                <w:lang w:val="en-US"/>
              </w:rPr>
              <w:t>&lt;/w&gt;</w:t>
            </w:r>
          </w:p>
          <w:p w:rsidR="00343FDB" w:rsidRPr="00E17EF8" w:rsidRDefault="00E17EF8">
            <w:pPr>
              <w:contextualSpacing w:val="0"/>
              <w:rPr>
                <w:lang w:val="en-US"/>
              </w:rPr>
            </w:pPr>
            <w:r w:rsidRPr="00E17EF8">
              <w:rPr>
                <w:rFonts w:ascii="Consolas" w:eastAsia="Consolas" w:hAnsi="Consolas" w:cs="Consolas"/>
                <w:sz w:val="20"/>
                <w:lang w:val="en-US"/>
              </w:rPr>
              <w:t xml:space="preserve">   &lt;/</w:t>
            </w:r>
            <w:proofErr w:type="spellStart"/>
            <w:r w:rsidRPr="00E17EF8">
              <w:rPr>
                <w:rFonts w:ascii="Consolas" w:eastAsia="Consolas" w:hAnsi="Consolas" w:cs="Consolas"/>
                <w:sz w:val="20"/>
                <w:lang w:val="en-US"/>
              </w:rPr>
              <w:t>seg</w:t>
            </w:r>
            <w:proofErr w:type="spellEnd"/>
            <w:r w:rsidRPr="00E17EF8">
              <w:rPr>
                <w:rFonts w:ascii="Consolas" w:eastAsia="Consolas" w:hAnsi="Consolas" w:cs="Consolas"/>
                <w:sz w:val="20"/>
                <w:lang w:val="en-US"/>
              </w:rPr>
              <w:t>&gt;</w:t>
            </w:r>
          </w:p>
          <w:p w:rsidR="00343FDB" w:rsidRPr="00E17EF8" w:rsidRDefault="00E17EF8">
            <w:pPr>
              <w:contextualSpacing w:val="0"/>
              <w:rPr>
                <w:lang w:val="en-US"/>
              </w:rPr>
            </w:pPr>
            <w:r w:rsidRPr="00E17EF8">
              <w:rPr>
                <w:rFonts w:ascii="Consolas" w:eastAsia="Consolas" w:hAnsi="Consolas" w:cs="Consolas"/>
                <w:sz w:val="20"/>
                <w:lang w:val="en-US"/>
              </w:rPr>
              <w:t xml:space="preserve">   &lt;anchor synch="#T42"/&gt;</w:t>
            </w:r>
          </w:p>
          <w:p w:rsidR="00343FDB" w:rsidRPr="00E17EF8" w:rsidRDefault="00E17EF8">
            <w:pPr>
              <w:contextualSpacing w:val="0"/>
              <w:rPr>
                <w:lang w:val="en-US"/>
              </w:rPr>
            </w:pPr>
            <w:r w:rsidRPr="00E17EF8">
              <w:rPr>
                <w:rFonts w:ascii="Consolas" w:eastAsia="Consolas" w:hAnsi="Consolas" w:cs="Consolas"/>
                <w:sz w:val="20"/>
                <w:lang w:val="en-US"/>
              </w:rPr>
              <w:t xml:space="preserve">   &lt;</w:t>
            </w:r>
            <w:proofErr w:type="spellStart"/>
            <w:r w:rsidRPr="00E17EF8">
              <w:rPr>
                <w:rFonts w:ascii="Consolas" w:eastAsia="Consolas" w:hAnsi="Consolas" w:cs="Consolas"/>
                <w:sz w:val="20"/>
                <w:lang w:val="en-US"/>
              </w:rPr>
              <w:t>seg</w:t>
            </w:r>
            <w:proofErr w:type="spellEnd"/>
            <w:r w:rsidRPr="00E17EF8">
              <w:rPr>
                <w:rFonts w:ascii="Consolas" w:eastAsia="Consolas" w:hAnsi="Consolas" w:cs="Consolas"/>
                <w:sz w:val="20"/>
                <w:lang w:val="en-US"/>
              </w:rPr>
              <w:t xml:space="preserve"> type="utterance" subtype="interrogative" </w:t>
            </w:r>
            <w:proofErr w:type="spellStart"/>
            <w:r w:rsidRPr="00E17EF8">
              <w:rPr>
                <w:rFonts w:ascii="Consolas" w:eastAsia="Consolas" w:hAnsi="Consolas" w:cs="Consolas"/>
                <w:sz w:val="20"/>
                <w:lang w:val="en-US"/>
              </w:rPr>
              <w:t>xml:id</w:t>
            </w:r>
            <w:proofErr w:type="spellEnd"/>
            <w:r w:rsidRPr="00E17EF8">
              <w:rPr>
                <w:rFonts w:ascii="Consolas" w:eastAsia="Consolas" w:hAnsi="Consolas" w:cs="Consolas"/>
                <w:sz w:val="20"/>
                <w:lang w:val="en-US"/>
              </w:rPr>
              <w:t>="seg24"&gt;</w:t>
            </w:r>
          </w:p>
          <w:p w:rsidR="00343FDB" w:rsidRPr="00E17EF8" w:rsidRDefault="00E17EF8">
            <w:pPr>
              <w:contextualSpacing w:val="0"/>
              <w:rPr>
                <w:lang w:val="en-US"/>
              </w:rPr>
            </w:pPr>
            <w:r w:rsidRPr="00E17EF8">
              <w:rPr>
                <w:rFonts w:ascii="Consolas" w:eastAsia="Consolas" w:hAnsi="Consolas" w:cs="Consolas"/>
                <w:sz w:val="20"/>
                <w:lang w:val="en-US"/>
              </w:rPr>
              <w:t xml:space="preserve">      &lt;gap type="incomprehensible"/&gt;</w:t>
            </w:r>
          </w:p>
          <w:p w:rsidR="00343FDB" w:rsidRPr="00E17EF8" w:rsidRDefault="00E17EF8">
            <w:pPr>
              <w:ind w:left="620"/>
              <w:contextualSpacing w:val="0"/>
              <w:rPr>
                <w:lang w:val="en-US"/>
              </w:rPr>
            </w:pPr>
            <w:r w:rsidRPr="00E17EF8">
              <w:rPr>
                <w:rFonts w:ascii="Consolas" w:eastAsia="Consolas" w:hAnsi="Consolas" w:cs="Consolas"/>
                <w:sz w:val="20"/>
                <w:lang w:val="en-US"/>
              </w:rPr>
              <w:t xml:space="preserve">&lt;w </w:t>
            </w:r>
            <w:proofErr w:type="spellStart"/>
            <w:r w:rsidRPr="00E17EF8">
              <w:rPr>
                <w:rFonts w:ascii="Consolas" w:eastAsia="Consolas" w:hAnsi="Consolas" w:cs="Consolas"/>
                <w:sz w:val="20"/>
                <w:lang w:val="en-US"/>
              </w:rPr>
              <w:t>xml:id</w:t>
            </w:r>
            <w:proofErr w:type="spellEnd"/>
            <w:r w:rsidRPr="00E17EF8">
              <w:rPr>
                <w:rFonts w:ascii="Consolas" w:eastAsia="Consolas" w:hAnsi="Consolas" w:cs="Consolas"/>
                <w:sz w:val="20"/>
                <w:lang w:val="en-US"/>
              </w:rPr>
              <w:t>="w325"&gt;you&lt;/w&gt;</w:t>
            </w:r>
          </w:p>
          <w:p w:rsidR="00343FDB" w:rsidRPr="00E17EF8" w:rsidRDefault="00E17EF8">
            <w:pPr>
              <w:ind w:left="620"/>
              <w:contextualSpacing w:val="0"/>
              <w:rPr>
                <w:lang w:val="en-US"/>
              </w:rPr>
            </w:pPr>
            <w:r w:rsidRPr="00E17EF8">
              <w:rPr>
                <w:rFonts w:ascii="Consolas" w:eastAsia="Consolas" w:hAnsi="Consolas" w:cs="Consolas"/>
                <w:sz w:val="20"/>
                <w:lang w:val="en-US"/>
              </w:rPr>
              <w:t>&lt;pc&gt;,&lt;/pc&gt;</w:t>
            </w:r>
          </w:p>
          <w:p w:rsidR="00343FDB" w:rsidRPr="00E17EF8" w:rsidRDefault="00E17EF8">
            <w:pPr>
              <w:ind w:left="620"/>
              <w:contextualSpacing w:val="0"/>
              <w:rPr>
                <w:lang w:val="en-US"/>
              </w:rPr>
            </w:pPr>
            <w:r w:rsidRPr="00E17EF8">
              <w:rPr>
                <w:rFonts w:ascii="Consolas" w:eastAsia="Consolas" w:hAnsi="Consolas" w:cs="Consolas"/>
                <w:sz w:val="20"/>
                <w:lang w:val="en-US"/>
              </w:rPr>
              <w:t xml:space="preserve">&lt;w </w:t>
            </w:r>
            <w:proofErr w:type="spellStart"/>
            <w:r w:rsidRPr="00E17EF8">
              <w:rPr>
                <w:rFonts w:ascii="Consolas" w:eastAsia="Consolas" w:hAnsi="Consolas" w:cs="Consolas"/>
                <w:sz w:val="20"/>
                <w:lang w:val="en-US"/>
              </w:rPr>
              <w:t>xml:id</w:t>
            </w:r>
            <w:proofErr w:type="spellEnd"/>
            <w:r w:rsidRPr="00E17EF8">
              <w:rPr>
                <w:rFonts w:ascii="Consolas" w:eastAsia="Consolas" w:hAnsi="Consolas" w:cs="Consolas"/>
                <w:sz w:val="20"/>
                <w:lang w:val="en-US"/>
              </w:rPr>
              <w:t>="w326"&gt;Victoria&lt;/w&gt;</w:t>
            </w:r>
          </w:p>
          <w:p w:rsidR="00343FDB" w:rsidRPr="00E17EF8" w:rsidRDefault="00E17EF8">
            <w:pPr>
              <w:ind w:left="420"/>
              <w:contextualSpacing w:val="0"/>
              <w:rPr>
                <w:lang w:val="en-US"/>
              </w:rPr>
            </w:pPr>
            <w:r w:rsidRPr="00E17EF8">
              <w:rPr>
                <w:rFonts w:ascii="Consolas" w:eastAsia="Consolas" w:hAnsi="Consolas" w:cs="Consolas"/>
                <w:sz w:val="20"/>
                <w:lang w:val="en-US"/>
              </w:rPr>
              <w:t>&lt;/</w:t>
            </w:r>
            <w:proofErr w:type="spellStart"/>
            <w:r w:rsidRPr="00E17EF8">
              <w:rPr>
                <w:rFonts w:ascii="Consolas" w:eastAsia="Consolas" w:hAnsi="Consolas" w:cs="Consolas"/>
                <w:sz w:val="20"/>
                <w:lang w:val="en-US"/>
              </w:rPr>
              <w:t>seg</w:t>
            </w:r>
            <w:proofErr w:type="spellEnd"/>
            <w:r w:rsidRPr="00E17EF8">
              <w:rPr>
                <w:rFonts w:ascii="Consolas" w:eastAsia="Consolas" w:hAnsi="Consolas" w:cs="Consolas"/>
                <w:sz w:val="20"/>
                <w:lang w:val="en-US"/>
              </w:rPr>
              <w:t>&gt;</w:t>
            </w:r>
          </w:p>
          <w:p w:rsidR="00343FDB" w:rsidRPr="00E17EF8" w:rsidRDefault="00E17EF8" w:rsidP="00F6799E">
            <w:pPr>
              <w:contextualSpacing w:val="0"/>
              <w:rPr>
                <w:lang w:val="en-US"/>
              </w:rPr>
            </w:pPr>
            <w:r w:rsidRPr="00E17EF8">
              <w:rPr>
                <w:rFonts w:ascii="Consolas" w:eastAsia="Consolas" w:hAnsi="Consolas" w:cs="Consolas"/>
                <w:sz w:val="20"/>
                <w:lang w:val="en-US"/>
              </w:rPr>
              <w:t>&lt;/u&gt;</w:t>
            </w:r>
          </w:p>
          <w:p w:rsidR="00343FDB" w:rsidRPr="00E17EF8" w:rsidRDefault="00343FDB">
            <w:pPr>
              <w:contextualSpacing w:val="0"/>
              <w:rPr>
                <w:lang w:val="en-US"/>
              </w:rPr>
            </w:pPr>
          </w:p>
          <w:p w:rsidR="00343FDB" w:rsidRPr="00E17EF8" w:rsidRDefault="00E17EF8">
            <w:pPr>
              <w:contextualSpacing w:val="0"/>
              <w:rPr>
                <w:lang w:val="en-US"/>
              </w:rPr>
            </w:pPr>
            <w:r w:rsidRPr="00E17EF8">
              <w:rPr>
                <w:rFonts w:ascii="Consolas" w:eastAsia="Consolas" w:hAnsi="Consolas" w:cs="Consolas"/>
                <w:sz w:val="20"/>
                <w:lang w:val="en-US"/>
              </w:rPr>
              <w:t xml:space="preserve">&lt;!-- u divided into two </w:t>
            </w:r>
            <w:proofErr w:type="spellStart"/>
            <w:r w:rsidRPr="00E17EF8">
              <w:rPr>
                <w:rFonts w:ascii="Consolas" w:eastAsia="Consolas" w:hAnsi="Consolas" w:cs="Consolas"/>
                <w:sz w:val="20"/>
                <w:lang w:val="en-US"/>
              </w:rPr>
              <w:t>seg</w:t>
            </w:r>
            <w:proofErr w:type="spellEnd"/>
            <w:r w:rsidRPr="00E17EF8">
              <w:rPr>
                <w:rFonts w:ascii="Consolas" w:eastAsia="Consolas" w:hAnsi="Consolas" w:cs="Consolas"/>
                <w:sz w:val="20"/>
                <w:lang w:val="en-US"/>
              </w:rPr>
              <w:t xml:space="preserve"> elements (intonation phrases according to GAT/DT) --&gt;</w:t>
            </w:r>
          </w:p>
          <w:p w:rsidR="00343FDB" w:rsidRPr="00E17EF8" w:rsidRDefault="00E17EF8">
            <w:pPr>
              <w:contextualSpacing w:val="0"/>
              <w:rPr>
                <w:lang w:val="en-US"/>
              </w:rPr>
            </w:pPr>
            <w:r w:rsidRPr="00E17EF8">
              <w:rPr>
                <w:rFonts w:ascii="Consolas" w:eastAsia="Consolas" w:hAnsi="Consolas" w:cs="Consolas"/>
                <w:sz w:val="20"/>
                <w:lang w:val="en-US"/>
              </w:rPr>
              <w:t>&lt;u who="#SPK0" start="#T40" end="#T43"&gt;</w:t>
            </w:r>
          </w:p>
          <w:p w:rsidR="00343FDB" w:rsidRPr="00E17EF8" w:rsidRDefault="00E17EF8">
            <w:pPr>
              <w:contextualSpacing w:val="0"/>
              <w:rPr>
                <w:lang w:val="en-US"/>
              </w:rPr>
            </w:pPr>
            <w:r w:rsidRPr="00E17EF8">
              <w:rPr>
                <w:rFonts w:ascii="Consolas" w:eastAsia="Consolas" w:hAnsi="Consolas" w:cs="Consolas"/>
                <w:sz w:val="20"/>
                <w:lang w:val="en-US"/>
              </w:rPr>
              <w:t xml:space="preserve">   &lt;</w:t>
            </w:r>
            <w:proofErr w:type="spellStart"/>
            <w:r w:rsidRPr="00E17EF8">
              <w:rPr>
                <w:rFonts w:ascii="Consolas" w:eastAsia="Consolas" w:hAnsi="Consolas" w:cs="Consolas"/>
                <w:sz w:val="20"/>
                <w:lang w:val="en-US"/>
              </w:rPr>
              <w:t>seg</w:t>
            </w:r>
            <w:proofErr w:type="spellEnd"/>
            <w:r w:rsidRPr="00E17EF8">
              <w:rPr>
                <w:rFonts w:ascii="Consolas" w:eastAsia="Consolas" w:hAnsi="Consolas" w:cs="Consolas"/>
                <w:sz w:val="20"/>
                <w:lang w:val="en-US"/>
              </w:rPr>
              <w:t xml:space="preserve"> type="intonation-phrase" subtype="rising"&gt;</w:t>
            </w:r>
          </w:p>
          <w:p w:rsidR="00343FDB" w:rsidRPr="00E17EF8" w:rsidRDefault="00E17EF8">
            <w:pPr>
              <w:contextualSpacing w:val="0"/>
              <w:rPr>
                <w:lang w:val="en-US"/>
              </w:rPr>
            </w:pPr>
            <w:r w:rsidRPr="00E17EF8">
              <w:rPr>
                <w:rFonts w:ascii="Consolas" w:eastAsia="Consolas" w:hAnsi="Consolas" w:cs="Consolas"/>
                <w:sz w:val="20"/>
                <w:lang w:val="en-US"/>
              </w:rPr>
              <w:t xml:space="preserve">      &lt;w </w:t>
            </w:r>
            <w:proofErr w:type="spellStart"/>
            <w:r w:rsidRPr="00E17EF8">
              <w:rPr>
                <w:rFonts w:ascii="Consolas" w:eastAsia="Consolas" w:hAnsi="Consolas" w:cs="Consolas"/>
                <w:sz w:val="20"/>
                <w:lang w:val="en-US"/>
              </w:rPr>
              <w:t>xml:id</w:t>
            </w:r>
            <w:proofErr w:type="spellEnd"/>
            <w:r w:rsidRPr="00E17EF8">
              <w:rPr>
                <w:rFonts w:ascii="Consolas" w:eastAsia="Consolas" w:hAnsi="Consolas" w:cs="Consolas"/>
                <w:sz w:val="20"/>
                <w:lang w:val="en-US"/>
              </w:rPr>
              <w:t>="w319"&gt;And&lt;/w&gt;</w:t>
            </w:r>
          </w:p>
          <w:p w:rsidR="00343FDB" w:rsidRPr="00E17EF8" w:rsidRDefault="00E17EF8">
            <w:pPr>
              <w:contextualSpacing w:val="0"/>
              <w:rPr>
                <w:lang w:val="en-US"/>
              </w:rPr>
            </w:pPr>
            <w:r w:rsidRPr="00E17EF8">
              <w:rPr>
                <w:rFonts w:ascii="Consolas" w:eastAsia="Consolas" w:hAnsi="Consolas" w:cs="Consolas"/>
                <w:sz w:val="20"/>
                <w:lang w:val="en-US"/>
              </w:rPr>
              <w:t xml:space="preserve">      &lt;gap reason="incomprehensible"/&gt;</w:t>
            </w:r>
          </w:p>
          <w:p w:rsidR="00343FDB" w:rsidRPr="00E17EF8" w:rsidRDefault="00E17EF8">
            <w:pPr>
              <w:contextualSpacing w:val="0"/>
              <w:rPr>
                <w:lang w:val="en-US"/>
              </w:rPr>
            </w:pPr>
            <w:r w:rsidRPr="00E17EF8">
              <w:rPr>
                <w:rFonts w:ascii="Consolas" w:eastAsia="Consolas" w:hAnsi="Consolas" w:cs="Consolas"/>
                <w:sz w:val="20"/>
                <w:lang w:val="en-US"/>
              </w:rPr>
              <w:t xml:space="preserve">      &lt;w </w:t>
            </w:r>
            <w:proofErr w:type="spellStart"/>
            <w:r w:rsidRPr="00E17EF8">
              <w:rPr>
                <w:rFonts w:ascii="Consolas" w:eastAsia="Consolas" w:hAnsi="Consolas" w:cs="Consolas"/>
                <w:sz w:val="20"/>
                <w:lang w:val="en-US"/>
              </w:rPr>
              <w:t>xml:id</w:t>
            </w:r>
            <w:proofErr w:type="spellEnd"/>
            <w:r w:rsidRPr="00E17EF8">
              <w:rPr>
                <w:rFonts w:ascii="Consolas" w:eastAsia="Consolas" w:hAnsi="Consolas" w:cs="Consolas"/>
                <w:sz w:val="20"/>
                <w:lang w:val="en-US"/>
              </w:rPr>
              <w:t>="w320"&gt;disappointed&lt;/w&gt;</w:t>
            </w:r>
          </w:p>
          <w:p w:rsidR="00343FDB" w:rsidRPr="00E17EF8" w:rsidRDefault="00E17EF8">
            <w:pPr>
              <w:contextualSpacing w:val="0"/>
              <w:rPr>
                <w:lang w:val="en-US"/>
              </w:rPr>
            </w:pPr>
            <w:r w:rsidRPr="00E17EF8">
              <w:rPr>
                <w:rFonts w:ascii="Consolas" w:eastAsia="Consolas" w:hAnsi="Consolas" w:cs="Consolas"/>
                <w:sz w:val="20"/>
                <w:lang w:val="en-US"/>
              </w:rPr>
              <w:t xml:space="preserve">      &lt;w </w:t>
            </w:r>
            <w:proofErr w:type="spellStart"/>
            <w:r w:rsidRPr="00E17EF8">
              <w:rPr>
                <w:rFonts w:ascii="Consolas" w:eastAsia="Consolas" w:hAnsi="Consolas" w:cs="Consolas"/>
                <w:sz w:val="20"/>
                <w:lang w:val="en-US"/>
              </w:rPr>
              <w:t>xml:id</w:t>
            </w:r>
            <w:proofErr w:type="spellEnd"/>
            <w:r w:rsidRPr="00E17EF8">
              <w:rPr>
                <w:rFonts w:ascii="Consolas" w:eastAsia="Consolas" w:hAnsi="Consolas" w:cs="Consolas"/>
                <w:sz w:val="20"/>
                <w:lang w:val="en-US"/>
              </w:rPr>
              <w:t>="w321"&gt;when&lt;/w&gt;</w:t>
            </w:r>
          </w:p>
          <w:p w:rsidR="00343FDB" w:rsidRPr="00E17EF8" w:rsidRDefault="00E17EF8">
            <w:pPr>
              <w:contextualSpacing w:val="0"/>
              <w:rPr>
                <w:lang w:val="en-US"/>
              </w:rPr>
            </w:pPr>
            <w:r w:rsidRPr="00E17EF8">
              <w:rPr>
                <w:rFonts w:ascii="Consolas" w:eastAsia="Consolas" w:hAnsi="Consolas" w:cs="Consolas"/>
                <w:sz w:val="20"/>
                <w:lang w:val="en-US"/>
              </w:rPr>
              <w:t xml:space="preserve">      &lt;w </w:t>
            </w:r>
            <w:proofErr w:type="spellStart"/>
            <w:r w:rsidRPr="00E17EF8">
              <w:rPr>
                <w:rFonts w:ascii="Consolas" w:eastAsia="Consolas" w:hAnsi="Consolas" w:cs="Consolas"/>
                <w:sz w:val="20"/>
                <w:lang w:val="en-US"/>
              </w:rPr>
              <w:t>xml:id</w:t>
            </w:r>
            <w:proofErr w:type="spellEnd"/>
            <w:r w:rsidRPr="00E17EF8">
              <w:rPr>
                <w:rFonts w:ascii="Consolas" w:eastAsia="Consolas" w:hAnsi="Consolas" w:cs="Consolas"/>
                <w:sz w:val="20"/>
                <w:lang w:val="en-US"/>
              </w:rPr>
              <w:t>="w322"&gt;you&lt;/w&gt;</w:t>
            </w:r>
          </w:p>
          <w:p w:rsidR="00343FDB" w:rsidRPr="00E17EF8" w:rsidRDefault="00E17EF8">
            <w:pPr>
              <w:contextualSpacing w:val="0"/>
              <w:rPr>
                <w:lang w:val="en-US"/>
              </w:rPr>
            </w:pPr>
            <w:r w:rsidRPr="00E17EF8">
              <w:rPr>
                <w:rFonts w:ascii="Consolas" w:eastAsia="Consolas" w:hAnsi="Consolas" w:cs="Consolas"/>
                <w:sz w:val="20"/>
                <w:lang w:val="en-US"/>
              </w:rPr>
              <w:t xml:space="preserve">      &lt;w </w:t>
            </w:r>
            <w:proofErr w:type="spellStart"/>
            <w:r w:rsidRPr="00E17EF8">
              <w:rPr>
                <w:rFonts w:ascii="Consolas" w:eastAsia="Consolas" w:hAnsi="Consolas" w:cs="Consolas"/>
                <w:sz w:val="20"/>
                <w:lang w:val="en-US"/>
              </w:rPr>
              <w:t>xml:id</w:t>
            </w:r>
            <w:proofErr w:type="spellEnd"/>
            <w:r w:rsidRPr="00E17EF8">
              <w:rPr>
                <w:rFonts w:ascii="Consolas" w:eastAsia="Consolas" w:hAnsi="Consolas" w:cs="Consolas"/>
                <w:sz w:val="20"/>
                <w:lang w:val="en-US"/>
              </w:rPr>
              <w:t>="w323"&gt;got&lt;/w&gt;</w:t>
            </w:r>
          </w:p>
          <w:p w:rsidR="00343FDB" w:rsidRPr="00E17EF8" w:rsidRDefault="00E17EF8">
            <w:pPr>
              <w:contextualSpacing w:val="0"/>
              <w:rPr>
                <w:lang w:val="en-US"/>
              </w:rPr>
            </w:pPr>
            <w:r w:rsidRPr="00E17EF8">
              <w:rPr>
                <w:rFonts w:ascii="Consolas" w:eastAsia="Consolas" w:hAnsi="Consolas" w:cs="Consolas"/>
                <w:sz w:val="20"/>
                <w:lang w:val="en-US"/>
              </w:rPr>
              <w:t xml:space="preserve">      &lt;w </w:t>
            </w:r>
            <w:proofErr w:type="spellStart"/>
            <w:r w:rsidRPr="00E17EF8">
              <w:rPr>
                <w:rFonts w:ascii="Consolas" w:eastAsia="Consolas" w:hAnsi="Consolas" w:cs="Consolas"/>
                <w:sz w:val="20"/>
                <w:lang w:val="en-US"/>
              </w:rPr>
              <w:t>xml:id</w:t>
            </w:r>
            <w:proofErr w:type="spellEnd"/>
            <w:r w:rsidRPr="00E17EF8">
              <w:rPr>
                <w:rFonts w:ascii="Consolas" w:eastAsia="Consolas" w:hAnsi="Consolas" w:cs="Consolas"/>
                <w:sz w:val="20"/>
                <w:lang w:val="en-US"/>
              </w:rPr>
              <w:t>="w324"&gt;to&lt;anchor synch="#T41"/&gt;</w:t>
            </w:r>
            <w:proofErr w:type="spellStart"/>
            <w:r w:rsidRPr="00E17EF8">
              <w:rPr>
                <w:rFonts w:ascii="Consolas" w:eastAsia="Consolas" w:hAnsi="Consolas" w:cs="Consolas"/>
                <w:sz w:val="20"/>
                <w:lang w:val="en-US"/>
              </w:rPr>
              <w:t>gether</w:t>
            </w:r>
            <w:proofErr w:type="spellEnd"/>
            <w:r w:rsidRPr="00E17EF8">
              <w:rPr>
                <w:rFonts w:ascii="Consolas" w:eastAsia="Consolas" w:hAnsi="Consolas" w:cs="Consolas"/>
                <w:sz w:val="20"/>
                <w:lang w:val="en-US"/>
              </w:rPr>
              <w:t>&lt;/w&gt;</w:t>
            </w:r>
          </w:p>
          <w:p w:rsidR="00343FDB" w:rsidRPr="00E17EF8" w:rsidRDefault="00E17EF8">
            <w:pPr>
              <w:contextualSpacing w:val="0"/>
              <w:rPr>
                <w:lang w:val="en-US"/>
              </w:rPr>
            </w:pPr>
            <w:r w:rsidRPr="00E17EF8">
              <w:rPr>
                <w:rFonts w:ascii="Consolas" w:eastAsia="Consolas" w:hAnsi="Consolas" w:cs="Consolas"/>
                <w:sz w:val="20"/>
                <w:lang w:val="en-US"/>
              </w:rPr>
              <w:t xml:space="preserve">   &lt;/</w:t>
            </w:r>
            <w:proofErr w:type="spellStart"/>
            <w:r w:rsidRPr="00E17EF8">
              <w:rPr>
                <w:rFonts w:ascii="Consolas" w:eastAsia="Consolas" w:hAnsi="Consolas" w:cs="Consolas"/>
                <w:sz w:val="20"/>
                <w:lang w:val="en-US"/>
              </w:rPr>
              <w:t>seg</w:t>
            </w:r>
            <w:proofErr w:type="spellEnd"/>
            <w:r w:rsidRPr="00E17EF8">
              <w:rPr>
                <w:rFonts w:ascii="Consolas" w:eastAsia="Consolas" w:hAnsi="Consolas" w:cs="Consolas"/>
                <w:sz w:val="20"/>
                <w:lang w:val="en-US"/>
              </w:rPr>
              <w:t>&gt;</w:t>
            </w:r>
          </w:p>
          <w:p w:rsidR="00343FDB" w:rsidRPr="00E17EF8" w:rsidRDefault="00E17EF8">
            <w:pPr>
              <w:contextualSpacing w:val="0"/>
              <w:rPr>
                <w:lang w:val="en-US"/>
              </w:rPr>
            </w:pPr>
            <w:r w:rsidRPr="00E17EF8">
              <w:rPr>
                <w:rFonts w:ascii="Consolas" w:eastAsia="Consolas" w:hAnsi="Consolas" w:cs="Consolas"/>
                <w:sz w:val="20"/>
                <w:lang w:val="en-US"/>
              </w:rPr>
              <w:t xml:space="preserve">   &lt;anchor synch="#T42"/&gt;</w:t>
            </w:r>
          </w:p>
          <w:p w:rsidR="00343FDB" w:rsidRPr="00E17EF8" w:rsidRDefault="00E17EF8">
            <w:pPr>
              <w:contextualSpacing w:val="0"/>
              <w:rPr>
                <w:lang w:val="en-US"/>
              </w:rPr>
            </w:pPr>
            <w:r w:rsidRPr="00E17EF8">
              <w:rPr>
                <w:rFonts w:ascii="Consolas" w:eastAsia="Consolas" w:hAnsi="Consolas" w:cs="Consolas"/>
                <w:sz w:val="20"/>
                <w:lang w:val="en-US"/>
              </w:rPr>
              <w:t xml:space="preserve">   &lt;</w:t>
            </w:r>
            <w:proofErr w:type="spellStart"/>
            <w:r w:rsidRPr="00E17EF8">
              <w:rPr>
                <w:rFonts w:ascii="Consolas" w:eastAsia="Consolas" w:hAnsi="Consolas" w:cs="Consolas"/>
                <w:sz w:val="20"/>
                <w:lang w:val="en-US"/>
              </w:rPr>
              <w:t>seg</w:t>
            </w:r>
            <w:proofErr w:type="spellEnd"/>
            <w:r w:rsidRPr="00E17EF8">
              <w:rPr>
                <w:rFonts w:ascii="Consolas" w:eastAsia="Consolas" w:hAnsi="Consolas" w:cs="Consolas"/>
                <w:sz w:val="20"/>
                <w:lang w:val="en-US"/>
              </w:rPr>
              <w:t xml:space="preserve"> type="intonation-phrase" subtype="high-rising"&gt;</w:t>
            </w:r>
          </w:p>
          <w:p w:rsidR="00343FDB" w:rsidRPr="00E17EF8" w:rsidRDefault="00E17EF8">
            <w:pPr>
              <w:contextualSpacing w:val="0"/>
              <w:rPr>
                <w:lang w:val="en-US"/>
              </w:rPr>
            </w:pPr>
            <w:r w:rsidRPr="00E17EF8">
              <w:rPr>
                <w:rFonts w:ascii="Consolas" w:eastAsia="Consolas" w:hAnsi="Consolas" w:cs="Consolas"/>
                <w:sz w:val="20"/>
                <w:lang w:val="en-US"/>
              </w:rPr>
              <w:t xml:space="preserve">      &lt;gap reason="incomprehensible"/&gt;</w:t>
            </w:r>
          </w:p>
          <w:p w:rsidR="00343FDB" w:rsidRPr="00E17EF8" w:rsidRDefault="00E17EF8">
            <w:pPr>
              <w:ind w:left="620"/>
              <w:contextualSpacing w:val="0"/>
              <w:rPr>
                <w:lang w:val="en-US"/>
              </w:rPr>
            </w:pPr>
            <w:r w:rsidRPr="00E17EF8">
              <w:rPr>
                <w:rFonts w:ascii="Consolas" w:eastAsia="Consolas" w:hAnsi="Consolas" w:cs="Consolas"/>
                <w:sz w:val="20"/>
                <w:lang w:val="en-US"/>
              </w:rPr>
              <w:t xml:space="preserve">&lt;w </w:t>
            </w:r>
            <w:proofErr w:type="spellStart"/>
            <w:r w:rsidRPr="00E17EF8">
              <w:rPr>
                <w:rFonts w:ascii="Consolas" w:eastAsia="Consolas" w:hAnsi="Consolas" w:cs="Consolas"/>
                <w:sz w:val="20"/>
                <w:lang w:val="en-US"/>
              </w:rPr>
              <w:t>xml:id</w:t>
            </w:r>
            <w:proofErr w:type="spellEnd"/>
            <w:r w:rsidRPr="00E17EF8">
              <w:rPr>
                <w:rFonts w:ascii="Consolas" w:eastAsia="Consolas" w:hAnsi="Consolas" w:cs="Consolas"/>
                <w:sz w:val="20"/>
                <w:lang w:val="en-US"/>
              </w:rPr>
              <w:t>="w325"&gt;you&lt;/w&gt;</w:t>
            </w:r>
          </w:p>
          <w:p w:rsidR="00343FDB" w:rsidRPr="00E17EF8" w:rsidRDefault="00E17EF8">
            <w:pPr>
              <w:ind w:left="620"/>
              <w:contextualSpacing w:val="0"/>
              <w:rPr>
                <w:lang w:val="en-US"/>
              </w:rPr>
            </w:pPr>
            <w:r w:rsidRPr="00E17EF8">
              <w:rPr>
                <w:rFonts w:ascii="Consolas" w:eastAsia="Consolas" w:hAnsi="Consolas" w:cs="Consolas"/>
                <w:sz w:val="20"/>
                <w:lang w:val="en-US"/>
              </w:rPr>
              <w:t>&lt;pc&gt;,&lt;/pc&gt;</w:t>
            </w:r>
          </w:p>
          <w:p w:rsidR="00343FDB" w:rsidRPr="00E17EF8" w:rsidRDefault="00E17EF8">
            <w:pPr>
              <w:ind w:left="620"/>
              <w:contextualSpacing w:val="0"/>
              <w:rPr>
                <w:lang w:val="en-US"/>
              </w:rPr>
            </w:pPr>
            <w:r w:rsidRPr="00E17EF8">
              <w:rPr>
                <w:rFonts w:ascii="Consolas" w:eastAsia="Consolas" w:hAnsi="Consolas" w:cs="Consolas"/>
                <w:sz w:val="20"/>
                <w:lang w:val="en-US"/>
              </w:rPr>
              <w:t xml:space="preserve">&lt;w </w:t>
            </w:r>
            <w:proofErr w:type="spellStart"/>
            <w:r w:rsidRPr="00E17EF8">
              <w:rPr>
                <w:rFonts w:ascii="Consolas" w:eastAsia="Consolas" w:hAnsi="Consolas" w:cs="Consolas"/>
                <w:sz w:val="20"/>
                <w:lang w:val="en-US"/>
              </w:rPr>
              <w:t>xml:id</w:t>
            </w:r>
            <w:proofErr w:type="spellEnd"/>
            <w:r w:rsidRPr="00E17EF8">
              <w:rPr>
                <w:rFonts w:ascii="Consolas" w:eastAsia="Consolas" w:hAnsi="Consolas" w:cs="Consolas"/>
                <w:sz w:val="20"/>
                <w:lang w:val="en-US"/>
              </w:rPr>
              <w:t>="w326"&gt;Victoria&lt;/w&gt;</w:t>
            </w:r>
          </w:p>
          <w:p w:rsidR="00343FDB" w:rsidRDefault="00E17EF8">
            <w:pPr>
              <w:ind w:left="420"/>
              <w:contextualSpacing w:val="0"/>
            </w:pPr>
            <w:r>
              <w:rPr>
                <w:rFonts w:ascii="Consolas" w:eastAsia="Consolas" w:hAnsi="Consolas" w:cs="Consolas"/>
                <w:sz w:val="20"/>
              </w:rPr>
              <w:t>&lt;/</w:t>
            </w:r>
            <w:proofErr w:type="spellStart"/>
            <w:r>
              <w:rPr>
                <w:rFonts w:ascii="Consolas" w:eastAsia="Consolas" w:hAnsi="Consolas" w:cs="Consolas"/>
                <w:sz w:val="20"/>
              </w:rPr>
              <w:t>seg</w:t>
            </w:r>
            <w:proofErr w:type="spellEnd"/>
            <w:r>
              <w:rPr>
                <w:rFonts w:ascii="Consolas" w:eastAsia="Consolas" w:hAnsi="Consolas" w:cs="Consolas"/>
                <w:sz w:val="20"/>
              </w:rPr>
              <w:t>&gt;</w:t>
            </w:r>
          </w:p>
          <w:p w:rsidR="00343FDB" w:rsidRDefault="00E17EF8" w:rsidP="00F6799E">
            <w:pPr>
              <w:contextualSpacing w:val="0"/>
            </w:pPr>
            <w:r>
              <w:rPr>
                <w:rFonts w:ascii="Consolas" w:eastAsia="Consolas" w:hAnsi="Consolas" w:cs="Consolas"/>
                <w:sz w:val="20"/>
              </w:rPr>
              <w:t>&lt;/u&gt;</w:t>
            </w:r>
          </w:p>
          <w:p w:rsidR="00343FDB" w:rsidRDefault="00343FDB" w:rsidP="00A279D7">
            <w:pPr>
              <w:contextualSpacing w:val="0"/>
            </w:pPr>
          </w:p>
        </w:tc>
      </w:tr>
    </w:tbl>
    <w:p w:rsidR="00343FDB" w:rsidRDefault="00E17EF8">
      <w:r>
        <w:br w:type="page"/>
      </w:r>
    </w:p>
    <w:p w:rsidR="00343FDB" w:rsidRDefault="002D206A">
      <w:pPr>
        <w:pStyle w:val="berschrift1"/>
        <w:contextualSpacing w:val="0"/>
      </w:pPr>
      <w:bookmarkStart w:id="337" w:name="h.ly36xaggqs86" w:colFirst="0" w:colLast="0"/>
      <w:bookmarkStart w:id="338" w:name="h.mr3zkmijs0p1" w:colFirst="0" w:colLast="0"/>
      <w:bookmarkStart w:id="339" w:name="_Toc408578646"/>
      <w:bookmarkEnd w:id="337"/>
      <w:bookmarkEnd w:id="338"/>
      <w:r>
        <w:lastRenderedPageBreak/>
        <w:t>7</w:t>
      </w:r>
      <w:r w:rsidR="00E17EF8">
        <w:t xml:space="preserve"> </w:t>
      </w:r>
      <w:proofErr w:type="spellStart"/>
      <w:r w:rsidR="00E17EF8">
        <w:t>Bibliographical</w:t>
      </w:r>
      <w:proofErr w:type="spellEnd"/>
      <w:r w:rsidR="00E17EF8">
        <w:t xml:space="preserve"> </w:t>
      </w:r>
      <w:proofErr w:type="spellStart"/>
      <w:r w:rsidR="00E17EF8">
        <w:t>reference</w:t>
      </w:r>
      <w:bookmarkEnd w:id="339"/>
      <w:proofErr w:type="spellEnd"/>
    </w:p>
    <w:p w:rsidR="002D206A" w:rsidRDefault="002D206A">
      <w:pPr>
        <w:contextualSpacing w:val="0"/>
        <w:rPr>
          <w:b/>
          <w:lang w:val="fr-FR"/>
        </w:rPr>
      </w:pPr>
    </w:p>
    <w:p w:rsidR="00343FDB" w:rsidRPr="00E17EF8" w:rsidRDefault="00B5665C">
      <w:pPr>
        <w:contextualSpacing w:val="0"/>
        <w:rPr>
          <w:lang w:val="en-US"/>
        </w:rPr>
      </w:pPr>
      <w:r w:rsidRPr="00B5665C">
        <w:rPr>
          <w:b/>
          <w:lang w:val="fr-FR"/>
        </w:rPr>
        <w:t>Barras, Claude</w:t>
      </w:r>
      <w:r w:rsidR="00E17EF8" w:rsidRPr="00B5665C">
        <w:rPr>
          <w:b/>
          <w:lang w:val="fr-FR"/>
        </w:rPr>
        <w:t xml:space="preserve">; </w:t>
      </w:r>
      <w:proofErr w:type="spellStart"/>
      <w:r w:rsidR="00E17EF8" w:rsidRPr="00B5665C">
        <w:rPr>
          <w:b/>
          <w:lang w:val="fr-FR"/>
        </w:rPr>
        <w:t>Geoffrois</w:t>
      </w:r>
      <w:proofErr w:type="spellEnd"/>
      <w:r w:rsidR="00E17EF8" w:rsidRPr="00B5665C">
        <w:rPr>
          <w:b/>
          <w:lang w:val="fr-FR"/>
        </w:rPr>
        <w:t>, E</w:t>
      </w:r>
      <w:r w:rsidRPr="00B5665C">
        <w:rPr>
          <w:b/>
          <w:lang w:val="fr-FR"/>
        </w:rPr>
        <w:t>douard</w:t>
      </w:r>
      <w:r w:rsidR="00E17EF8" w:rsidRPr="00B5665C">
        <w:rPr>
          <w:b/>
          <w:lang w:val="fr-FR"/>
        </w:rPr>
        <w:t xml:space="preserve">; Wu, </w:t>
      </w:r>
      <w:proofErr w:type="spellStart"/>
      <w:r w:rsidR="00E17EF8" w:rsidRPr="00B5665C">
        <w:rPr>
          <w:b/>
          <w:lang w:val="fr-FR"/>
        </w:rPr>
        <w:t>Z</w:t>
      </w:r>
      <w:r>
        <w:rPr>
          <w:b/>
          <w:lang w:val="fr-FR"/>
        </w:rPr>
        <w:t>hibiaou</w:t>
      </w:r>
      <w:proofErr w:type="spellEnd"/>
      <w:r w:rsidR="00E17EF8" w:rsidRPr="00B5665C">
        <w:rPr>
          <w:b/>
          <w:lang w:val="fr-FR"/>
        </w:rPr>
        <w:t xml:space="preserve"> &amp; </w:t>
      </w:r>
      <w:proofErr w:type="spellStart"/>
      <w:r w:rsidR="00E17EF8" w:rsidRPr="00B5665C">
        <w:rPr>
          <w:b/>
          <w:lang w:val="fr-FR"/>
        </w:rPr>
        <w:t>Liberman</w:t>
      </w:r>
      <w:proofErr w:type="spellEnd"/>
      <w:r w:rsidR="00E17EF8" w:rsidRPr="00B5665C">
        <w:rPr>
          <w:b/>
          <w:lang w:val="fr-FR"/>
        </w:rPr>
        <w:t>, M</w:t>
      </w:r>
      <w:r>
        <w:rPr>
          <w:b/>
          <w:lang w:val="fr-FR"/>
        </w:rPr>
        <w:t>ark</w:t>
      </w:r>
      <w:r w:rsidR="00E17EF8" w:rsidRPr="00B5665C">
        <w:rPr>
          <w:b/>
          <w:lang w:val="fr-FR"/>
        </w:rPr>
        <w:t xml:space="preserve"> (2000). </w:t>
      </w:r>
      <w:r w:rsidR="00E17EF8" w:rsidRPr="00E17EF8">
        <w:rPr>
          <w:lang w:val="en-US"/>
        </w:rPr>
        <w:t xml:space="preserve">Transcriber: Development and Use of a Tool for Assisting Speech Corpora Production. Speech Communication </w:t>
      </w:r>
      <w:r w:rsidR="00897C61">
        <w:rPr>
          <w:lang w:val="en-US"/>
        </w:rPr>
        <w:t>(</w:t>
      </w:r>
      <w:r w:rsidR="00E17EF8" w:rsidRPr="00E17EF8">
        <w:rPr>
          <w:lang w:val="en-US"/>
        </w:rPr>
        <w:t>33</w:t>
      </w:r>
      <w:r w:rsidR="00897C61">
        <w:rPr>
          <w:lang w:val="en-US"/>
        </w:rPr>
        <w:t>)</w:t>
      </w:r>
      <w:r w:rsidR="00E17EF8" w:rsidRPr="00E17EF8">
        <w:rPr>
          <w:lang w:val="en-US"/>
        </w:rPr>
        <w:t xml:space="preserve">, 5-22. </w:t>
      </w:r>
    </w:p>
    <w:p w:rsidR="00343FDB" w:rsidRPr="00E17EF8" w:rsidRDefault="00343FDB">
      <w:pPr>
        <w:contextualSpacing w:val="0"/>
        <w:rPr>
          <w:lang w:val="en-US"/>
        </w:rPr>
      </w:pPr>
    </w:p>
    <w:p w:rsidR="00343FDB" w:rsidRPr="00E17EF8" w:rsidRDefault="00E17EF8">
      <w:pPr>
        <w:contextualSpacing w:val="0"/>
        <w:rPr>
          <w:lang w:val="en-US"/>
        </w:rPr>
      </w:pPr>
      <w:r w:rsidRPr="00E17EF8">
        <w:rPr>
          <w:b/>
          <w:lang w:val="en-US"/>
        </w:rPr>
        <w:t xml:space="preserve">Bird, Steven &amp; </w:t>
      </w:r>
      <w:proofErr w:type="spellStart"/>
      <w:r w:rsidRPr="00E17EF8">
        <w:rPr>
          <w:b/>
          <w:lang w:val="en-US"/>
        </w:rPr>
        <w:t>Liberman</w:t>
      </w:r>
      <w:proofErr w:type="spellEnd"/>
      <w:r w:rsidRPr="00E17EF8">
        <w:rPr>
          <w:b/>
          <w:lang w:val="en-US"/>
        </w:rPr>
        <w:t>, Mark (2001).</w:t>
      </w:r>
      <w:r w:rsidRPr="00E17EF8">
        <w:rPr>
          <w:lang w:val="en-US"/>
        </w:rPr>
        <w:t xml:space="preserve"> A formal framework for linguistic annotation. In: Speech Communication (33), 23-60.</w:t>
      </w:r>
    </w:p>
    <w:p w:rsidR="00343FDB" w:rsidRPr="00E17EF8" w:rsidRDefault="00343FDB">
      <w:pPr>
        <w:contextualSpacing w:val="0"/>
        <w:rPr>
          <w:lang w:val="en-US"/>
        </w:rPr>
      </w:pPr>
    </w:p>
    <w:p w:rsidR="00343FDB" w:rsidRPr="00E17EF8" w:rsidRDefault="00B5665C">
      <w:pPr>
        <w:contextualSpacing w:val="0"/>
        <w:rPr>
          <w:lang w:val="en-US"/>
        </w:rPr>
      </w:pPr>
      <w:proofErr w:type="spellStart"/>
      <w:r>
        <w:rPr>
          <w:b/>
          <w:lang w:val="en-US"/>
        </w:rPr>
        <w:t>Boersma</w:t>
      </w:r>
      <w:proofErr w:type="spellEnd"/>
      <w:r>
        <w:rPr>
          <w:b/>
          <w:lang w:val="en-US"/>
        </w:rPr>
        <w:t>, Paul</w:t>
      </w:r>
      <w:r w:rsidR="00E17EF8" w:rsidRPr="00E17EF8">
        <w:rPr>
          <w:b/>
          <w:lang w:val="en-US"/>
        </w:rPr>
        <w:t xml:space="preserve"> &amp; </w:t>
      </w:r>
      <w:proofErr w:type="spellStart"/>
      <w:r w:rsidR="00E17EF8" w:rsidRPr="00E17EF8">
        <w:rPr>
          <w:b/>
          <w:lang w:val="en-US"/>
        </w:rPr>
        <w:t>Weeni</w:t>
      </w:r>
      <w:r>
        <w:rPr>
          <w:b/>
          <w:lang w:val="en-US"/>
        </w:rPr>
        <w:t>nk</w:t>
      </w:r>
      <w:proofErr w:type="spellEnd"/>
      <w:r>
        <w:rPr>
          <w:b/>
          <w:lang w:val="en-US"/>
        </w:rPr>
        <w:t>, David</w:t>
      </w:r>
      <w:r w:rsidR="00E17EF8" w:rsidRPr="00E17EF8">
        <w:rPr>
          <w:b/>
          <w:lang w:val="en-US"/>
        </w:rPr>
        <w:t xml:space="preserve"> (1996). </w:t>
      </w:r>
      <w:r w:rsidR="00E17EF8" w:rsidRPr="00E17EF8">
        <w:rPr>
          <w:lang w:val="en-US"/>
        </w:rPr>
        <w:t xml:space="preserve">PRAAT, a system for doing phonetics by computer, version 3.4. Institute of Phonetic Sciences of the University of Amsterdam, Report 132. 182 pages. </w:t>
      </w:r>
    </w:p>
    <w:p w:rsidR="00343FDB" w:rsidRPr="00E17EF8" w:rsidRDefault="00343FDB">
      <w:pPr>
        <w:contextualSpacing w:val="0"/>
        <w:rPr>
          <w:lang w:val="en-US"/>
        </w:rPr>
      </w:pPr>
    </w:p>
    <w:p w:rsidR="00343FDB" w:rsidRPr="00E17EF8" w:rsidRDefault="00B5665C">
      <w:pPr>
        <w:contextualSpacing w:val="0"/>
        <w:rPr>
          <w:lang w:val="en-US"/>
        </w:rPr>
      </w:pPr>
      <w:proofErr w:type="spellStart"/>
      <w:r>
        <w:rPr>
          <w:b/>
          <w:lang w:val="en-US"/>
        </w:rPr>
        <w:t>Broeder</w:t>
      </w:r>
      <w:proofErr w:type="spellEnd"/>
      <w:r>
        <w:rPr>
          <w:b/>
          <w:lang w:val="en-US"/>
        </w:rPr>
        <w:t xml:space="preserve">, Dan &amp; </w:t>
      </w:r>
      <w:proofErr w:type="spellStart"/>
      <w:r>
        <w:rPr>
          <w:b/>
          <w:lang w:val="en-US"/>
        </w:rPr>
        <w:t>Wittenburg</w:t>
      </w:r>
      <w:proofErr w:type="spellEnd"/>
      <w:r>
        <w:rPr>
          <w:b/>
          <w:lang w:val="en-US"/>
        </w:rPr>
        <w:t>, Peter</w:t>
      </w:r>
      <w:r w:rsidR="00E17EF8" w:rsidRPr="00E17EF8">
        <w:rPr>
          <w:b/>
          <w:lang w:val="en-US"/>
        </w:rPr>
        <w:t xml:space="preserve"> (2002). </w:t>
      </w:r>
      <w:r w:rsidR="00E17EF8" w:rsidRPr="00E17EF8">
        <w:rPr>
          <w:lang w:val="en-US"/>
        </w:rPr>
        <w:t>Management of Language Resources using Metadata. Proceedings of LREC 2002.</w:t>
      </w:r>
    </w:p>
    <w:p w:rsidR="00343FDB" w:rsidRPr="00E17EF8" w:rsidRDefault="00343FDB">
      <w:pPr>
        <w:contextualSpacing w:val="0"/>
        <w:rPr>
          <w:lang w:val="en-US"/>
        </w:rPr>
      </w:pPr>
    </w:p>
    <w:p w:rsidR="00343FDB" w:rsidRPr="00E17EF8" w:rsidRDefault="00E17EF8">
      <w:pPr>
        <w:contextualSpacing w:val="0"/>
        <w:rPr>
          <w:lang w:val="en-US"/>
        </w:rPr>
      </w:pPr>
      <w:proofErr w:type="spellStart"/>
      <w:r w:rsidRPr="00750C49">
        <w:rPr>
          <w:b/>
          <w:lang w:val="en-US"/>
          <w:rPrChange w:id="340" w:author="Schmidt" w:date="2015-01-15T12:40:00Z">
            <w:rPr>
              <w:b/>
              <w:lang w:val="da-DK"/>
            </w:rPr>
          </w:rPrChange>
        </w:rPr>
        <w:t>Broeder</w:t>
      </w:r>
      <w:proofErr w:type="spellEnd"/>
      <w:r w:rsidRPr="00750C49">
        <w:rPr>
          <w:b/>
          <w:lang w:val="en-US"/>
          <w:rPrChange w:id="341" w:author="Schmidt" w:date="2015-01-15T12:40:00Z">
            <w:rPr>
              <w:b/>
              <w:lang w:val="da-DK"/>
            </w:rPr>
          </w:rPrChange>
        </w:rPr>
        <w:t>, D</w:t>
      </w:r>
      <w:r w:rsidR="00B5665C" w:rsidRPr="00750C49">
        <w:rPr>
          <w:b/>
          <w:lang w:val="en-US"/>
          <w:rPrChange w:id="342" w:author="Schmidt" w:date="2015-01-15T12:40:00Z">
            <w:rPr>
              <w:b/>
              <w:lang w:val="da-DK"/>
            </w:rPr>
          </w:rPrChange>
        </w:rPr>
        <w:t>an</w:t>
      </w:r>
      <w:r w:rsidRPr="00750C49">
        <w:rPr>
          <w:b/>
          <w:lang w:val="en-US"/>
          <w:rPrChange w:id="343" w:author="Schmidt" w:date="2015-01-15T12:40:00Z">
            <w:rPr>
              <w:b/>
              <w:lang w:val="da-DK"/>
            </w:rPr>
          </w:rPrChange>
        </w:rPr>
        <w:t xml:space="preserve"> &amp; van </w:t>
      </w:r>
      <w:proofErr w:type="spellStart"/>
      <w:r w:rsidRPr="00750C49">
        <w:rPr>
          <w:b/>
          <w:lang w:val="en-US"/>
          <w:rPrChange w:id="344" w:author="Schmidt" w:date="2015-01-15T12:40:00Z">
            <w:rPr>
              <w:b/>
              <w:lang w:val="da-DK"/>
            </w:rPr>
          </w:rPrChange>
        </w:rPr>
        <w:t>Uytvanck</w:t>
      </w:r>
      <w:proofErr w:type="spellEnd"/>
      <w:r w:rsidRPr="00750C49">
        <w:rPr>
          <w:b/>
          <w:lang w:val="en-US"/>
          <w:rPrChange w:id="345" w:author="Schmidt" w:date="2015-01-15T12:40:00Z">
            <w:rPr>
              <w:b/>
              <w:lang w:val="da-DK"/>
            </w:rPr>
          </w:rPrChange>
        </w:rPr>
        <w:t>, D</w:t>
      </w:r>
      <w:r w:rsidR="00B5665C" w:rsidRPr="00750C49">
        <w:rPr>
          <w:b/>
          <w:lang w:val="en-US"/>
          <w:rPrChange w:id="346" w:author="Schmidt" w:date="2015-01-15T12:40:00Z">
            <w:rPr>
              <w:b/>
              <w:lang w:val="da-DK"/>
            </w:rPr>
          </w:rPrChange>
        </w:rPr>
        <w:t>ieter</w:t>
      </w:r>
      <w:r w:rsidRPr="00750C49">
        <w:rPr>
          <w:b/>
          <w:lang w:val="en-US"/>
          <w:rPrChange w:id="347" w:author="Schmidt" w:date="2015-01-15T12:40:00Z">
            <w:rPr>
              <w:b/>
              <w:lang w:val="da-DK"/>
            </w:rPr>
          </w:rPrChange>
        </w:rPr>
        <w:t xml:space="preserve"> (2014). </w:t>
      </w:r>
      <w:r w:rsidRPr="00E17EF8">
        <w:rPr>
          <w:lang w:val="en-US"/>
        </w:rPr>
        <w:t>Metada</w:t>
      </w:r>
      <w:r w:rsidR="00897C61">
        <w:rPr>
          <w:lang w:val="en-US"/>
        </w:rPr>
        <w:t>ta Formats.  In: Durand, Jacques;</w:t>
      </w:r>
      <w:r w:rsidRPr="00E17EF8">
        <w:rPr>
          <w:lang w:val="en-US"/>
        </w:rPr>
        <w:t xml:space="preserve"> Gut, </w:t>
      </w:r>
      <w:r w:rsidR="00897C61" w:rsidRPr="00E17EF8">
        <w:rPr>
          <w:lang w:val="en-US"/>
        </w:rPr>
        <w:t xml:space="preserve">Ulrike </w:t>
      </w:r>
      <w:r w:rsidR="00897C61">
        <w:rPr>
          <w:lang w:val="en-US"/>
        </w:rPr>
        <w:t>&amp;</w:t>
      </w:r>
      <w:r w:rsidRPr="00E17EF8">
        <w:rPr>
          <w:lang w:val="en-US"/>
        </w:rPr>
        <w:t xml:space="preserve"> </w:t>
      </w:r>
      <w:proofErr w:type="spellStart"/>
      <w:r w:rsidRPr="00E17EF8">
        <w:rPr>
          <w:lang w:val="en-US"/>
        </w:rPr>
        <w:t>Kristoffersen</w:t>
      </w:r>
      <w:proofErr w:type="spellEnd"/>
      <w:r w:rsidR="00897C61">
        <w:rPr>
          <w:lang w:val="en-US"/>
        </w:rPr>
        <w:t xml:space="preserve">, </w:t>
      </w:r>
      <w:proofErr w:type="spellStart"/>
      <w:r w:rsidR="00897C61" w:rsidRPr="00E17EF8">
        <w:rPr>
          <w:lang w:val="en-US"/>
        </w:rPr>
        <w:t>Gjert</w:t>
      </w:r>
      <w:proofErr w:type="spellEnd"/>
      <w:r w:rsidRPr="00E17EF8">
        <w:rPr>
          <w:lang w:val="en-US"/>
        </w:rPr>
        <w:t xml:space="preserve"> (eds.): The Oxford Handbook of Corpus Phonology, pp. 150-165.</w:t>
      </w:r>
    </w:p>
    <w:p w:rsidR="00343FDB" w:rsidRPr="00E17EF8" w:rsidRDefault="00343FDB">
      <w:pPr>
        <w:contextualSpacing w:val="0"/>
        <w:rPr>
          <w:lang w:val="en-US"/>
        </w:rPr>
      </w:pPr>
    </w:p>
    <w:p w:rsidR="00343FDB" w:rsidRPr="00E17EF8" w:rsidRDefault="00B5665C">
      <w:pPr>
        <w:contextualSpacing w:val="0"/>
        <w:rPr>
          <w:lang w:val="en-US"/>
        </w:rPr>
      </w:pPr>
      <w:r>
        <w:rPr>
          <w:b/>
          <w:lang w:val="en-US"/>
        </w:rPr>
        <w:t>DuBois, John;</w:t>
      </w:r>
      <w:r w:rsidR="00E17EF8" w:rsidRPr="00E17EF8">
        <w:rPr>
          <w:b/>
          <w:lang w:val="en-US"/>
        </w:rPr>
        <w:t xml:space="preserve"> </w:t>
      </w:r>
      <w:proofErr w:type="spellStart"/>
      <w:r w:rsidR="00E17EF8" w:rsidRPr="00E17EF8">
        <w:rPr>
          <w:b/>
          <w:lang w:val="en-US"/>
        </w:rPr>
        <w:t>Schuetze</w:t>
      </w:r>
      <w:proofErr w:type="spellEnd"/>
      <w:r w:rsidR="00E17EF8" w:rsidRPr="00E17EF8">
        <w:rPr>
          <w:b/>
          <w:lang w:val="en-US"/>
        </w:rPr>
        <w:t xml:space="preserve">-Coburn, </w:t>
      </w:r>
      <w:r w:rsidR="00897C61">
        <w:rPr>
          <w:b/>
          <w:lang w:val="en-US"/>
        </w:rPr>
        <w:t>Stephan;</w:t>
      </w:r>
      <w:r w:rsidR="00E17EF8" w:rsidRPr="00E17EF8">
        <w:rPr>
          <w:b/>
          <w:lang w:val="en-US"/>
        </w:rPr>
        <w:t xml:space="preserve"> Cumming, </w:t>
      </w:r>
      <w:r w:rsidR="00897C61">
        <w:rPr>
          <w:b/>
          <w:lang w:val="en-US"/>
        </w:rPr>
        <w:t xml:space="preserve">Susanna &amp; </w:t>
      </w:r>
      <w:proofErr w:type="spellStart"/>
      <w:r w:rsidR="00E17EF8" w:rsidRPr="00E17EF8">
        <w:rPr>
          <w:b/>
          <w:lang w:val="en-US"/>
        </w:rPr>
        <w:t>Paolino</w:t>
      </w:r>
      <w:proofErr w:type="spellEnd"/>
      <w:r w:rsidR="00897C61">
        <w:rPr>
          <w:b/>
          <w:lang w:val="en-US"/>
        </w:rPr>
        <w:t xml:space="preserve">, </w:t>
      </w:r>
      <w:proofErr w:type="spellStart"/>
      <w:r w:rsidR="00897C61">
        <w:rPr>
          <w:b/>
          <w:lang w:val="en-US"/>
        </w:rPr>
        <w:t>Danae</w:t>
      </w:r>
      <w:proofErr w:type="spellEnd"/>
      <w:r w:rsidR="00E17EF8" w:rsidRPr="00E17EF8">
        <w:rPr>
          <w:b/>
          <w:lang w:val="en-US"/>
        </w:rPr>
        <w:t xml:space="preserve"> (1993). </w:t>
      </w:r>
      <w:r w:rsidR="00E17EF8" w:rsidRPr="00E17EF8">
        <w:rPr>
          <w:lang w:val="en-US"/>
        </w:rPr>
        <w:t>Outline of Discourse Transcription. In</w:t>
      </w:r>
      <w:r w:rsidR="00897C61">
        <w:rPr>
          <w:lang w:val="en-US"/>
        </w:rPr>
        <w:t xml:space="preserve">: Edwards, Jane &amp; Lampert, Martin (eds.): </w:t>
      </w:r>
      <w:r w:rsidR="00E17EF8" w:rsidRPr="00E17EF8">
        <w:rPr>
          <w:lang w:val="en-US"/>
        </w:rPr>
        <w:t xml:space="preserve">Talking Data: Transcription and Coding in Discourse Research, </w:t>
      </w:r>
      <w:r w:rsidR="00897C61">
        <w:rPr>
          <w:lang w:val="en-US"/>
        </w:rPr>
        <w:t xml:space="preserve">pp. </w:t>
      </w:r>
      <w:r w:rsidR="00E17EF8" w:rsidRPr="00E17EF8">
        <w:rPr>
          <w:lang w:val="en-US"/>
        </w:rPr>
        <w:t xml:space="preserve">45–89. Hillsdale, NJ: Erlbaum. </w:t>
      </w:r>
    </w:p>
    <w:p w:rsidR="00343FDB" w:rsidRPr="00E17EF8" w:rsidRDefault="00343FDB">
      <w:pPr>
        <w:contextualSpacing w:val="0"/>
        <w:rPr>
          <w:lang w:val="en-US"/>
        </w:rPr>
      </w:pPr>
    </w:p>
    <w:p w:rsidR="00343FDB" w:rsidRPr="00E17EF8" w:rsidRDefault="00E17EF8">
      <w:pPr>
        <w:contextualSpacing w:val="0"/>
        <w:rPr>
          <w:lang w:val="en-US"/>
        </w:rPr>
      </w:pPr>
      <w:proofErr w:type="spellStart"/>
      <w:r w:rsidRPr="00E17EF8">
        <w:rPr>
          <w:b/>
          <w:lang w:val="en-US"/>
        </w:rPr>
        <w:t>Kipp</w:t>
      </w:r>
      <w:proofErr w:type="spellEnd"/>
      <w:r w:rsidRPr="00E17EF8">
        <w:rPr>
          <w:b/>
          <w:lang w:val="en-US"/>
        </w:rPr>
        <w:t>, Michael (2014).</w:t>
      </w:r>
      <w:r w:rsidRPr="00E17EF8">
        <w:rPr>
          <w:lang w:val="en-US"/>
        </w:rPr>
        <w:t xml:space="preserve"> ANVIL: The Video Annotation Research Tool. In: Durand, Jacques; Gut, Ulrike &amp; </w:t>
      </w:r>
      <w:proofErr w:type="spellStart"/>
      <w:r w:rsidRPr="00E17EF8">
        <w:rPr>
          <w:lang w:val="en-US"/>
        </w:rPr>
        <w:t>Kristoffersen</w:t>
      </w:r>
      <w:proofErr w:type="spellEnd"/>
      <w:r w:rsidRPr="00E17EF8">
        <w:rPr>
          <w:lang w:val="en-US"/>
        </w:rPr>
        <w:t xml:space="preserve">, </w:t>
      </w:r>
      <w:proofErr w:type="spellStart"/>
      <w:r w:rsidRPr="00E17EF8">
        <w:rPr>
          <w:lang w:val="en-US"/>
        </w:rPr>
        <w:t>Gjert</w:t>
      </w:r>
      <w:proofErr w:type="spellEnd"/>
      <w:r w:rsidRPr="00E17EF8">
        <w:rPr>
          <w:lang w:val="en-US"/>
        </w:rPr>
        <w:t xml:space="preserve"> (eds.): The Oxford Handbook of Corpus Phonology. </w:t>
      </w:r>
    </w:p>
    <w:p w:rsidR="00343FDB" w:rsidRPr="00E17EF8" w:rsidRDefault="00343FDB">
      <w:pPr>
        <w:contextualSpacing w:val="0"/>
        <w:rPr>
          <w:lang w:val="en-US"/>
        </w:rPr>
      </w:pPr>
    </w:p>
    <w:p w:rsidR="00343FDB" w:rsidRDefault="00E17EF8">
      <w:pPr>
        <w:contextualSpacing w:val="0"/>
      </w:pPr>
      <w:proofErr w:type="spellStart"/>
      <w:r w:rsidRPr="00E17EF8">
        <w:rPr>
          <w:b/>
          <w:lang w:val="en-US"/>
        </w:rPr>
        <w:t>MacWhinney</w:t>
      </w:r>
      <w:proofErr w:type="spellEnd"/>
      <w:r w:rsidRPr="00E17EF8">
        <w:rPr>
          <w:b/>
          <w:lang w:val="en-US"/>
        </w:rPr>
        <w:t>, B</w:t>
      </w:r>
      <w:r w:rsidR="00897C61">
        <w:rPr>
          <w:b/>
          <w:lang w:val="en-US"/>
        </w:rPr>
        <w:t>rian</w:t>
      </w:r>
      <w:r w:rsidRPr="00E17EF8">
        <w:rPr>
          <w:b/>
          <w:lang w:val="en-US"/>
        </w:rPr>
        <w:t xml:space="preserve"> (2000). </w:t>
      </w:r>
      <w:r w:rsidRPr="00E17EF8">
        <w:rPr>
          <w:lang w:val="en-US"/>
        </w:rPr>
        <w:t xml:space="preserve">The CHILDES Project: Tools for Analyzing Talk. </w:t>
      </w:r>
      <w:proofErr w:type="spellStart"/>
      <w:r>
        <w:t>Mahwah</w:t>
      </w:r>
      <w:proofErr w:type="spellEnd"/>
      <w:r>
        <w:t xml:space="preserve">, NJ: </w:t>
      </w:r>
      <w:proofErr w:type="spellStart"/>
      <w:r>
        <w:t>Erlbaum</w:t>
      </w:r>
      <w:proofErr w:type="spellEnd"/>
      <w:r>
        <w:t xml:space="preserve">. </w:t>
      </w:r>
      <w:hyperlink r:id="rId11">
        <w:r>
          <w:rPr>
            <w:color w:val="1155CC"/>
            <w:u w:val="single"/>
          </w:rPr>
          <w:t>http://childes.psy.cmu.edu/manuals/chat.pdf</w:t>
        </w:r>
      </w:hyperlink>
      <w:r>
        <w:t>.</w:t>
      </w:r>
    </w:p>
    <w:p w:rsidR="00343FDB" w:rsidRDefault="00343FDB">
      <w:pPr>
        <w:contextualSpacing w:val="0"/>
      </w:pPr>
    </w:p>
    <w:p w:rsidR="00343FDB" w:rsidRPr="00E17EF8" w:rsidRDefault="00E17EF8">
      <w:pPr>
        <w:contextualSpacing w:val="0"/>
        <w:rPr>
          <w:lang w:val="en-US"/>
        </w:rPr>
      </w:pPr>
      <w:proofErr w:type="spellStart"/>
      <w:r w:rsidRPr="00E17EF8">
        <w:rPr>
          <w:b/>
          <w:lang w:val="en-US"/>
        </w:rPr>
        <w:t>Parisse</w:t>
      </w:r>
      <w:proofErr w:type="spellEnd"/>
      <w:r w:rsidRPr="00E17EF8">
        <w:rPr>
          <w:b/>
          <w:lang w:val="en-US"/>
        </w:rPr>
        <w:t xml:space="preserve">, Christophe &amp; Morgenstern, Aliyah (2010). </w:t>
      </w:r>
      <w:r w:rsidRPr="00E17EF8">
        <w:rPr>
          <w:lang w:val="en-US"/>
        </w:rPr>
        <w:t xml:space="preserve">A multi-software integration platform and support for multimedia transcripts of language. LREC </w:t>
      </w:r>
      <w:proofErr w:type="gramStart"/>
      <w:r w:rsidRPr="00E17EF8">
        <w:rPr>
          <w:lang w:val="en-US"/>
        </w:rPr>
        <w:t>2010 :</w:t>
      </w:r>
      <w:proofErr w:type="gramEnd"/>
      <w:r w:rsidRPr="00E17EF8">
        <w:rPr>
          <w:lang w:val="en-US"/>
        </w:rPr>
        <w:t xml:space="preserve"> Workshop on Multimodal Corpora: Advances in Capturing, Coding and Analyzing Multimodality, May 2010, La </w:t>
      </w:r>
      <w:proofErr w:type="spellStart"/>
      <w:r w:rsidRPr="00E17EF8">
        <w:rPr>
          <w:lang w:val="en-US"/>
        </w:rPr>
        <w:t>Valette</w:t>
      </w:r>
      <w:proofErr w:type="spellEnd"/>
      <w:r w:rsidRPr="00E17EF8">
        <w:rPr>
          <w:lang w:val="en-US"/>
        </w:rPr>
        <w:t xml:space="preserve">, Malta. LREC 2010 </w:t>
      </w:r>
      <w:proofErr w:type="gramStart"/>
      <w:r w:rsidRPr="00E17EF8">
        <w:rPr>
          <w:lang w:val="en-US"/>
        </w:rPr>
        <w:t>Proceedings :</w:t>
      </w:r>
      <w:proofErr w:type="gramEnd"/>
      <w:r w:rsidRPr="00E17EF8">
        <w:rPr>
          <w:lang w:val="en-US"/>
        </w:rPr>
        <w:t xml:space="preserve"> Workshop on Multimodal Corpora: Advances in Capturing, Coding and Analyzing Multimodality, pp. 106-110</w:t>
      </w:r>
    </w:p>
    <w:p w:rsidR="00343FDB" w:rsidRPr="00E17EF8" w:rsidRDefault="00343FDB">
      <w:pPr>
        <w:contextualSpacing w:val="0"/>
        <w:rPr>
          <w:lang w:val="en-US"/>
        </w:rPr>
      </w:pPr>
    </w:p>
    <w:p w:rsidR="00343FDB" w:rsidRDefault="00897C61">
      <w:pPr>
        <w:contextualSpacing w:val="0"/>
      </w:pPr>
      <w:r w:rsidRPr="00897C61">
        <w:rPr>
          <w:b/>
        </w:rPr>
        <w:t>Rehbein, Jochen</w:t>
      </w:r>
      <w:r w:rsidR="00E17EF8" w:rsidRPr="00897C61">
        <w:rPr>
          <w:b/>
        </w:rPr>
        <w:t>; Schmidt, T</w:t>
      </w:r>
      <w:r w:rsidRPr="00897C61">
        <w:rPr>
          <w:b/>
        </w:rPr>
        <w:t>homas</w:t>
      </w:r>
      <w:r w:rsidR="00E17EF8" w:rsidRPr="00897C61">
        <w:rPr>
          <w:b/>
        </w:rPr>
        <w:t>; Meyer, B</w:t>
      </w:r>
      <w:r>
        <w:rPr>
          <w:b/>
        </w:rPr>
        <w:t>ernd</w:t>
      </w:r>
      <w:r w:rsidR="00E17EF8" w:rsidRPr="00897C61">
        <w:rPr>
          <w:b/>
        </w:rPr>
        <w:t xml:space="preserve">; </w:t>
      </w:r>
      <w:proofErr w:type="spellStart"/>
      <w:r w:rsidR="00E17EF8" w:rsidRPr="00897C61">
        <w:rPr>
          <w:b/>
        </w:rPr>
        <w:t>Watzke</w:t>
      </w:r>
      <w:proofErr w:type="spellEnd"/>
      <w:r w:rsidR="00E17EF8" w:rsidRPr="00897C61">
        <w:rPr>
          <w:b/>
        </w:rPr>
        <w:t>, F</w:t>
      </w:r>
      <w:r>
        <w:rPr>
          <w:b/>
        </w:rPr>
        <w:t>ranziska</w:t>
      </w:r>
      <w:r w:rsidR="00E17EF8" w:rsidRPr="00897C61">
        <w:rPr>
          <w:b/>
        </w:rPr>
        <w:t xml:space="preserve"> &amp; </w:t>
      </w:r>
      <w:proofErr w:type="spellStart"/>
      <w:r w:rsidR="00E17EF8" w:rsidRPr="00897C61">
        <w:rPr>
          <w:b/>
        </w:rPr>
        <w:t>Herkenrath</w:t>
      </w:r>
      <w:proofErr w:type="spellEnd"/>
      <w:r w:rsidR="00E17EF8" w:rsidRPr="00897C61">
        <w:rPr>
          <w:b/>
        </w:rPr>
        <w:t>, A</w:t>
      </w:r>
      <w:r>
        <w:rPr>
          <w:b/>
        </w:rPr>
        <w:t>nnette</w:t>
      </w:r>
      <w:r w:rsidR="00E17EF8" w:rsidRPr="00897C61">
        <w:rPr>
          <w:b/>
        </w:rPr>
        <w:t xml:space="preserve"> (2004). </w:t>
      </w:r>
      <w:r w:rsidR="00E17EF8">
        <w:t>Handbuch für das computergestützte Transkribieren nach HIAT. In: Arbeiten zur Mehrsprachigkeit, Series B (56).</w:t>
      </w:r>
    </w:p>
    <w:p w:rsidR="00343FDB" w:rsidRDefault="00343FDB">
      <w:pPr>
        <w:contextualSpacing w:val="0"/>
      </w:pPr>
    </w:p>
    <w:p w:rsidR="00343FDB" w:rsidRPr="00E17EF8" w:rsidRDefault="00E17EF8">
      <w:pPr>
        <w:contextualSpacing w:val="0"/>
        <w:rPr>
          <w:lang w:val="en-US"/>
        </w:rPr>
      </w:pPr>
      <w:r w:rsidRPr="00E17EF8">
        <w:rPr>
          <w:b/>
          <w:lang w:val="en-US"/>
        </w:rPr>
        <w:t>Romary, Laurent &amp; Witt, Andreas (2014)</w:t>
      </w:r>
      <w:r w:rsidRPr="00E17EF8">
        <w:rPr>
          <w:lang w:val="en-US"/>
        </w:rPr>
        <w:t xml:space="preserve">. Data formats for phonological corpora. In: Jacques Durand, Ulrike Gut, and </w:t>
      </w:r>
      <w:proofErr w:type="spellStart"/>
      <w:r w:rsidRPr="00E17EF8">
        <w:rPr>
          <w:lang w:val="en-US"/>
        </w:rPr>
        <w:t>Gjert</w:t>
      </w:r>
      <w:proofErr w:type="spellEnd"/>
      <w:r w:rsidRPr="00E17EF8">
        <w:rPr>
          <w:lang w:val="en-US"/>
        </w:rPr>
        <w:t xml:space="preserve"> </w:t>
      </w:r>
      <w:proofErr w:type="spellStart"/>
      <w:r w:rsidRPr="00E17EF8">
        <w:rPr>
          <w:lang w:val="en-US"/>
        </w:rPr>
        <w:t>Kristoffersen</w:t>
      </w:r>
      <w:proofErr w:type="spellEnd"/>
      <w:r w:rsidRPr="00E17EF8">
        <w:rPr>
          <w:lang w:val="en-US"/>
        </w:rPr>
        <w:t xml:space="preserve"> (eds.): The Oxford Handbook of Corpus Phonology, pp. 166-192.</w:t>
      </w:r>
    </w:p>
    <w:p w:rsidR="00343FDB" w:rsidRPr="00E17EF8" w:rsidRDefault="00343FDB">
      <w:pPr>
        <w:contextualSpacing w:val="0"/>
        <w:rPr>
          <w:lang w:val="en-US"/>
        </w:rPr>
      </w:pPr>
    </w:p>
    <w:p w:rsidR="00343FDB" w:rsidRDefault="00E17EF8">
      <w:pPr>
        <w:contextualSpacing w:val="0"/>
      </w:pPr>
      <w:r>
        <w:rPr>
          <w:b/>
        </w:rPr>
        <w:lastRenderedPageBreak/>
        <w:t>Schmidt, Thomas (2005).</w:t>
      </w:r>
      <w:r>
        <w:t xml:space="preserve"> Computergestützte Transkription - Modellierung und Visualisierung gesprochener Sprache mit texttechnologischen Mitteln. Frankfurt a. M.: Peter Lang. </w:t>
      </w:r>
    </w:p>
    <w:p w:rsidR="00343FDB" w:rsidRDefault="00343FDB">
      <w:pPr>
        <w:contextualSpacing w:val="0"/>
      </w:pPr>
    </w:p>
    <w:p w:rsidR="00343FDB" w:rsidRPr="00E17EF8" w:rsidRDefault="00897C61">
      <w:pPr>
        <w:contextualSpacing w:val="0"/>
        <w:rPr>
          <w:lang w:val="en-US"/>
        </w:rPr>
      </w:pPr>
      <w:r w:rsidRPr="00897C61">
        <w:rPr>
          <w:b/>
        </w:rPr>
        <w:t>Schmidt, Thomas</w:t>
      </w:r>
      <w:r w:rsidR="00E17EF8" w:rsidRPr="00897C61">
        <w:rPr>
          <w:b/>
        </w:rPr>
        <w:t>; Duncan, S</w:t>
      </w:r>
      <w:r w:rsidRPr="00897C61">
        <w:rPr>
          <w:b/>
        </w:rPr>
        <w:t>usan</w:t>
      </w:r>
      <w:r w:rsidR="00E17EF8" w:rsidRPr="00897C61">
        <w:rPr>
          <w:b/>
        </w:rPr>
        <w:t xml:space="preserve">; </w:t>
      </w:r>
      <w:proofErr w:type="spellStart"/>
      <w:r w:rsidR="00E17EF8" w:rsidRPr="00897C61">
        <w:rPr>
          <w:b/>
        </w:rPr>
        <w:t>Ehmer</w:t>
      </w:r>
      <w:proofErr w:type="spellEnd"/>
      <w:r w:rsidR="00E17EF8" w:rsidRPr="00897C61">
        <w:rPr>
          <w:b/>
        </w:rPr>
        <w:t>, O</w:t>
      </w:r>
      <w:r w:rsidRPr="00897C61">
        <w:rPr>
          <w:b/>
        </w:rPr>
        <w:t>liver</w:t>
      </w:r>
      <w:r w:rsidR="00E17EF8" w:rsidRPr="00897C61">
        <w:rPr>
          <w:b/>
        </w:rPr>
        <w:t xml:space="preserve">; </w:t>
      </w:r>
      <w:proofErr w:type="spellStart"/>
      <w:r w:rsidR="00E17EF8" w:rsidRPr="00897C61">
        <w:rPr>
          <w:b/>
        </w:rPr>
        <w:t>Hoyt</w:t>
      </w:r>
      <w:proofErr w:type="spellEnd"/>
      <w:r w:rsidR="00E17EF8" w:rsidRPr="00897C61">
        <w:rPr>
          <w:b/>
        </w:rPr>
        <w:t>, J</w:t>
      </w:r>
      <w:r w:rsidRPr="00897C61">
        <w:rPr>
          <w:b/>
        </w:rPr>
        <w:t>ef</w:t>
      </w:r>
      <w:r>
        <w:rPr>
          <w:b/>
        </w:rPr>
        <w:t>frey</w:t>
      </w:r>
      <w:r w:rsidR="00E17EF8" w:rsidRPr="00897C61">
        <w:rPr>
          <w:b/>
        </w:rPr>
        <w:t>; Kipp, M</w:t>
      </w:r>
      <w:r>
        <w:rPr>
          <w:b/>
        </w:rPr>
        <w:t>ichael</w:t>
      </w:r>
      <w:r w:rsidR="00E17EF8" w:rsidRPr="00897C61">
        <w:rPr>
          <w:b/>
        </w:rPr>
        <w:t xml:space="preserve">; </w:t>
      </w:r>
      <w:proofErr w:type="spellStart"/>
      <w:r w:rsidR="00E17EF8" w:rsidRPr="00897C61">
        <w:rPr>
          <w:b/>
        </w:rPr>
        <w:t>Magnusson</w:t>
      </w:r>
      <w:proofErr w:type="spellEnd"/>
      <w:r w:rsidR="00E17EF8" w:rsidRPr="00897C61">
        <w:rPr>
          <w:b/>
        </w:rPr>
        <w:t>, M</w:t>
      </w:r>
      <w:r>
        <w:rPr>
          <w:b/>
        </w:rPr>
        <w:t>agnus</w:t>
      </w:r>
      <w:r w:rsidR="00E17EF8" w:rsidRPr="00897C61">
        <w:rPr>
          <w:b/>
        </w:rPr>
        <w:t>; Rose, T</w:t>
      </w:r>
      <w:r>
        <w:rPr>
          <w:b/>
        </w:rPr>
        <w:t>ravis</w:t>
      </w:r>
      <w:r w:rsidR="00E17EF8" w:rsidRPr="00897C61">
        <w:rPr>
          <w:b/>
        </w:rPr>
        <w:t xml:space="preserve"> &amp; </w:t>
      </w:r>
      <w:proofErr w:type="spellStart"/>
      <w:r w:rsidR="00E17EF8" w:rsidRPr="00897C61">
        <w:rPr>
          <w:b/>
        </w:rPr>
        <w:t>Sloetjes</w:t>
      </w:r>
      <w:proofErr w:type="spellEnd"/>
      <w:r w:rsidR="00E17EF8" w:rsidRPr="00897C61">
        <w:rPr>
          <w:b/>
        </w:rPr>
        <w:t>, H</w:t>
      </w:r>
      <w:r>
        <w:rPr>
          <w:b/>
        </w:rPr>
        <w:t>an</w:t>
      </w:r>
      <w:r w:rsidR="00E17EF8" w:rsidRPr="00897C61">
        <w:rPr>
          <w:b/>
        </w:rPr>
        <w:t xml:space="preserve"> (2009).</w:t>
      </w:r>
      <w:r w:rsidR="00E17EF8" w:rsidRPr="00897C61">
        <w:t xml:space="preserve"> </w:t>
      </w:r>
      <w:r w:rsidR="00E17EF8" w:rsidRPr="00E17EF8">
        <w:rPr>
          <w:lang w:val="en-US"/>
        </w:rPr>
        <w:t xml:space="preserve">An Exchange Format for Multimodal Annotations. In: Michael </w:t>
      </w:r>
      <w:proofErr w:type="spellStart"/>
      <w:r w:rsidR="00E17EF8" w:rsidRPr="00E17EF8">
        <w:rPr>
          <w:lang w:val="en-US"/>
        </w:rPr>
        <w:t>Kipp</w:t>
      </w:r>
      <w:proofErr w:type="spellEnd"/>
      <w:r w:rsidR="00E17EF8" w:rsidRPr="00E17EF8">
        <w:rPr>
          <w:lang w:val="en-US"/>
        </w:rPr>
        <w:t xml:space="preserve">, Jean-Claude Martin, P. P. &amp; </w:t>
      </w:r>
      <w:proofErr w:type="spellStart"/>
      <w:r w:rsidR="00E17EF8" w:rsidRPr="00E17EF8">
        <w:rPr>
          <w:lang w:val="en-US"/>
        </w:rPr>
        <w:t>Heylen</w:t>
      </w:r>
      <w:proofErr w:type="spellEnd"/>
      <w:r w:rsidR="00E17EF8" w:rsidRPr="00E17EF8">
        <w:rPr>
          <w:lang w:val="en-US"/>
        </w:rPr>
        <w:t xml:space="preserve">, D. (eds.): Multimodal Corpora, Lecture Notes in Computer Science 207-221. Springer. </w:t>
      </w:r>
    </w:p>
    <w:p w:rsidR="00343FDB" w:rsidRPr="00E17EF8" w:rsidRDefault="00343FDB">
      <w:pPr>
        <w:contextualSpacing w:val="0"/>
        <w:rPr>
          <w:lang w:val="en-US"/>
        </w:rPr>
      </w:pPr>
    </w:p>
    <w:p w:rsidR="00343FDB" w:rsidRPr="00E17EF8" w:rsidRDefault="00E17EF8">
      <w:pPr>
        <w:contextualSpacing w:val="0"/>
        <w:rPr>
          <w:lang w:val="en-US"/>
        </w:rPr>
      </w:pPr>
      <w:r w:rsidRPr="00FE11AD">
        <w:rPr>
          <w:b/>
          <w:lang w:val="en-GB"/>
        </w:rPr>
        <w:t xml:space="preserve">Schmidt, Thomas; </w:t>
      </w:r>
      <w:proofErr w:type="spellStart"/>
      <w:r w:rsidRPr="00FE11AD">
        <w:rPr>
          <w:b/>
          <w:lang w:val="en-GB"/>
        </w:rPr>
        <w:t>Elenius</w:t>
      </w:r>
      <w:proofErr w:type="spellEnd"/>
      <w:r w:rsidRPr="00FE11AD">
        <w:rPr>
          <w:b/>
          <w:lang w:val="en-GB"/>
        </w:rPr>
        <w:t xml:space="preserve">, </w:t>
      </w:r>
      <w:proofErr w:type="spellStart"/>
      <w:r w:rsidRPr="00FE11AD">
        <w:rPr>
          <w:b/>
          <w:lang w:val="en-GB"/>
        </w:rPr>
        <w:t>Kjell</w:t>
      </w:r>
      <w:proofErr w:type="spellEnd"/>
      <w:r w:rsidRPr="00FE11AD">
        <w:rPr>
          <w:b/>
          <w:lang w:val="en-GB"/>
        </w:rPr>
        <w:t xml:space="preserve"> &amp; </w:t>
      </w:r>
      <w:proofErr w:type="spellStart"/>
      <w:r w:rsidRPr="00FE11AD">
        <w:rPr>
          <w:b/>
          <w:lang w:val="en-GB"/>
        </w:rPr>
        <w:t>Trilsbeek</w:t>
      </w:r>
      <w:proofErr w:type="spellEnd"/>
      <w:r w:rsidRPr="00FE11AD">
        <w:rPr>
          <w:b/>
          <w:lang w:val="en-GB"/>
        </w:rPr>
        <w:t>, Paul (2010).</w:t>
      </w:r>
      <w:r w:rsidRPr="00FE11AD">
        <w:rPr>
          <w:lang w:val="en-GB"/>
        </w:rPr>
        <w:t xml:space="preserve"> </w:t>
      </w:r>
      <w:r w:rsidRPr="00E17EF8">
        <w:rPr>
          <w:lang w:val="en-US"/>
        </w:rPr>
        <w:t xml:space="preserve">Multimedia Corpora (Media encoding and annotation). Draft submitted to CLARIN WG 5.7. </w:t>
      </w:r>
      <w:proofErr w:type="gramStart"/>
      <w:r w:rsidRPr="00E17EF8">
        <w:rPr>
          <w:lang w:val="en-US"/>
        </w:rPr>
        <w:t>as</w:t>
      </w:r>
      <w:proofErr w:type="gramEnd"/>
      <w:r w:rsidRPr="00E17EF8">
        <w:rPr>
          <w:lang w:val="en-US"/>
        </w:rPr>
        <w:t xml:space="preserve"> input to CLARIN deliverable D5.C-3 "Interoperability and Standards" [</w:t>
      </w:r>
      <w:r w:rsidRPr="00E17EF8">
        <w:rPr>
          <w:color w:val="1155CC"/>
          <w:u w:val="single"/>
          <w:lang w:val="en-US"/>
        </w:rPr>
        <w:t>http://www.clarin.eu/system/files/clarin-deliverable-D5C3_v1_5-finaldraft.pdf]</w:t>
      </w:r>
    </w:p>
    <w:p w:rsidR="00343FDB" w:rsidRPr="00E17EF8" w:rsidRDefault="00E17EF8">
      <w:pPr>
        <w:contextualSpacing w:val="0"/>
        <w:rPr>
          <w:lang w:val="en-US"/>
        </w:rPr>
      </w:pPr>
      <w:proofErr w:type="gramStart"/>
      <w:r w:rsidRPr="00E17EF8">
        <w:rPr>
          <w:lang w:val="en-US"/>
        </w:rPr>
        <w:t>see</w:t>
      </w:r>
      <w:proofErr w:type="gramEnd"/>
      <w:r w:rsidRPr="00E17EF8">
        <w:rPr>
          <w:lang w:val="en-US"/>
        </w:rPr>
        <w:t xml:space="preserve"> also: </w:t>
      </w:r>
      <w:r w:rsidR="00394174">
        <w:fldChar w:fldCharType="begin"/>
      </w:r>
      <w:r w:rsidR="00394174" w:rsidRPr="00750C49">
        <w:rPr>
          <w:lang w:val="en-US"/>
          <w:rPrChange w:id="348" w:author="Schmidt" w:date="2015-01-15T12:39:00Z">
            <w:rPr/>
          </w:rPrChange>
        </w:rPr>
        <w:instrText xml:space="preserve"> HYPERLINK "http:/</w:instrText>
      </w:r>
      <w:r w:rsidR="00394174" w:rsidRPr="00750C49">
        <w:rPr>
          <w:lang w:val="en-US"/>
          <w:rPrChange w:id="349" w:author="Schmidt" w:date="2015-01-15T12:39:00Z">
            <w:rPr/>
          </w:rPrChange>
        </w:rPr>
        <w:instrText xml:space="preserve">/www1.uni-hamburg.de/exmaralda/files/CLARIN_Standards.pdf" \h </w:instrText>
      </w:r>
      <w:r w:rsidR="00394174">
        <w:fldChar w:fldCharType="separate"/>
      </w:r>
      <w:r w:rsidRPr="00E17EF8">
        <w:rPr>
          <w:color w:val="1155CC"/>
          <w:u w:val="single"/>
          <w:lang w:val="en-US"/>
        </w:rPr>
        <w:t>http://www1.uni-hamburg.de/exmaralda/files/CLARIN_Standards.pdf</w:t>
      </w:r>
      <w:r w:rsidR="00394174">
        <w:rPr>
          <w:color w:val="1155CC"/>
          <w:u w:val="single"/>
          <w:lang w:val="en-US"/>
        </w:rPr>
        <w:fldChar w:fldCharType="end"/>
      </w:r>
    </w:p>
    <w:p w:rsidR="00343FDB" w:rsidRPr="00E17EF8" w:rsidRDefault="00343FDB">
      <w:pPr>
        <w:contextualSpacing w:val="0"/>
        <w:rPr>
          <w:lang w:val="en-US"/>
        </w:rPr>
      </w:pPr>
    </w:p>
    <w:p w:rsidR="00343FDB" w:rsidRPr="00E17EF8" w:rsidRDefault="00E17EF8">
      <w:pPr>
        <w:contextualSpacing w:val="0"/>
        <w:rPr>
          <w:lang w:val="en-US"/>
        </w:rPr>
      </w:pPr>
      <w:r w:rsidRPr="00E17EF8">
        <w:rPr>
          <w:b/>
          <w:lang w:val="en-US"/>
        </w:rPr>
        <w:t>Schmidt, T</w:t>
      </w:r>
      <w:r w:rsidR="00897C61">
        <w:rPr>
          <w:b/>
          <w:lang w:val="en-US"/>
        </w:rPr>
        <w:t>homas</w:t>
      </w:r>
      <w:r w:rsidRPr="00E17EF8">
        <w:rPr>
          <w:b/>
          <w:lang w:val="en-US"/>
        </w:rPr>
        <w:t xml:space="preserve"> &amp; </w:t>
      </w:r>
      <w:proofErr w:type="spellStart"/>
      <w:r w:rsidRPr="00E17EF8">
        <w:rPr>
          <w:b/>
          <w:lang w:val="en-US"/>
        </w:rPr>
        <w:t>Schütte</w:t>
      </w:r>
      <w:proofErr w:type="spellEnd"/>
      <w:r w:rsidRPr="00E17EF8">
        <w:rPr>
          <w:b/>
          <w:lang w:val="en-US"/>
        </w:rPr>
        <w:t xml:space="preserve">, </w:t>
      </w:r>
      <w:proofErr w:type="spellStart"/>
      <w:r w:rsidRPr="00E17EF8">
        <w:rPr>
          <w:b/>
          <w:lang w:val="en-US"/>
        </w:rPr>
        <w:t>W</w:t>
      </w:r>
      <w:r w:rsidR="00897C61">
        <w:rPr>
          <w:b/>
          <w:lang w:val="en-US"/>
        </w:rPr>
        <w:t>ilfried</w:t>
      </w:r>
      <w:proofErr w:type="spellEnd"/>
      <w:r w:rsidRPr="00E17EF8">
        <w:rPr>
          <w:b/>
          <w:lang w:val="en-US"/>
        </w:rPr>
        <w:t xml:space="preserve"> (2010) </w:t>
      </w:r>
      <w:r w:rsidRPr="00E17EF8">
        <w:rPr>
          <w:lang w:val="en-US"/>
        </w:rPr>
        <w:t xml:space="preserve">FOLKER: An Annotation Tool for Efficient Transcription of Natural, Multi-party Interaction. In: </w:t>
      </w:r>
      <w:proofErr w:type="spellStart"/>
      <w:r w:rsidRPr="00E17EF8">
        <w:rPr>
          <w:lang w:val="en-US"/>
        </w:rPr>
        <w:t>Calzolari</w:t>
      </w:r>
      <w:proofErr w:type="spellEnd"/>
      <w:r w:rsidRPr="00E17EF8">
        <w:rPr>
          <w:lang w:val="en-US"/>
        </w:rPr>
        <w:t xml:space="preserve">, N, </w:t>
      </w:r>
      <w:proofErr w:type="spellStart"/>
      <w:r w:rsidRPr="00E17EF8">
        <w:rPr>
          <w:lang w:val="en-US"/>
        </w:rPr>
        <w:t>Choukri</w:t>
      </w:r>
      <w:proofErr w:type="spellEnd"/>
      <w:r w:rsidRPr="00E17EF8">
        <w:rPr>
          <w:lang w:val="en-US"/>
        </w:rPr>
        <w:t xml:space="preserve">, K. et al. (eds.): Proceedings of the Seventh conference on International Language Resources and Evaluation (LREC'10), Valletta, Malta: European Language Resources Association (ELRA). </w:t>
      </w:r>
    </w:p>
    <w:p w:rsidR="00343FDB" w:rsidRPr="00E17EF8" w:rsidRDefault="00343FDB">
      <w:pPr>
        <w:contextualSpacing w:val="0"/>
        <w:rPr>
          <w:lang w:val="en-US"/>
        </w:rPr>
      </w:pPr>
    </w:p>
    <w:p w:rsidR="00343FDB" w:rsidRPr="00E17EF8" w:rsidRDefault="00E17EF8">
      <w:pPr>
        <w:contextualSpacing w:val="0"/>
        <w:rPr>
          <w:lang w:val="en-US"/>
        </w:rPr>
      </w:pPr>
      <w:r w:rsidRPr="00E17EF8">
        <w:rPr>
          <w:b/>
          <w:lang w:val="en-US"/>
        </w:rPr>
        <w:t>Schmidt, Thomas (2011).</w:t>
      </w:r>
      <w:r w:rsidRPr="00E17EF8">
        <w:rPr>
          <w:lang w:val="en-US"/>
        </w:rPr>
        <w:t xml:space="preserve"> A TEI-based Approach to </w:t>
      </w:r>
      <w:proofErr w:type="spellStart"/>
      <w:r w:rsidRPr="00E17EF8">
        <w:rPr>
          <w:lang w:val="en-US"/>
        </w:rPr>
        <w:t>Standardising</w:t>
      </w:r>
      <w:proofErr w:type="spellEnd"/>
      <w:r w:rsidRPr="00E17EF8">
        <w:rPr>
          <w:lang w:val="en-US"/>
        </w:rPr>
        <w:t xml:space="preserve"> Spoken Language Transcription. Journal of the Text Encoding Initiative [Online], Issue 1 | June 2011, </w:t>
      </w:r>
      <w:proofErr w:type="gramStart"/>
      <w:r w:rsidRPr="00E17EF8">
        <w:rPr>
          <w:lang w:val="en-US"/>
        </w:rPr>
        <w:t>URL :</w:t>
      </w:r>
      <w:proofErr w:type="gramEnd"/>
      <w:r w:rsidRPr="00E17EF8">
        <w:rPr>
          <w:lang w:val="en-US"/>
        </w:rPr>
        <w:t xml:space="preserve"> [</w:t>
      </w:r>
      <w:r w:rsidR="00394174">
        <w:fldChar w:fldCharType="begin"/>
      </w:r>
      <w:r w:rsidR="00394174" w:rsidRPr="00750C49">
        <w:rPr>
          <w:lang w:val="en-US"/>
          <w:rPrChange w:id="350" w:author="Schmidt" w:date="2015-01-15T12:39:00Z">
            <w:rPr/>
          </w:rPrChange>
        </w:rPr>
        <w:instrText xml:space="preserve"> HYPERLINK "http://jtei.revues.org/142" \h </w:instrText>
      </w:r>
      <w:r w:rsidR="00394174">
        <w:fldChar w:fldCharType="separate"/>
      </w:r>
      <w:r w:rsidRPr="00E17EF8">
        <w:rPr>
          <w:color w:val="1155CC"/>
          <w:u w:val="single"/>
          <w:lang w:val="en-US"/>
        </w:rPr>
        <w:t xml:space="preserve">http://jtei.revues.org/142] </w:t>
      </w:r>
      <w:r w:rsidR="00394174">
        <w:rPr>
          <w:color w:val="1155CC"/>
          <w:u w:val="single"/>
          <w:lang w:val="en-US"/>
        </w:rPr>
        <w:fldChar w:fldCharType="end"/>
      </w:r>
      <w:r w:rsidRPr="00E17EF8">
        <w:rPr>
          <w:lang w:val="en-US"/>
        </w:rPr>
        <w:t>; DOI : 10.4000/jtei.142</w:t>
      </w:r>
    </w:p>
    <w:p w:rsidR="00343FDB" w:rsidRPr="00E17EF8" w:rsidRDefault="00343FDB">
      <w:pPr>
        <w:contextualSpacing w:val="0"/>
        <w:rPr>
          <w:lang w:val="en-US"/>
        </w:rPr>
      </w:pPr>
    </w:p>
    <w:p w:rsidR="00343FDB" w:rsidRPr="00E17EF8" w:rsidRDefault="00E17EF8">
      <w:pPr>
        <w:contextualSpacing w:val="0"/>
        <w:rPr>
          <w:lang w:val="en-US"/>
        </w:rPr>
      </w:pPr>
      <w:r>
        <w:rPr>
          <w:b/>
        </w:rPr>
        <w:t>Schmidt, Thomas &amp; Wörner, Kai (2014).</w:t>
      </w:r>
      <w:r>
        <w:t xml:space="preserve"> </w:t>
      </w:r>
      <w:proofErr w:type="spellStart"/>
      <w:r>
        <w:t>EXMARaLDA</w:t>
      </w:r>
      <w:proofErr w:type="spellEnd"/>
      <w:r>
        <w:t xml:space="preserve">. </w:t>
      </w:r>
      <w:r w:rsidRPr="00E17EF8">
        <w:rPr>
          <w:lang w:val="en-US"/>
        </w:rPr>
        <w:t xml:space="preserve">In: Durand, Jacques; Gut, Ulrike &amp; </w:t>
      </w:r>
      <w:proofErr w:type="spellStart"/>
      <w:r w:rsidRPr="00E17EF8">
        <w:rPr>
          <w:lang w:val="en-US"/>
        </w:rPr>
        <w:t>Kristoffersen</w:t>
      </w:r>
      <w:proofErr w:type="spellEnd"/>
      <w:r w:rsidRPr="00E17EF8">
        <w:rPr>
          <w:lang w:val="en-US"/>
        </w:rPr>
        <w:t xml:space="preserve">, </w:t>
      </w:r>
      <w:proofErr w:type="spellStart"/>
      <w:r w:rsidRPr="00E17EF8">
        <w:rPr>
          <w:lang w:val="en-US"/>
        </w:rPr>
        <w:t>Gjert</w:t>
      </w:r>
      <w:proofErr w:type="spellEnd"/>
      <w:r w:rsidRPr="00E17EF8">
        <w:rPr>
          <w:lang w:val="en-US"/>
        </w:rPr>
        <w:t xml:space="preserve"> (eds.): The Oxford Handbook of Corpus Phonology, pp. 402-419. </w:t>
      </w:r>
    </w:p>
    <w:p w:rsidR="00343FDB" w:rsidRPr="00E17EF8" w:rsidRDefault="00343FDB">
      <w:pPr>
        <w:contextualSpacing w:val="0"/>
        <w:rPr>
          <w:lang w:val="en-US"/>
        </w:rPr>
      </w:pPr>
    </w:p>
    <w:p w:rsidR="00343FDB" w:rsidRDefault="00897C61">
      <w:pPr>
        <w:spacing w:line="262" w:lineRule="auto"/>
        <w:contextualSpacing w:val="0"/>
      </w:pPr>
      <w:proofErr w:type="spellStart"/>
      <w:r>
        <w:rPr>
          <w:b/>
        </w:rPr>
        <w:t>Selting</w:t>
      </w:r>
      <w:proofErr w:type="spellEnd"/>
      <w:r>
        <w:rPr>
          <w:b/>
        </w:rPr>
        <w:t>, Margret</w:t>
      </w:r>
      <w:r w:rsidR="00E17EF8">
        <w:rPr>
          <w:b/>
        </w:rPr>
        <w:t xml:space="preserve"> et al. (2009). </w:t>
      </w:r>
      <w:r w:rsidR="00E17EF8">
        <w:t>Gesprächsanalytisches Transkriptionssystem 2 (GAT 2). In: Gesprächsforschung - Online-Zeitschrift zur verbalen Interaktion 10 (2009), pp. 353-402.</w:t>
      </w:r>
    </w:p>
    <w:p w:rsidR="00343FDB" w:rsidRDefault="00343FDB">
      <w:pPr>
        <w:contextualSpacing w:val="0"/>
      </w:pPr>
    </w:p>
    <w:p w:rsidR="00343FDB" w:rsidRPr="00E17EF8" w:rsidRDefault="00E17EF8">
      <w:pPr>
        <w:contextualSpacing w:val="0"/>
        <w:rPr>
          <w:lang w:val="en-US"/>
        </w:rPr>
      </w:pPr>
      <w:proofErr w:type="spellStart"/>
      <w:r w:rsidRPr="00750C49">
        <w:rPr>
          <w:b/>
          <w:lang w:val="en-US"/>
          <w:rPrChange w:id="351" w:author="Schmidt" w:date="2015-01-15T12:40:00Z">
            <w:rPr>
              <w:b/>
            </w:rPr>
          </w:rPrChange>
        </w:rPr>
        <w:t>Sloetjes</w:t>
      </w:r>
      <w:proofErr w:type="spellEnd"/>
      <w:r w:rsidRPr="00750C49">
        <w:rPr>
          <w:b/>
          <w:lang w:val="en-US"/>
          <w:rPrChange w:id="352" w:author="Schmidt" w:date="2015-01-15T12:40:00Z">
            <w:rPr>
              <w:b/>
            </w:rPr>
          </w:rPrChange>
        </w:rPr>
        <w:t>, Han (2014).</w:t>
      </w:r>
      <w:r w:rsidRPr="00750C49">
        <w:rPr>
          <w:lang w:val="en-US"/>
          <w:rPrChange w:id="353" w:author="Schmidt" w:date="2015-01-15T12:40:00Z">
            <w:rPr/>
          </w:rPrChange>
        </w:rPr>
        <w:t xml:space="preserve"> </w:t>
      </w:r>
      <w:r w:rsidRPr="00E17EF8">
        <w:rPr>
          <w:lang w:val="en-US"/>
        </w:rPr>
        <w:t xml:space="preserve">ELAN: Multimedia Annotation Application. In: Durand, Jacques; Gut, Ulrike &amp; </w:t>
      </w:r>
      <w:proofErr w:type="spellStart"/>
      <w:r w:rsidRPr="00E17EF8">
        <w:rPr>
          <w:lang w:val="en-US"/>
        </w:rPr>
        <w:t>Kristoffersen</w:t>
      </w:r>
      <w:proofErr w:type="spellEnd"/>
      <w:r w:rsidRPr="00E17EF8">
        <w:rPr>
          <w:lang w:val="en-US"/>
        </w:rPr>
        <w:t xml:space="preserve">, </w:t>
      </w:r>
      <w:proofErr w:type="spellStart"/>
      <w:r w:rsidRPr="00E17EF8">
        <w:rPr>
          <w:lang w:val="en-US"/>
        </w:rPr>
        <w:t>Gjert</w:t>
      </w:r>
      <w:proofErr w:type="spellEnd"/>
      <w:r w:rsidRPr="00E17EF8">
        <w:rPr>
          <w:lang w:val="en-US"/>
        </w:rPr>
        <w:t xml:space="preserve"> (eds.): The Oxford Handbook of Corpus Phonology, pp. 305-320.</w:t>
      </w:r>
    </w:p>
    <w:p w:rsidR="00343FDB" w:rsidRPr="00E17EF8" w:rsidRDefault="00343FDB">
      <w:pPr>
        <w:contextualSpacing w:val="0"/>
        <w:rPr>
          <w:lang w:val="en-US"/>
        </w:rPr>
      </w:pPr>
    </w:p>
    <w:p w:rsidR="00343FDB" w:rsidRPr="00E17EF8" w:rsidRDefault="00343FDB">
      <w:pPr>
        <w:contextualSpacing w:val="0"/>
        <w:rPr>
          <w:lang w:val="en-US"/>
        </w:rPr>
      </w:pPr>
    </w:p>
    <w:p w:rsidR="00343FDB" w:rsidRPr="00E17EF8" w:rsidRDefault="00343FDB">
      <w:pPr>
        <w:contextualSpacing w:val="0"/>
        <w:rPr>
          <w:lang w:val="en-US"/>
        </w:rPr>
      </w:pPr>
    </w:p>
    <w:p w:rsidR="00343FDB" w:rsidRPr="00E17EF8" w:rsidRDefault="00343FDB">
      <w:pPr>
        <w:contextualSpacing w:val="0"/>
        <w:rPr>
          <w:lang w:val="en-US"/>
        </w:rPr>
      </w:pPr>
    </w:p>
    <w:p w:rsidR="00343FDB" w:rsidRPr="00E17EF8" w:rsidRDefault="00E17EF8">
      <w:pPr>
        <w:rPr>
          <w:lang w:val="en-US"/>
        </w:rPr>
      </w:pPr>
      <w:r w:rsidRPr="00E17EF8">
        <w:rPr>
          <w:lang w:val="en-US"/>
        </w:rPr>
        <w:br w:type="page"/>
      </w:r>
    </w:p>
    <w:p w:rsidR="00343FDB" w:rsidRPr="00E17EF8" w:rsidRDefault="00E17EF8">
      <w:pPr>
        <w:pStyle w:val="berschrift1"/>
        <w:contextualSpacing w:val="0"/>
        <w:rPr>
          <w:lang w:val="en-US"/>
        </w:rPr>
      </w:pPr>
      <w:bookmarkStart w:id="354" w:name="h.r87qvv65p15z" w:colFirst="0" w:colLast="0"/>
      <w:bookmarkStart w:id="355" w:name="h.5v6rouen336" w:colFirst="0" w:colLast="0"/>
      <w:bookmarkStart w:id="356" w:name="_Toc408578647"/>
      <w:bookmarkEnd w:id="354"/>
      <w:bookmarkEnd w:id="355"/>
      <w:r w:rsidRPr="00E17EF8">
        <w:rPr>
          <w:lang w:val="en-US"/>
        </w:rPr>
        <w:lastRenderedPageBreak/>
        <w:t>Annex A</w:t>
      </w:r>
      <w:bookmarkEnd w:id="356"/>
    </w:p>
    <w:p w:rsidR="00343FDB" w:rsidRPr="00E17EF8" w:rsidRDefault="00E17EF8">
      <w:pPr>
        <w:pStyle w:val="berschrift2"/>
        <w:contextualSpacing w:val="0"/>
        <w:rPr>
          <w:lang w:val="en-US"/>
        </w:rPr>
      </w:pPr>
      <w:bookmarkStart w:id="357" w:name="h.6c9f3b33gial" w:colFirst="0" w:colLast="0"/>
      <w:bookmarkStart w:id="358" w:name="_Toc408578648"/>
      <w:bookmarkEnd w:id="357"/>
      <w:r w:rsidRPr="00E17EF8">
        <w:rPr>
          <w:lang w:val="en-US"/>
        </w:rPr>
        <w:t>TEI-ODD specification</w:t>
      </w:r>
      <w:bookmarkEnd w:id="358"/>
    </w:p>
    <w:p w:rsidR="00343FDB" w:rsidRPr="00E17EF8" w:rsidRDefault="00E17EF8">
      <w:pPr>
        <w:contextualSpacing w:val="0"/>
        <w:rPr>
          <w:lang w:val="en-US"/>
        </w:rPr>
      </w:pPr>
      <w:r w:rsidRPr="00E17EF8">
        <w:rPr>
          <w:b/>
          <w:color w:val="FF0000"/>
          <w:sz w:val="20"/>
          <w:lang w:val="en-US"/>
        </w:rPr>
        <w:t xml:space="preserve">N.B.: This section is not up-to-date. An updated ODD specification can be provided by Lou </w:t>
      </w:r>
      <w:proofErr w:type="spellStart"/>
      <w:r w:rsidRPr="00E17EF8">
        <w:rPr>
          <w:b/>
          <w:color w:val="FF0000"/>
          <w:sz w:val="20"/>
          <w:lang w:val="en-US"/>
        </w:rPr>
        <w:t>Burnard</w:t>
      </w:r>
      <w:proofErr w:type="spellEnd"/>
      <w:r w:rsidRPr="00E17EF8">
        <w:rPr>
          <w:b/>
          <w:color w:val="FF0000"/>
          <w:sz w:val="20"/>
          <w:lang w:val="en-US"/>
        </w:rPr>
        <w:t>.</w:t>
      </w:r>
      <w:r>
        <w:rPr>
          <w:b/>
          <w:color w:val="FF0000"/>
          <w:sz w:val="20"/>
          <w:lang w:val="en-US"/>
        </w:rPr>
        <w:t xml:space="preserve"> </w:t>
      </w:r>
      <w:r w:rsidRPr="00E17EF8">
        <w:rPr>
          <w:b/>
          <w:color w:val="FF0000"/>
          <w:sz w:val="20"/>
          <w:lang w:val="en-US"/>
        </w:rPr>
        <w:t>Source for this is currently maintained at https://code.google.com/p/tei-fr/source/browse/trunk/Projects/ISOmulti/ISOmulti.odd</w:t>
      </w:r>
    </w:p>
    <w:p w:rsidR="00343FDB" w:rsidRPr="00E17EF8" w:rsidRDefault="00343FDB">
      <w:pPr>
        <w:contextualSpacing w:val="0"/>
        <w:rPr>
          <w:lang w:val="en-US"/>
        </w:rPr>
      </w:pPr>
    </w:p>
    <w:tbl>
      <w:tblPr>
        <w:tblStyle w:val="af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43FDB" w:rsidRPr="00E17EF8">
        <w:tc>
          <w:tcPr>
            <w:tcW w:w="9360" w:type="dxa"/>
            <w:tcMar>
              <w:top w:w="100" w:type="dxa"/>
              <w:left w:w="100" w:type="dxa"/>
              <w:bottom w:w="100" w:type="dxa"/>
              <w:right w:w="100" w:type="dxa"/>
            </w:tcMar>
          </w:tcPr>
          <w:p w:rsidR="00343FDB" w:rsidRPr="00E17EF8" w:rsidRDefault="00E17EF8">
            <w:pPr>
              <w:spacing w:line="240" w:lineRule="auto"/>
              <w:contextualSpacing w:val="0"/>
              <w:rPr>
                <w:rFonts w:ascii="Courier New" w:hAnsi="Courier New" w:cs="Courier New"/>
                <w:sz w:val="16"/>
                <w:szCs w:val="16"/>
                <w:lang w:val="en-US"/>
              </w:rPr>
            </w:pPr>
            <w:bookmarkStart w:id="359" w:name="h.9exh7b26f5kw" w:colFirst="0" w:colLast="0"/>
            <w:bookmarkEnd w:id="359"/>
            <w:r>
              <w:rPr>
                <w:rFonts w:ascii="Courier New" w:hAnsi="Courier New" w:cs="Courier New"/>
                <w:sz w:val="16"/>
                <w:szCs w:val="16"/>
                <w:lang w:val="en-US"/>
              </w:rPr>
              <w:t>&lt;</w:t>
            </w:r>
            <w:proofErr w:type="spellStart"/>
            <w:r w:rsidRPr="00E17EF8">
              <w:rPr>
                <w:rFonts w:ascii="Courier New" w:hAnsi="Courier New" w:cs="Courier New"/>
                <w:sz w:val="16"/>
                <w:szCs w:val="16"/>
                <w:lang w:val="en-US"/>
              </w:rPr>
              <w:t>schemaSpec</w:t>
            </w:r>
            <w:proofErr w:type="spellEnd"/>
            <w:r w:rsidRPr="00E17EF8">
              <w:rPr>
                <w:rFonts w:ascii="Courier New" w:hAnsi="Courier New" w:cs="Courier New"/>
                <w:sz w:val="16"/>
                <w:szCs w:val="16"/>
                <w:lang w:val="en-US"/>
              </w:rPr>
              <w:t xml:space="preserve"> </w:t>
            </w:r>
            <w:proofErr w:type="spellStart"/>
            <w:r w:rsidRPr="00E17EF8">
              <w:rPr>
                <w:rFonts w:ascii="Courier New" w:hAnsi="Courier New" w:cs="Courier New"/>
                <w:sz w:val="16"/>
                <w:szCs w:val="16"/>
                <w:lang w:val="en-US"/>
              </w:rPr>
              <w:t>ident</w:t>
            </w:r>
            <w:proofErr w:type="spellEnd"/>
            <w:r w:rsidRPr="00E17EF8">
              <w:rPr>
                <w:rFonts w:ascii="Courier New" w:hAnsi="Courier New" w:cs="Courier New"/>
                <w:sz w:val="16"/>
                <w:szCs w:val="16"/>
                <w:lang w:val="en-US"/>
              </w:rPr>
              <w:t>="</w:t>
            </w:r>
            <w:proofErr w:type="spellStart"/>
            <w:r w:rsidRPr="00E17EF8">
              <w:rPr>
                <w:rFonts w:ascii="Courier New" w:hAnsi="Courier New" w:cs="Courier New"/>
                <w:sz w:val="16"/>
                <w:szCs w:val="16"/>
                <w:lang w:val="en-US"/>
              </w:rPr>
              <w:t>ISOspoken</w:t>
            </w:r>
            <w:proofErr w:type="spellEnd"/>
            <w:r w:rsidRPr="00E17EF8">
              <w:rPr>
                <w:rFonts w:ascii="Courier New" w:hAnsi="Courier New" w:cs="Courier New"/>
                <w:sz w:val="16"/>
                <w:szCs w:val="16"/>
                <w:lang w:val="en-US"/>
              </w:rPr>
              <w:t xml:space="preserve">" start="TEI </w:t>
            </w:r>
            <w:proofErr w:type="spellStart"/>
            <w:r w:rsidRPr="00E17EF8">
              <w:rPr>
                <w:rFonts w:ascii="Courier New" w:hAnsi="Courier New" w:cs="Courier New"/>
                <w:sz w:val="16"/>
                <w:szCs w:val="16"/>
                <w:lang w:val="en-US"/>
              </w:rPr>
              <w:t>teiCorpus</w:t>
            </w:r>
            <w:proofErr w:type="spellEnd"/>
            <w:r w:rsidRPr="00E17EF8">
              <w:rPr>
                <w:rFonts w:ascii="Courier New" w:hAnsi="Courier New" w:cs="Courier New"/>
                <w:sz w:val="16"/>
                <w:szCs w:val="16"/>
                <w:lang w:val="en-US"/>
              </w:rPr>
              <w:t>"&gt;</w:t>
            </w:r>
          </w:p>
          <w:p w:rsidR="00343FDB" w:rsidRPr="00E17EF8" w:rsidRDefault="00E17EF8">
            <w:pPr>
              <w:spacing w:line="240" w:lineRule="auto"/>
              <w:contextualSpacing w:val="0"/>
              <w:rPr>
                <w:rFonts w:ascii="Courier New" w:hAnsi="Courier New" w:cs="Courier New"/>
                <w:sz w:val="16"/>
                <w:szCs w:val="16"/>
                <w:lang w:val="en-US"/>
              </w:rPr>
            </w:pPr>
            <w:bookmarkStart w:id="360" w:name="h.cxe51na39kyt" w:colFirst="0" w:colLast="0"/>
            <w:bookmarkEnd w:id="360"/>
            <w:r w:rsidRPr="00E17EF8">
              <w:rPr>
                <w:rFonts w:ascii="Courier New" w:hAnsi="Courier New" w:cs="Courier New"/>
                <w:sz w:val="16"/>
                <w:szCs w:val="16"/>
                <w:lang w:val="en-US"/>
              </w:rPr>
              <w:tab/>
              <w:t>&lt;</w:t>
            </w:r>
            <w:proofErr w:type="spellStart"/>
            <w:r w:rsidRPr="00E17EF8">
              <w:rPr>
                <w:rFonts w:ascii="Courier New" w:hAnsi="Courier New" w:cs="Courier New"/>
                <w:sz w:val="16"/>
                <w:szCs w:val="16"/>
                <w:lang w:val="en-US"/>
              </w:rPr>
              <w:t>moduleRef</w:t>
            </w:r>
            <w:proofErr w:type="spellEnd"/>
            <w:r w:rsidRPr="00E17EF8">
              <w:rPr>
                <w:rFonts w:ascii="Courier New" w:hAnsi="Courier New" w:cs="Courier New"/>
                <w:sz w:val="16"/>
                <w:szCs w:val="16"/>
                <w:lang w:val="en-US"/>
              </w:rPr>
              <w:t xml:space="preserve"> key="</w:t>
            </w:r>
            <w:proofErr w:type="spellStart"/>
            <w:r w:rsidRPr="00E17EF8">
              <w:rPr>
                <w:rFonts w:ascii="Courier New" w:hAnsi="Courier New" w:cs="Courier New"/>
                <w:sz w:val="16"/>
                <w:szCs w:val="16"/>
                <w:lang w:val="en-US"/>
              </w:rPr>
              <w:t>tei</w:t>
            </w:r>
            <w:proofErr w:type="spellEnd"/>
            <w:r w:rsidRPr="00E17EF8">
              <w:rPr>
                <w:rFonts w:ascii="Courier New" w:hAnsi="Courier New" w:cs="Courier New"/>
                <w:sz w:val="16"/>
                <w:szCs w:val="16"/>
                <w:lang w:val="en-US"/>
              </w:rPr>
              <w:t>"/&gt;</w:t>
            </w:r>
          </w:p>
          <w:p w:rsidR="00343FDB" w:rsidRPr="00E17EF8" w:rsidRDefault="00E17EF8">
            <w:pPr>
              <w:spacing w:line="240" w:lineRule="auto"/>
              <w:contextualSpacing w:val="0"/>
              <w:rPr>
                <w:rFonts w:ascii="Courier New" w:hAnsi="Courier New" w:cs="Courier New"/>
                <w:sz w:val="16"/>
                <w:szCs w:val="16"/>
                <w:lang w:val="en-US"/>
              </w:rPr>
            </w:pPr>
            <w:bookmarkStart w:id="361" w:name="h.83jqk6g07ky3" w:colFirst="0" w:colLast="0"/>
            <w:bookmarkEnd w:id="361"/>
            <w:r w:rsidRPr="00E17EF8">
              <w:rPr>
                <w:rFonts w:ascii="Courier New" w:hAnsi="Courier New" w:cs="Courier New"/>
                <w:sz w:val="16"/>
                <w:szCs w:val="16"/>
                <w:lang w:val="en-US"/>
              </w:rPr>
              <w:t xml:space="preserve">        &lt;</w:t>
            </w:r>
            <w:proofErr w:type="spellStart"/>
            <w:r w:rsidRPr="00E17EF8">
              <w:rPr>
                <w:rFonts w:ascii="Courier New" w:hAnsi="Courier New" w:cs="Courier New"/>
                <w:sz w:val="16"/>
                <w:szCs w:val="16"/>
                <w:lang w:val="en-US"/>
              </w:rPr>
              <w:t>moduleRef</w:t>
            </w:r>
            <w:proofErr w:type="spellEnd"/>
            <w:r w:rsidRPr="00E17EF8">
              <w:rPr>
                <w:rFonts w:ascii="Courier New" w:hAnsi="Courier New" w:cs="Courier New"/>
                <w:sz w:val="16"/>
                <w:szCs w:val="16"/>
                <w:lang w:val="en-US"/>
              </w:rPr>
              <w:t xml:space="preserve"> key="header" except="</w:t>
            </w:r>
            <w:proofErr w:type="spellStart"/>
            <w:r w:rsidRPr="00E17EF8">
              <w:rPr>
                <w:rFonts w:ascii="Courier New" w:hAnsi="Courier New" w:cs="Courier New"/>
                <w:sz w:val="16"/>
                <w:szCs w:val="16"/>
                <w:lang w:val="en-US"/>
              </w:rPr>
              <w:t>biblFull</w:t>
            </w:r>
            <w:proofErr w:type="spellEnd"/>
            <w:r w:rsidRPr="00E17EF8">
              <w:rPr>
                <w:rFonts w:ascii="Courier New" w:hAnsi="Courier New" w:cs="Courier New"/>
                <w:sz w:val="16"/>
                <w:szCs w:val="16"/>
                <w:lang w:val="en-US"/>
              </w:rPr>
              <w:t>"/&gt;</w:t>
            </w:r>
          </w:p>
          <w:p w:rsidR="00343FDB" w:rsidRPr="00E17EF8" w:rsidRDefault="00E17EF8">
            <w:pPr>
              <w:spacing w:line="240" w:lineRule="auto"/>
              <w:contextualSpacing w:val="0"/>
              <w:rPr>
                <w:rFonts w:ascii="Courier New" w:hAnsi="Courier New" w:cs="Courier New"/>
                <w:sz w:val="16"/>
                <w:szCs w:val="16"/>
                <w:lang w:val="en-US"/>
              </w:rPr>
            </w:pPr>
            <w:bookmarkStart w:id="362" w:name="h.q02k29pbitd7" w:colFirst="0" w:colLast="0"/>
            <w:bookmarkEnd w:id="362"/>
            <w:r w:rsidRPr="00E17EF8">
              <w:rPr>
                <w:rFonts w:ascii="Courier New" w:hAnsi="Courier New" w:cs="Courier New"/>
                <w:sz w:val="16"/>
                <w:szCs w:val="16"/>
                <w:lang w:val="en-US"/>
              </w:rPr>
              <w:t xml:space="preserve">        &lt;</w:t>
            </w:r>
            <w:proofErr w:type="spellStart"/>
            <w:r w:rsidRPr="00E17EF8">
              <w:rPr>
                <w:rFonts w:ascii="Courier New" w:hAnsi="Courier New" w:cs="Courier New"/>
                <w:sz w:val="16"/>
                <w:szCs w:val="16"/>
                <w:lang w:val="en-US"/>
              </w:rPr>
              <w:t>moduleRef</w:t>
            </w:r>
            <w:proofErr w:type="spellEnd"/>
            <w:r w:rsidRPr="00E17EF8">
              <w:rPr>
                <w:rFonts w:ascii="Courier New" w:hAnsi="Courier New" w:cs="Courier New"/>
                <w:sz w:val="16"/>
                <w:szCs w:val="16"/>
                <w:lang w:val="en-US"/>
              </w:rPr>
              <w:t xml:space="preserve"> key="core" include="media </w:t>
            </w:r>
            <w:proofErr w:type="spellStart"/>
            <w:r w:rsidRPr="00E17EF8">
              <w:rPr>
                <w:rFonts w:ascii="Courier New" w:hAnsi="Courier New" w:cs="Courier New"/>
                <w:sz w:val="16"/>
                <w:szCs w:val="16"/>
                <w:lang w:val="en-US"/>
              </w:rPr>
              <w:t>abbr</w:t>
            </w:r>
            <w:proofErr w:type="spellEnd"/>
            <w:r w:rsidRPr="00E17EF8">
              <w:rPr>
                <w:rFonts w:ascii="Courier New" w:hAnsi="Courier New" w:cs="Courier New"/>
                <w:sz w:val="16"/>
                <w:szCs w:val="16"/>
                <w:lang w:val="en-US"/>
              </w:rPr>
              <w:t xml:space="preserve"> </w:t>
            </w:r>
            <w:proofErr w:type="spellStart"/>
            <w:r w:rsidRPr="00E17EF8">
              <w:rPr>
                <w:rFonts w:ascii="Courier New" w:hAnsi="Courier New" w:cs="Courier New"/>
                <w:sz w:val="16"/>
                <w:szCs w:val="16"/>
                <w:lang w:val="en-US"/>
              </w:rPr>
              <w:t>desc</w:t>
            </w:r>
            <w:proofErr w:type="spellEnd"/>
            <w:r w:rsidRPr="00E17EF8">
              <w:rPr>
                <w:rFonts w:ascii="Courier New" w:hAnsi="Courier New" w:cs="Courier New"/>
                <w:sz w:val="16"/>
                <w:szCs w:val="16"/>
                <w:lang w:val="en-US"/>
              </w:rPr>
              <w:t xml:space="preserve"> unclear choice ab </w:t>
            </w:r>
            <w:proofErr w:type="spellStart"/>
            <w:r w:rsidRPr="00E17EF8">
              <w:rPr>
                <w:rFonts w:ascii="Courier New" w:hAnsi="Courier New" w:cs="Courier New"/>
                <w:sz w:val="16"/>
                <w:szCs w:val="16"/>
                <w:lang w:val="en-US"/>
              </w:rPr>
              <w:t>teiCorpus</w:t>
            </w:r>
            <w:proofErr w:type="spellEnd"/>
            <w:r w:rsidRPr="00E17EF8">
              <w:rPr>
                <w:rFonts w:ascii="Courier New" w:hAnsi="Courier New" w:cs="Courier New"/>
                <w:sz w:val="16"/>
                <w:szCs w:val="16"/>
                <w:lang w:val="en-US"/>
              </w:rPr>
              <w:t>" /&gt;</w:t>
            </w:r>
          </w:p>
          <w:p w:rsidR="00343FDB" w:rsidRPr="00E17EF8" w:rsidRDefault="00E17EF8">
            <w:pPr>
              <w:spacing w:line="240" w:lineRule="auto"/>
              <w:contextualSpacing w:val="0"/>
              <w:rPr>
                <w:rFonts w:ascii="Courier New" w:hAnsi="Courier New" w:cs="Courier New"/>
                <w:sz w:val="16"/>
                <w:szCs w:val="16"/>
                <w:lang w:val="en-US"/>
              </w:rPr>
            </w:pPr>
            <w:bookmarkStart w:id="363" w:name="h.33t6dccin0wf" w:colFirst="0" w:colLast="0"/>
            <w:bookmarkEnd w:id="363"/>
            <w:r w:rsidRPr="00E17EF8">
              <w:rPr>
                <w:rFonts w:ascii="Courier New" w:hAnsi="Courier New" w:cs="Courier New"/>
                <w:sz w:val="16"/>
                <w:szCs w:val="16"/>
                <w:lang w:val="en-US"/>
              </w:rPr>
              <w:t xml:space="preserve">        &lt;</w:t>
            </w:r>
            <w:proofErr w:type="spellStart"/>
            <w:r w:rsidRPr="00E17EF8">
              <w:rPr>
                <w:rFonts w:ascii="Courier New" w:hAnsi="Courier New" w:cs="Courier New"/>
                <w:sz w:val="16"/>
                <w:szCs w:val="16"/>
                <w:lang w:val="en-US"/>
              </w:rPr>
              <w:t>moduleRef</w:t>
            </w:r>
            <w:proofErr w:type="spellEnd"/>
            <w:r w:rsidRPr="00E17EF8">
              <w:rPr>
                <w:rFonts w:ascii="Courier New" w:hAnsi="Courier New" w:cs="Courier New"/>
                <w:sz w:val="16"/>
                <w:szCs w:val="16"/>
                <w:lang w:val="en-US"/>
              </w:rPr>
              <w:t xml:space="preserve"> key="</w:t>
            </w:r>
            <w:proofErr w:type="spellStart"/>
            <w:r w:rsidRPr="00E17EF8">
              <w:rPr>
                <w:rFonts w:ascii="Courier New" w:hAnsi="Courier New" w:cs="Courier New"/>
                <w:sz w:val="16"/>
                <w:szCs w:val="16"/>
                <w:lang w:val="en-US"/>
              </w:rPr>
              <w:t>textstructure</w:t>
            </w:r>
            <w:proofErr w:type="spellEnd"/>
            <w:r w:rsidRPr="00E17EF8">
              <w:rPr>
                <w:rFonts w:ascii="Courier New" w:hAnsi="Courier New" w:cs="Courier New"/>
                <w:sz w:val="16"/>
                <w:szCs w:val="16"/>
                <w:lang w:val="en-US"/>
              </w:rPr>
              <w:t>" include="TEI text div body"/&gt;</w:t>
            </w:r>
          </w:p>
          <w:p w:rsidR="00343FDB" w:rsidRPr="00E17EF8" w:rsidRDefault="00E17EF8">
            <w:pPr>
              <w:spacing w:line="240" w:lineRule="auto"/>
              <w:contextualSpacing w:val="0"/>
              <w:rPr>
                <w:rFonts w:ascii="Courier New" w:hAnsi="Courier New" w:cs="Courier New"/>
                <w:sz w:val="16"/>
                <w:szCs w:val="16"/>
                <w:lang w:val="en-US"/>
              </w:rPr>
            </w:pPr>
            <w:bookmarkStart w:id="364" w:name="h.81k6tcd1537v" w:colFirst="0" w:colLast="0"/>
            <w:bookmarkEnd w:id="364"/>
            <w:r w:rsidRPr="00E17EF8">
              <w:rPr>
                <w:rFonts w:ascii="Courier New" w:hAnsi="Courier New" w:cs="Courier New"/>
                <w:sz w:val="16"/>
                <w:szCs w:val="16"/>
                <w:lang w:val="en-US"/>
              </w:rPr>
              <w:t xml:space="preserve">        &lt;</w:t>
            </w:r>
            <w:proofErr w:type="spellStart"/>
            <w:r w:rsidRPr="00E17EF8">
              <w:rPr>
                <w:rFonts w:ascii="Courier New" w:hAnsi="Courier New" w:cs="Courier New"/>
                <w:sz w:val="16"/>
                <w:szCs w:val="16"/>
                <w:lang w:val="en-US"/>
              </w:rPr>
              <w:t>moduleRef</w:t>
            </w:r>
            <w:proofErr w:type="spellEnd"/>
            <w:r w:rsidRPr="00E17EF8">
              <w:rPr>
                <w:rFonts w:ascii="Courier New" w:hAnsi="Courier New" w:cs="Courier New"/>
                <w:sz w:val="16"/>
                <w:szCs w:val="16"/>
                <w:lang w:val="en-US"/>
              </w:rPr>
              <w:t xml:space="preserve"> key="</w:t>
            </w:r>
            <w:proofErr w:type="spellStart"/>
            <w:r w:rsidRPr="00E17EF8">
              <w:rPr>
                <w:rFonts w:ascii="Courier New" w:hAnsi="Courier New" w:cs="Courier New"/>
                <w:sz w:val="16"/>
                <w:szCs w:val="16"/>
                <w:lang w:val="en-US"/>
              </w:rPr>
              <w:t>namesdates</w:t>
            </w:r>
            <w:proofErr w:type="spellEnd"/>
            <w:r w:rsidRPr="00E17EF8">
              <w:rPr>
                <w:rFonts w:ascii="Courier New" w:hAnsi="Courier New" w:cs="Courier New"/>
                <w:sz w:val="16"/>
                <w:szCs w:val="16"/>
                <w:lang w:val="en-US"/>
              </w:rPr>
              <w:t>" include="</w:t>
            </w:r>
            <w:proofErr w:type="spellStart"/>
            <w:r w:rsidRPr="00E17EF8">
              <w:rPr>
                <w:rFonts w:ascii="Courier New" w:hAnsi="Courier New" w:cs="Courier New"/>
                <w:sz w:val="16"/>
                <w:szCs w:val="16"/>
                <w:lang w:val="en-US"/>
              </w:rPr>
              <w:t>persName</w:t>
            </w:r>
            <w:proofErr w:type="spellEnd"/>
            <w:r w:rsidRPr="00E17EF8">
              <w:rPr>
                <w:rFonts w:ascii="Courier New" w:hAnsi="Courier New" w:cs="Courier New"/>
                <w:sz w:val="16"/>
                <w:szCs w:val="16"/>
                <w:lang w:val="en-US"/>
              </w:rPr>
              <w:t>"/&gt;</w:t>
            </w:r>
          </w:p>
          <w:p w:rsidR="00343FDB" w:rsidRPr="00E17EF8" w:rsidRDefault="00E17EF8">
            <w:pPr>
              <w:spacing w:line="240" w:lineRule="auto"/>
              <w:contextualSpacing w:val="0"/>
              <w:rPr>
                <w:rFonts w:ascii="Courier New" w:hAnsi="Courier New" w:cs="Courier New"/>
                <w:sz w:val="16"/>
                <w:szCs w:val="16"/>
                <w:lang w:val="en-US"/>
              </w:rPr>
            </w:pPr>
            <w:bookmarkStart w:id="365" w:name="h.dbfnbkchv678" w:colFirst="0" w:colLast="0"/>
            <w:bookmarkEnd w:id="365"/>
            <w:r w:rsidRPr="00E17EF8">
              <w:rPr>
                <w:rFonts w:ascii="Courier New" w:hAnsi="Courier New" w:cs="Courier New"/>
                <w:sz w:val="16"/>
                <w:szCs w:val="16"/>
                <w:lang w:val="en-US"/>
              </w:rPr>
              <w:t xml:space="preserve">        &lt;</w:t>
            </w:r>
            <w:proofErr w:type="spellStart"/>
            <w:r w:rsidRPr="00E17EF8">
              <w:rPr>
                <w:rFonts w:ascii="Courier New" w:hAnsi="Courier New" w:cs="Courier New"/>
                <w:sz w:val="16"/>
                <w:szCs w:val="16"/>
                <w:lang w:val="en-US"/>
              </w:rPr>
              <w:t>moduleRef</w:t>
            </w:r>
            <w:proofErr w:type="spellEnd"/>
            <w:r w:rsidRPr="00E17EF8">
              <w:rPr>
                <w:rFonts w:ascii="Courier New" w:hAnsi="Courier New" w:cs="Courier New"/>
                <w:sz w:val="16"/>
                <w:szCs w:val="16"/>
                <w:lang w:val="en-US"/>
              </w:rPr>
              <w:t xml:space="preserve"> key="spoken" include="pause vocal </w:t>
            </w:r>
            <w:proofErr w:type="spellStart"/>
            <w:r w:rsidRPr="00E17EF8">
              <w:rPr>
                <w:rFonts w:ascii="Courier New" w:hAnsi="Courier New" w:cs="Courier New"/>
                <w:sz w:val="16"/>
                <w:szCs w:val="16"/>
                <w:lang w:val="en-US"/>
              </w:rPr>
              <w:t>kinesic</w:t>
            </w:r>
            <w:proofErr w:type="spellEnd"/>
            <w:r w:rsidRPr="00E17EF8">
              <w:rPr>
                <w:rFonts w:ascii="Courier New" w:hAnsi="Courier New" w:cs="Courier New"/>
                <w:sz w:val="16"/>
                <w:szCs w:val="16"/>
                <w:lang w:val="en-US"/>
              </w:rPr>
              <w:t xml:space="preserve"> incident</w:t>
            </w:r>
          </w:p>
          <w:p w:rsidR="00343FDB" w:rsidRPr="00E17EF8" w:rsidRDefault="00E17EF8">
            <w:pPr>
              <w:spacing w:line="240" w:lineRule="auto"/>
              <w:contextualSpacing w:val="0"/>
              <w:rPr>
                <w:rFonts w:ascii="Courier New" w:hAnsi="Courier New" w:cs="Courier New"/>
                <w:sz w:val="16"/>
                <w:szCs w:val="16"/>
                <w:lang w:val="en-US"/>
              </w:rPr>
            </w:pPr>
            <w:bookmarkStart w:id="366" w:name="h.qsdftu5ijjr9" w:colFirst="0" w:colLast="0"/>
            <w:bookmarkEnd w:id="366"/>
            <w:r w:rsidRPr="00E17EF8">
              <w:rPr>
                <w:rFonts w:ascii="Courier New" w:hAnsi="Courier New" w:cs="Courier New"/>
                <w:sz w:val="16"/>
                <w:szCs w:val="16"/>
                <w:lang w:val="en-US"/>
              </w:rPr>
              <w:tab/>
            </w:r>
            <w:r w:rsidRPr="00E17EF8">
              <w:rPr>
                <w:rFonts w:ascii="Courier New" w:hAnsi="Courier New" w:cs="Courier New"/>
                <w:sz w:val="16"/>
                <w:szCs w:val="16"/>
                <w:lang w:val="en-US"/>
              </w:rPr>
              <w:tab/>
            </w:r>
            <w:r w:rsidRPr="00E17EF8">
              <w:rPr>
                <w:rFonts w:ascii="Courier New" w:hAnsi="Courier New" w:cs="Courier New"/>
                <w:sz w:val="16"/>
                <w:szCs w:val="16"/>
                <w:lang w:val="en-US"/>
              </w:rPr>
              <w:tab/>
            </w:r>
            <w:r w:rsidRPr="00E17EF8">
              <w:rPr>
                <w:rFonts w:ascii="Courier New" w:hAnsi="Courier New" w:cs="Courier New"/>
                <w:sz w:val="16"/>
                <w:szCs w:val="16"/>
                <w:lang w:val="en-US"/>
              </w:rPr>
              <w:tab/>
            </w:r>
            <w:r w:rsidRPr="00E17EF8">
              <w:rPr>
                <w:rFonts w:ascii="Courier New" w:hAnsi="Courier New" w:cs="Courier New"/>
                <w:sz w:val="16"/>
                <w:szCs w:val="16"/>
                <w:lang w:val="en-US"/>
              </w:rPr>
              <w:tab/>
              <w:t xml:space="preserve"> u shift writing"/&gt;</w:t>
            </w:r>
          </w:p>
          <w:p w:rsidR="00343FDB" w:rsidRPr="00E17EF8" w:rsidRDefault="00E17EF8">
            <w:pPr>
              <w:spacing w:line="240" w:lineRule="auto"/>
              <w:contextualSpacing w:val="0"/>
              <w:rPr>
                <w:rFonts w:ascii="Courier New" w:hAnsi="Courier New" w:cs="Courier New"/>
                <w:sz w:val="16"/>
                <w:szCs w:val="16"/>
                <w:lang w:val="en-US"/>
              </w:rPr>
            </w:pPr>
            <w:bookmarkStart w:id="367" w:name="h.hzsg83rmkq5m" w:colFirst="0" w:colLast="0"/>
            <w:bookmarkEnd w:id="367"/>
            <w:r w:rsidRPr="00E17EF8">
              <w:rPr>
                <w:rFonts w:ascii="Courier New" w:hAnsi="Courier New" w:cs="Courier New"/>
                <w:sz w:val="16"/>
                <w:szCs w:val="16"/>
                <w:lang w:val="en-US"/>
              </w:rPr>
              <w:t xml:space="preserve">        &lt;</w:t>
            </w:r>
            <w:proofErr w:type="spellStart"/>
            <w:r w:rsidRPr="00E17EF8">
              <w:rPr>
                <w:rFonts w:ascii="Courier New" w:hAnsi="Courier New" w:cs="Courier New"/>
                <w:sz w:val="16"/>
                <w:szCs w:val="16"/>
                <w:lang w:val="en-US"/>
              </w:rPr>
              <w:t>moduleRef</w:t>
            </w:r>
            <w:proofErr w:type="spellEnd"/>
            <w:r w:rsidRPr="00E17EF8">
              <w:rPr>
                <w:rFonts w:ascii="Courier New" w:hAnsi="Courier New" w:cs="Courier New"/>
                <w:sz w:val="16"/>
                <w:szCs w:val="16"/>
                <w:lang w:val="en-US"/>
              </w:rPr>
              <w:t xml:space="preserve"> key="linking" include="ab </w:t>
            </w:r>
            <w:proofErr w:type="spellStart"/>
            <w:r w:rsidRPr="00E17EF8">
              <w:rPr>
                <w:rFonts w:ascii="Courier New" w:hAnsi="Courier New" w:cs="Courier New"/>
                <w:sz w:val="16"/>
                <w:szCs w:val="16"/>
                <w:lang w:val="en-US"/>
              </w:rPr>
              <w:t>seg</w:t>
            </w:r>
            <w:proofErr w:type="spellEnd"/>
            <w:r w:rsidRPr="00E17EF8">
              <w:rPr>
                <w:rFonts w:ascii="Courier New" w:hAnsi="Courier New" w:cs="Courier New"/>
                <w:sz w:val="16"/>
                <w:szCs w:val="16"/>
                <w:lang w:val="en-US"/>
              </w:rPr>
              <w:t xml:space="preserve"> when timeline anchor"/&gt;</w:t>
            </w:r>
          </w:p>
          <w:p w:rsidR="00343FDB" w:rsidRPr="00E17EF8" w:rsidRDefault="00E17EF8">
            <w:pPr>
              <w:spacing w:line="240" w:lineRule="auto"/>
              <w:contextualSpacing w:val="0"/>
              <w:rPr>
                <w:rFonts w:ascii="Courier New" w:hAnsi="Courier New" w:cs="Courier New"/>
                <w:sz w:val="16"/>
                <w:szCs w:val="16"/>
                <w:lang w:val="en-US"/>
              </w:rPr>
            </w:pPr>
            <w:bookmarkStart w:id="368" w:name="h.5uj3qrg3fu32" w:colFirst="0" w:colLast="0"/>
            <w:bookmarkEnd w:id="368"/>
            <w:r w:rsidRPr="00E17EF8">
              <w:rPr>
                <w:rFonts w:ascii="Courier New" w:hAnsi="Courier New" w:cs="Courier New"/>
                <w:sz w:val="16"/>
                <w:szCs w:val="16"/>
                <w:lang w:val="en-US"/>
              </w:rPr>
              <w:t xml:space="preserve">        &lt;</w:t>
            </w:r>
            <w:proofErr w:type="spellStart"/>
            <w:r w:rsidRPr="00E17EF8">
              <w:rPr>
                <w:rFonts w:ascii="Courier New" w:hAnsi="Courier New" w:cs="Courier New"/>
                <w:sz w:val="16"/>
                <w:szCs w:val="16"/>
                <w:lang w:val="en-US"/>
              </w:rPr>
              <w:t>moduleRef</w:t>
            </w:r>
            <w:proofErr w:type="spellEnd"/>
            <w:r w:rsidRPr="00E17EF8">
              <w:rPr>
                <w:rFonts w:ascii="Courier New" w:hAnsi="Courier New" w:cs="Courier New"/>
                <w:sz w:val="16"/>
                <w:szCs w:val="16"/>
                <w:lang w:val="en-US"/>
              </w:rPr>
              <w:t xml:space="preserve"> key="analysis" include="pc span </w:t>
            </w:r>
            <w:proofErr w:type="spellStart"/>
            <w:r w:rsidRPr="00E17EF8">
              <w:rPr>
                <w:rFonts w:ascii="Courier New" w:hAnsi="Courier New" w:cs="Courier New"/>
                <w:sz w:val="16"/>
                <w:szCs w:val="16"/>
                <w:lang w:val="en-US"/>
              </w:rPr>
              <w:t>spanGrp</w:t>
            </w:r>
            <w:proofErr w:type="spellEnd"/>
            <w:r w:rsidRPr="00E17EF8">
              <w:rPr>
                <w:rFonts w:ascii="Courier New" w:hAnsi="Courier New" w:cs="Courier New"/>
                <w:sz w:val="16"/>
                <w:szCs w:val="16"/>
                <w:lang w:val="en-US"/>
              </w:rPr>
              <w:t xml:space="preserve"> w"/&gt;</w:t>
            </w:r>
          </w:p>
          <w:p w:rsidR="00343FDB" w:rsidRPr="00E17EF8" w:rsidRDefault="00E17EF8">
            <w:pPr>
              <w:spacing w:line="240" w:lineRule="auto"/>
              <w:contextualSpacing w:val="0"/>
              <w:rPr>
                <w:rFonts w:ascii="Courier New" w:hAnsi="Courier New" w:cs="Courier New"/>
                <w:sz w:val="16"/>
                <w:szCs w:val="16"/>
                <w:lang w:val="en-US"/>
              </w:rPr>
            </w:pPr>
            <w:bookmarkStart w:id="369" w:name="h.bb4uvnq22grg" w:colFirst="0" w:colLast="0"/>
            <w:bookmarkEnd w:id="369"/>
            <w:r w:rsidRPr="00E17EF8">
              <w:rPr>
                <w:rFonts w:ascii="Courier New" w:hAnsi="Courier New" w:cs="Courier New"/>
                <w:sz w:val="16"/>
                <w:szCs w:val="16"/>
                <w:lang w:val="en-US"/>
              </w:rPr>
              <w:t xml:space="preserve">        &lt;</w:t>
            </w:r>
            <w:proofErr w:type="spellStart"/>
            <w:r w:rsidRPr="00E17EF8">
              <w:rPr>
                <w:rFonts w:ascii="Courier New" w:hAnsi="Courier New" w:cs="Courier New"/>
                <w:sz w:val="16"/>
                <w:szCs w:val="16"/>
                <w:lang w:val="en-US"/>
              </w:rPr>
              <w:t>moduleRef</w:t>
            </w:r>
            <w:proofErr w:type="spellEnd"/>
            <w:r w:rsidRPr="00E17EF8">
              <w:rPr>
                <w:rFonts w:ascii="Courier New" w:hAnsi="Courier New" w:cs="Courier New"/>
                <w:sz w:val="16"/>
                <w:szCs w:val="16"/>
                <w:lang w:val="en-US"/>
              </w:rPr>
              <w:t xml:space="preserve"> key="corpus"/&gt;</w:t>
            </w:r>
          </w:p>
          <w:p w:rsidR="00343FDB" w:rsidRPr="00E17EF8" w:rsidRDefault="00343FDB">
            <w:pPr>
              <w:spacing w:line="240" w:lineRule="auto"/>
              <w:contextualSpacing w:val="0"/>
              <w:rPr>
                <w:rFonts w:ascii="Courier New" w:hAnsi="Courier New" w:cs="Courier New"/>
                <w:sz w:val="16"/>
                <w:szCs w:val="16"/>
                <w:lang w:val="en-US"/>
              </w:rPr>
            </w:pPr>
            <w:bookmarkStart w:id="370" w:name="h.nsyt762xaoap" w:colFirst="0" w:colLast="0"/>
            <w:bookmarkEnd w:id="370"/>
          </w:p>
          <w:p w:rsidR="00343FDB" w:rsidRPr="00E17EF8" w:rsidRDefault="00E17EF8">
            <w:pPr>
              <w:spacing w:line="240" w:lineRule="auto"/>
              <w:contextualSpacing w:val="0"/>
              <w:rPr>
                <w:rFonts w:ascii="Courier New" w:hAnsi="Courier New" w:cs="Courier New"/>
                <w:sz w:val="16"/>
                <w:szCs w:val="16"/>
                <w:lang w:val="en-US"/>
              </w:rPr>
            </w:pPr>
            <w:bookmarkStart w:id="371" w:name="h.hk1yrko09mr7" w:colFirst="0" w:colLast="0"/>
            <w:bookmarkEnd w:id="371"/>
            <w:r w:rsidRPr="00E17EF8">
              <w:rPr>
                <w:rFonts w:ascii="Courier New" w:hAnsi="Courier New" w:cs="Courier New"/>
                <w:sz w:val="16"/>
                <w:szCs w:val="16"/>
                <w:lang w:val="en-US"/>
              </w:rPr>
              <w:t>&lt;!-- new element for documenting transcription conventions --&gt;</w:t>
            </w:r>
          </w:p>
          <w:p w:rsidR="00343FDB" w:rsidRPr="00750C49" w:rsidRDefault="00E17EF8">
            <w:pPr>
              <w:spacing w:line="240" w:lineRule="auto"/>
              <w:contextualSpacing w:val="0"/>
              <w:rPr>
                <w:rFonts w:ascii="Courier New" w:hAnsi="Courier New" w:cs="Courier New"/>
                <w:sz w:val="16"/>
                <w:szCs w:val="16"/>
                <w:lang w:val="en-US"/>
                <w:rPrChange w:id="372" w:author="Schmidt" w:date="2015-01-15T12:40:00Z">
                  <w:rPr>
                    <w:rFonts w:ascii="Courier New" w:hAnsi="Courier New" w:cs="Courier New"/>
                    <w:sz w:val="16"/>
                    <w:szCs w:val="16"/>
                    <w:lang w:val="fr-FR"/>
                  </w:rPr>
                </w:rPrChange>
              </w:rPr>
            </w:pPr>
            <w:bookmarkStart w:id="373" w:name="h.zd0f14uc8vm1" w:colFirst="0" w:colLast="0"/>
            <w:bookmarkEnd w:id="373"/>
            <w:r w:rsidRPr="00750C49">
              <w:rPr>
                <w:rFonts w:ascii="Courier New" w:hAnsi="Courier New" w:cs="Courier New"/>
                <w:sz w:val="16"/>
                <w:szCs w:val="16"/>
                <w:lang w:val="en-US"/>
                <w:rPrChange w:id="374" w:author="Schmidt" w:date="2015-01-15T12:40:00Z">
                  <w:rPr>
                    <w:rFonts w:ascii="Courier New" w:hAnsi="Courier New" w:cs="Courier New"/>
                    <w:sz w:val="16"/>
                    <w:szCs w:val="16"/>
                    <w:lang w:val="fr-FR"/>
                  </w:rPr>
                </w:rPrChange>
              </w:rPr>
              <w:t>&lt;</w:t>
            </w:r>
            <w:proofErr w:type="spellStart"/>
            <w:r w:rsidRPr="00750C49">
              <w:rPr>
                <w:rFonts w:ascii="Courier New" w:hAnsi="Courier New" w:cs="Courier New"/>
                <w:sz w:val="16"/>
                <w:szCs w:val="16"/>
                <w:lang w:val="en-US"/>
                <w:rPrChange w:id="375" w:author="Schmidt" w:date="2015-01-15T12:40:00Z">
                  <w:rPr>
                    <w:rFonts w:ascii="Courier New" w:hAnsi="Courier New" w:cs="Courier New"/>
                    <w:sz w:val="16"/>
                    <w:szCs w:val="16"/>
                    <w:lang w:val="fr-FR"/>
                  </w:rPr>
                </w:rPrChange>
              </w:rPr>
              <w:t>elementSpec</w:t>
            </w:r>
            <w:proofErr w:type="spellEnd"/>
            <w:r w:rsidRPr="00750C49">
              <w:rPr>
                <w:rFonts w:ascii="Courier New" w:hAnsi="Courier New" w:cs="Courier New"/>
                <w:sz w:val="16"/>
                <w:szCs w:val="16"/>
                <w:lang w:val="en-US"/>
                <w:rPrChange w:id="376" w:author="Schmidt" w:date="2015-01-15T12:40:00Z">
                  <w:rPr>
                    <w:rFonts w:ascii="Courier New" w:hAnsi="Courier New" w:cs="Courier New"/>
                    <w:sz w:val="16"/>
                    <w:szCs w:val="16"/>
                    <w:lang w:val="fr-FR"/>
                  </w:rPr>
                </w:rPrChange>
              </w:rPr>
              <w:t xml:space="preserve"> </w:t>
            </w:r>
            <w:proofErr w:type="spellStart"/>
            <w:r w:rsidRPr="00750C49">
              <w:rPr>
                <w:rFonts w:ascii="Courier New" w:hAnsi="Courier New" w:cs="Courier New"/>
                <w:sz w:val="16"/>
                <w:szCs w:val="16"/>
                <w:lang w:val="en-US"/>
                <w:rPrChange w:id="377" w:author="Schmidt" w:date="2015-01-15T12:40:00Z">
                  <w:rPr>
                    <w:rFonts w:ascii="Courier New" w:hAnsi="Courier New" w:cs="Courier New"/>
                    <w:sz w:val="16"/>
                    <w:szCs w:val="16"/>
                    <w:lang w:val="fr-FR"/>
                  </w:rPr>
                </w:rPrChange>
              </w:rPr>
              <w:t>ident</w:t>
            </w:r>
            <w:proofErr w:type="spellEnd"/>
            <w:r w:rsidRPr="00750C49">
              <w:rPr>
                <w:rFonts w:ascii="Courier New" w:hAnsi="Courier New" w:cs="Courier New"/>
                <w:sz w:val="16"/>
                <w:szCs w:val="16"/>
                <w:lang w:val="en-US"/>
                <w:rPrChange w:id="378" w:author="Schmidt" w:date="2015-01-15T12:40:00Z">
                  <w:rPr>
                    <w:rFonts w:ascii="Courier New" w:hAnsi="Courier New" w:cs="Courier New"/>
                    <w:sz w:val="16"/>
                    <w:szCs w:val="16"/>
                    <w:lang w:val="fr-FR"/>
                  </w:rPr>
                </w:rPrChange>
              </w:rPr>
              <w:t>="</w:t>
            </w:r>
            <w:proofErr w:type="spellStart"/>
            <w:r w:rsidRPr="00750C49">
              <w:rPr>
                <w:rFonts w:ascii="Courier New" w:hAnsi="Courier New" w:cs="Courier New"/>
                <w:sz w:val="16"/>
                <w:szCs w:val="16"/>
                <w:lang w:val="en-US"/>
                <w:rPrChange w:id="379" w:author="Schmidt" w:date="2015-01-15T12:40:00Z">
                  <w:rPr>
                    <w:rFonts w:ascii="Courier New" w:hAnsi="Courier New" w:cs="Courier New"/>
                    <w:sz w:val="16"/>
                    <w:szCs w:val="16"/>
                    <w:lang w:val="fr-FR"/>
                  </w:rPr>
                </w:rPrChange>
              </w:rPr>
              <w:t>transcriptionDesc</w:t>
            </w:r>
            <w:proofErr w:type="spellEnd"/>
            <w:r w:rsidRPr="00750C49">
              <w:rPr>
                <w:rFonts w:ascii="Courier New" w:hAnsi="Courier New" w:cs="Courier New"/>
                <w:sz w:val="16"/>
                <w:szCs w:val="16"/>
                <w:lang w:val="en-US"/>
                <w:rPrChange w:id="380" w:author="Schmidt" w:date="2015-01-15T12:40:00Z">
                  <w:rPr>
                    <w:rFonts w:ascii="Courier New" w:hAnsi="Courier New" w:cs="Courier New"/>
                    <w:sz w:val="16"/>
                    <w:szCs w:val="16"/>
                    <w:lang w:val="fr-FR"/>
                  </w:rPr>
                </w:rPrChange>
              </w:rPr>
              <w:t>"</w:t>
            </w:r>
          </w:p>
          <w:p w:rsidR="00343FDB" w:rsidRPr="00750C49" w:rsidRDefault="00E17EF8">
            <w:pPr>
              <w:spacing w:line="240" w:lineRule="auto"/>
              <w:contextualSpacing w:val="0"/>
              <w:rPr>
                <w:rFonts w:ascii="Courier New" w:hAnsi="Courier New" w:cs="Courier New"/>
                <w:sz w:val="16"/>
                <w:szCs w:val="16"/>
                <w:lang w:val="en-US"/>
                <w:rPrChange w:id="381" w:author="Schmidt" w:date="2015-01-15T12:40:00Z">
                  <w:rPr>
                    <w:rFonts w:ascii="Courier New" w:hAnsi="Courier New" w:cs="Courier New"/>
                    <w:sz w:val="16"/>
                    <w:szCs w:val="16"/>
                    <w:lang w:val="fr-FR"/>
                  </w:rPr>
                </w:rPrChange>
              </w:rPr>
            </w:pPr>
            <w:bookmarkStart w:id="382" w:name="h.hj125ykl3sfa" w:colFirst="0" w:colLast="0"/>
            <w:bookmarkEnd w:id="382"/>
            <w:r w:rsidRPr="00750C49">
              <w:rPr>
                <w:rFonts w:ascii="Courier New" w:hAnsi="Courier New" w:cs="Courier New"/>
                <w:sz w:val="16"/>
                <w:szCs w:val="16"/>
                <w:lang w:val="en-US"/>
                <w:rPrChange w:id="383" w:author="Schmidt" w:date="2015-01-15T12:40:00Z">
                  <w:rPr>
                    <w:rFonts w:ascii="Courier New" w:hAnsi="Courier New" w:cs="Courier New"/>
                    <w:sz w:val="16"/>
                    <w:szCs w:val="16"/>
                    <w:lang w:val="fr-FR"/>
                  </w:rPr>
                </w:rPrChange>
              </w:rPr>
              <w:tab/>
              <w:t xml:space="preserve">     ns="http://iso-tei-spoken.org/ns/1.0" &gt;</w:t>
            </w:r>
          </w:p>
          <w:p w:rsidR="00343FDB" w:rsidRPr="00E17EF8" w:rsidRDefault="00E17EF8">
            <w:pPr>
              <w:spacing w:line="240" w:lineRule="auto"/>
              <w:contextualSpacing w:val="0"/>
              <w:rPr>
                <w:rFonts w:ascii="Courier New" w:hAnsi="Courier New" w:cs="Courier New"/>
                <w:sz w:val="16"/>
                <w:szCs w:val="16"/>
                <w:lang w:val="en-US"/>
              </w:rPr>
            </w:pPr>
            <w:bookmarkStart w:id="384" w:name="h.k1gjmlv9tb2u" w:colFirst="0" w:colLast="0"/>
            <w:bookmarkEnd w:id="384"/>
            <w:r w:rsidRPr="00E17EF8">
              <w:rPr>
                <w:rFonts w:ascii="Courier New" w:hAnsi="Courier New" w:cs="Courier New"/>
                <w:sz w:val="16"/>
                <w:szCs w:val="16"/>
                <w:lang w:val="en-US"/>
              </w:rPr>
              <w:t>&lt;</w:t>
            </w:r>
            <w:proofErr w:type="spellStart"/>
            <w:r w:rsidRPr="00E17EF8">
              <w:rPr>
                <w:rFonts w:ascii="Courier New" w:hAnsi="Courier New" w:cs="Courier New"/>
                <w:sz w:val="16"/>
                <w:szCs w:val="16"/>
                <w:lang w:val="en-US"/>
              </w:rPr>
              <w:t>desc</w:t>
            </w:r>
            <w:proofErr w:type="spellEnd"/>
            <w:r w:rsidRPr="00E17EF8">
              <w:rPr>
                <w:rFonts w:ascii="Courier New" w:hAnsi="Courier New" w:cs="Courier New"/>
                <w:sz w:val="16"/>
                <w:szCs w:val="16"/>
                <w:lang w:val="en-US"/>
              </w:rPr>
              <w:t>&gt;describes the set of transcription conventions used&lt;/</w:t>
            </w:r>
            <w:proofErr w:type="spellStart"/>
            <w:r w:rsidRPr="00E17EF8">
              <w:rPr>
                <w:rFonts w:ascii="Courier New" w:hAnsi="Courier New" w:cs="Courier New"/>
                <w:sz w:val="16"/>
                <w:szCs w:val="16"/>
                <w:lang w:val="en-US"/>
              </w:rPr>
              <w:t>desc</w:t>
            </w:r>
            <w:proofErr w:type="spellEnd"/>
            <w:r w:rsidRPr="00E17EF8">
              <w:rPr>
                <w:rFonts w:ascii="Courier New" w:hAnsi="Courier New" w:cs="Courier New"/>
                <w:sz w:val="16"/>
                <w:szCs w:val="16"/>
                <w:lang w:val="en-US"/>
              </w:rPr>
              <w:t>&gt;</w:t>
            </w:r>
          </w:p>
          <w:p w:rsidR="00343FDB" w:rsidRPr="00E17EF8" w:rsidRDefault="00E17EF8">
            <w:pPr>
              <w:spacing w:line="240" w:lineRule="auto"/>
              <w:contextualSpacing w:val="0"/>
              <w:rPr>
                <w:rFonts w:ascii="Courier New" w:hAnsi="Courier New" w:cs="Courier New"/>
                <w:sz w:val="16"/>
                <w:szCs w:val="16"/>
                <w:lang w:val="en-US"/>
              </w:rPr>
            </w:pPr>
            <w:bookmarkStart w:id="385" w:name="h.6ql0t4q8aqur" w:colFirst="0" w:colLast="0"/>
            <w:bookmarkEnd w:id="385"/>
            <w:r w:rsidRPr="00E17EF8">
              <w:rPr>
                <w:rFonts w:ascii="Courier New" w:hAnsi="Courier New" w:cs="Courier New"/>
                <w:sz w:val="16"/>
                <w:szCs w:val="16"/>
                <w:lang w:val="en-US"/>
              </w:rPr>
              <w:t xml:space="preserve">   &lt;classes&gt;</w:t>
            </w:r>
          </w:p>
          <w:p w:rsidR="00343FDB" w:rsidRPr="00E17EF8" w:rsidRDefault="00E17EF8">
            <w:pPr>
              <w:spacing w:line="240" w:lineRule="auto"/>
              <w:contextualSpacing w:val="0"/>
              <w:rPr>
                <w:rFonts w:ascii="Courier New" w:hAnsi="Courier New" w:cs="Courier New"/>
                <w:sz w:val="16"/>
                <w:szCs w:val="16"/>
                <w:lang w:val="en-US"/>
              </w:rPr>
            </w:pPr>
            <w:bookmarkStart w:id="386" w:name="h.oesb1akjygr" w:colFirst="0" w:colLast="0"/>
            <w:bookmarkEnd w:id="386"/>
            <w:r w:rsidRPr="00E17EF8">
              <w:rPr>
                <w:rFonts w:ascii="Courier New" w:hAnsi="Courier New" w:cs="Courier New"/>
                <w:sz w:val="16"/>
                <w:szCs w:val="16"/>
                <w:lang w:val="en-US"/>
              </w:rPr>
              <w:t xml:space="preserve">      &lt;</w:t>
            </w:r>
            <w:proofErr w:type="spellStart"/>
            <w:r w:rsidRPr="00E17EF8">
              <w:rPr>
                <w:rFonts w:ascii="Courier New" w:hAnsi="Courier New" w:cs="Courier New"/>
                <w:sz w:val="16"/>
                <w:szCs w:val="16"/>
                <w:lang w:val="en-US"/>
              </w:rPr>
              <w:t>memberOf</w:t>
            </w:r>
            <w:proofErr w:type="spellEnd"/>
            <w:r w:rsidRPr="00E17EF8">
              <w:rPr>
                <w:rFonts w:ascii="Courier New" w:hAnsi="Courier New" w:cs="Courier New"/>
                <w:sz w:val="16"/>
                <w:szCs w:val="16"/>
                <w:lang w:val="en-US"/>
              </w:rPr>
              <w:t xml:space="preserve"> key="</w:t>
            </w:r>
            <w:proofErr w:type="spellStart"/>
            <w:r w:rsidRPr="00E17EF8">
              <w:rPr>
                <w:rFonts w:ascii="Courier New" w:hAnsi="Courier New" w:cs="Courier New"/>
                <w:sz w:val="16"/>
                <w:szCs w:val="16"/>
                <w:lang w:val="en-US"/>
              </w:rPr>
              <w:t>att.global</w:t>
            </w:r>
            <w:proofErr w:type="spellEnd"/>
            <w:r w:rsidRPr="00E17EF8">
              <w:rPr>
                <w:rFonts w:ascii="Courier New" w:hAnsi="Courier New" w:cs="Courier New"/>
                <w:sz w:val="16"/>
                <w:szCs w:val="16"/>
                <w:lang w:val="en-US"/>
              </w:rPr>
              <w:t>"/&gt;</w:t>
            </w:r>
          </w:p>
          <w:p w:rsidR="00343FDB" w:rsidRPr="00E17EF8" w:rsidRDefault="00E17EF8">
            <w:pPr>
              <w:spacing w:line="240" w:lineRule="auto"/>
              <w:contextualSpacing w:val="0"/>
              <w:rPr>
                <w:rFonts w:ascii="Courier New" w:hAnsi="Courier New" w:cs="Courier New"/>
                <w:sz w:val="16"/>
                <w:szCs w:val="16"/>
                <w:lang w:val="en-US"/>
              </w:rPr>
            </w:pPr>
            <w:bookmarkStart w:id="387" w:name="h.xhvtoab0qvoi" w:colFirst="0" w:colLast="0"/>
            <w:bookmarkEnd w:id="387"/>
            <w:r w:rsidRPr="00E17EF8">
              <w:rPr>
                <w:rFonts w:ascii="Courier New" w:hAnsi="Courier New" w:cs="Courier New"/>
                <w:sz w:val="16"/>
                <w:szCs w:val="16"/>
                <w:lang w:val="en-US"/>
              </w:rPr>
              <w:t xml:space="preserve">      &lt;</w:t>
            </w:r>
            <w:proofErr w:type="spellStart"/>
            <w:r w:rsidRPr="00E17EF8">
              <w:rPr>
                <w:rFonts w:ascii="Courier New" w:hAnsi="Courier New" w:cs="Courier New"/>
                <w:sz w:val="16"/>
                <w:szCs w:val="16"/>
                <w:lang w:val="en-US"/>
              </w:rPr>
              <w:t>memberOf</w:t>
            </w:r>
            <w:proofErr w:type="spellEnd"/>
            <w:r w:rsidRPr="00E17EF8">
              <w:rPr>
                <w:rFonts w:ascii="Courier New" w:hAnsi="Courier New" w:cs="Courier New"/>
                <w:sz w:val="16"/>
                <w:szCs w:val="16"/>
                <w:lang w:val="en-US"/>
              </w:rPr>
              <w:t xml:space="preserve"> key="</w:t>
            </w:r>
            <w:proofErr w:type="spellStart"/>
            <w:r w:rsidRPr="00E17EF8">
              <w:rPr>
                <w:rFonts w:ascii="Courier New" w:hAnsi="Courier New" w:cs="Courier New"/>
                <w:sz w:val="16"/>
                <w:szCs w:val="16"/>
                <w:lang w:val="en-US"/>
              </w:rPr>
              <w:t>model.encodingDescPart</w:t>
            </w:r>
            <w:proofErr w:type="spellEnd"/>
            <w:r w:rsidRPr="00E17EF8">
              <w:rPr>
                <w:rFonts w:ascii="Courier New" w:hAnsi="Courier New" w:cs="Courier New"/>
                <w:sz w:val="16"/>
                <w:szCs w:val="16"/>
                <w:lang w:val="en-US"/>
              </w:rPr>
              <w:t>"/&gt;</w:t>
            </w:r>
          </w:p>
          <w:p w:rsidR="00343FDB" w:rsidRPr="00E17EF8" w:rsidRDefault="00E17EF8">
            <w:pPr>
              <w:spacing w:line="240" w:lineRule="auto"/>
              <w:contextualSpacing w:val="0"/>
              <w:rPr>
                <w:rFonts w:ascii="Courier New" w:hAnsi="Courier New" w:cs="Courier New"/>
                <w:sz w:val="16"/>
                <w:szCs w:val="16"/>
                <w:lang w:val="en-US"/>
              </w:rPr>
            </w:pPr>
            <w:bookmarkStart w:id="388" w:name="h.2vkjwnsfm5i9" w:colFirst="0" w:colLast="0"/>
            <w:bookmarkEnd w:id="388"/>
            <w:r w:rsidRPr="00E17EF8">
              <w:rPr>
                <w:rFonts w:ascii="Courier New" w:hAnsi="Courier New" w:cs="Courier New"/>
                <w:sz w:val="16"/>
                <w:szCs w:val="16"/>
                <w:lang w:val="en-US"/>
              </w:rPr>
              <w:t xml:space="preserve">  &lt;/classes&gt;</w:t>
            </w:r>
          </w:p>
          <w:p w:rsidR="00343FDB" w:rsidRPr="00E17EF8" w:rsidRDefault="00E17EF8">
            <w:pPr>
              <w:spacing w:line="240" w:lineRule="auto"/>
              <w:contextualSpacing w:val="0"/>
              <w:rPr>
                <w:rFonts w:ascii="Courier New" w:hAnsi="Courier New" w:cs="Courier New"/>
                <w:sz w:val="16"/>
                <w:szCs w:val="16"/>
                <w:lang w:val="en-US"/>
              </w:rPr>
            </w:pPr>
            <w:bookmarkStart w:id="389" w:name="h.4ifxs1o4ug2" w:colFirst="0" w:colLast="0"/>
            <w:bookmarkEnd w:id="389"/>
            <w:r w:rsidRPr="00E17EF8">
              <w:rPr>
                <w:rFonts w:ascii="Courier New" w:hAnsi="Courier New" w:cs="Courier New"/>
                <w:sz w:val="16"/>
                <w:szCs w:val="16"/>
                <w:lang w:val="en-US"/>
              </w:rPr>
              <w:t xml:space="preserve">   &lt;content&gt;</w:t>
            </w:r>
          </w:p>
          <w:p w:rsidR="00343FDB" w:rsidRPr="00E17EF8" w:rsidRDefault="00E17EF8">
            <w:pPr>
              <w:spacing w:line="240" w:lineRule="auto"/>
              <w:contextualSpacing w:val="0"/>
              <w:rPr>
                <w:rFonts w:ascii="Courier New" w:hAnsi="Courier New" w:cs="Courier New"/>
                <w:sz w:val="16"/>
                <w:szCs w:val="16"/>
                <w:lang w:val="en-US"/>
              </w:rPr>
            </w:pPr>
            <w:bookmarkStart w:id="390" w:name="h.r0rktufh8wht" w:colFirst="0" w:colLast="0"/>
            <w:bookmarkEnd w:id="390"/>
            <w:r w:rsidRPr="00E17EF8">
              <w:rPr>
                <w:rFonts w:ascii="Courier New" w:hAnsi="Courier New" w:cs="Courier New"/>
                <w:sz w:val="16"/>
                <w:szCs w:val="16"/>
                <w:lang w:val="en-US"/>
              </w:rPr>
              <w:t xml:space="preserve">      &lt;group </w:t>
            </w:r>
            <w:proofErr w:type="spellStart"/>
            <w:r w:rsidRPr="00E17EF8">
              <w:rPr>
                <w:rFonts w:ascii="Courier New" w:hAnsi="Courier New" w:cs="Courier New"/>
                <w:sz w:val="16"/>
                <w:szCs w:val="16"/>
                <w:lang w:val="en-US"/>
              </w:rPr>
              <w:t>xmlns</w:t>
            </w:r>
            <w:proofErr w:type="spellEnd"/>
            <w:r w:rsidRPr="00E17EF8">
              <w:rPr>
                <w:rFonts w:ascii="Courier New" w:hAnsi="Courier New" w:cs="Courier New"/>
                <w:sz w:val="16"/>
                <w:szCs w:val="16"/>
                <w:lang w:val="en-US"/>
              </w:rPr>
              <w:t>="http://relaxng.org/ns/structure/1.0"&gt;</w:t>
            </w:r>
          </w:p>
          <w:p w:rsidR="00343FDB" w:rsidRPr="00E17EF8" w:rsidRDefault="00E17EF8">
            <w:pPr>
              <w:spacing w:line="240" w:lineRule="auto"/>
              <w:contextualSpacing w:val="0"/>
              <w:rPr>
                <w:rFonts w:ascii="Courier New" w:hAnsi="Courier New" w:cs="Courier New"/>
                <w:sz w:val="16"/>
                <w:szCs w:val="16"/>
                <w:lang w:val="en-US"/>
              </w:rPr>
            </w:pPr>
            <w:bookmarkStart w:id="391" w:name="h.p16myfglnm5x" w:colFirst="0" w:colLast="0"/>
            <w:bookmarkEnd w:id="391"/>
            <w:r w:rsidRPr="00E17EF8">
              <w:rPr>
                <w:rFonts w:ascii="Courier New" w:hAnsi="Courier New" w:cs="Courier New"/>
                <w:sz w:val="16"/>
                <w:szCs w:val="16"/>
                <w:lang w:val="en-US"/>
              </w:rPr>
              <w:t xml:space="preserve">         &lt;</w:t>
            </w:r>
            <w:proofErr w:type="spellStart"/>
            <w:r w:rsidRPr="00E17EF8">
              <w:rPr>
                <w:rFonts w:ascii="Courier New" w:hAnsi="Courier New" w:cs="Courier New"/>
                <w:sz w:val="16"/>
                <w:szCs w:val="16"/>
                <w:lang w:val="en-US"/>
              </w:rPr>
              <w:t>oneOrMore</w:t>
            </w:r>
            <w:proofErr w:type="spellEnd"/>
            <w:r w:rsidRPr="00E17EF8">
              <w:rPr>
                <w:rFonts w:ascii="Courier New" w:hAnsi="Courier New" w:cs="Courier New"/>
                <w:sz w:val="16"/>
                <w:szCs w:val="16"/>
                <w:lang w:val="en-US"/>
              </w:rPr>
              <w:t>&gt;</w:t>
            </w:r>
          </w:p>
          <w:p w:rsidR="00343FDB" w:rsidRPr="00E17EF8" w:rsidRDefault="00E17EF8">
            <w:pPr>
              <w:spacing w:line="240" w:lineRule="auto"/>
              <w:contextualSpacing w:val="0"/>
              <w:rPr>
                <w:rFonts w:ascii="Courier New" w:hAnsi="Courier New" w:cs="Courier New"/>
                <w:sz w:val="16"/>
                <w:szCs w:val="16"/>
                <w:lang w:val="en-US"/>
              </w:rPr>
            </w:pPr>
            <w:bookmarkStart w:id="392" w:name="h.tnolb6nfupfu" w:colFirst="0" w:colLast="0"/>
            <w:bookmarkEnd w:id="392"/>
            <w:r w:rsidRPr="00E17EF8">
              <w:rPr>
                <w:rFonts w:ascii="Courier New" w:hAnsi="Courier New" w:cs="Courier New"/>
                <w:sz w:val="16"/>
                <w:szCs w:val="16"/>
                <w:lang w:val="en-US"/>
              </w:rPr>
              <w:t xml:space="preserve">            &lt;ref name="</w:t>
            </w:r>
            <w:proofErr w:type="spellStart"/>
            <w:r w:rsidRPr="00E17EF8">
              <w:rPr>
                <w:rFonts w:ascii="Courier New" w:hAnsi="Courier New" w:cs="Courier New"/>
                <w:sz w:val="16"/>
                <w:szCs w:val="16"/>
                <w:lang w:val="en-US"/>
              </w:rPr>
              <w:t>model.labelLike</w:t>
            </w:r>
            <w:proofErr w:type="spellEnd"/>
            <w:r w:rsidRPr="00E17EF8">
              <w:rPr>
                <w:rFonts w:ascii="Courier New" w:hAnsi="Courier New" w:cs="Courier New"/>
                <w:sz w:val="16"/>
                <w:szCs w:val="16"/>
                <w:lang w:val="en-US"/>
              </w:rPr>
              <w:t>"/&gt;</w:t>
            </w:r>
          </w:p>
          <w:p w:rsidR="00343FDB" w:rsidRPr="00E17EF8" w:rsidRDefault="00E17EF8">
            <w:pPr>
              <w:spacing w:line="240" w:lineRule="auto"/>
              <w:contextualSpacing w:val="0"/>
              <w:rPr>
                <w:rFonts w:ascii="Courier New" w:hAnsi="Courier New" w:cs="Courier New"/>
                <w:sz w:val="16"/>
                <w:szCs w:val="16"/>
                <w:lang w:val="en-US"/>
              </w:rPr>
            </w:pPr>
            <w:bookmarkStart w:id="393" w:name="h.45yw29tdur9w" w:colFirst="0" w:colLast="0"/>
            <w:bookmarkEnd w:id="393"/>
            <w:r w:rsidRPr="00E17EF8">
              <w:rPr>
                <w:rFonts w:ascii="Courier New" w:hAnsi="Courier New" w:cs="Courier New"/>
                <w:sz w:val="16"/>
                <w:szCs w:val="16"/>
                <w:lang w:val="en-US"/>
              </w:rPr>
              <w:t xml:space="preserve">         &lt;/</w:t>
            </w:r>
            <w:proofErr w:type="spellStart"/>
            <w:r w:rsidRPr="00E17EF8">
              <w:rPr>
                <w:rFonts w:ascii="Courier New" w:hAnsi="Courier New" w:cs="Courier New"/>
                <w:sz w:val="16"/>
                <w:szCs w:val="16"/>
                <w:lang w:val="en-US"/>
              </w:rPr>
              <w:t>oneOrMore</w:t>
            </w:r>
            <w:proofErr w:type="spellEnd"/>
            <w:r w:rsidRPr="00E17EF8">
              <w:rPr>
                <w:rFonts w:ascii="Courier New" w:hAnsi="Courier New" w:cs="Courier New"/>
                <w:sz w:val="16"/>
                <w:szCs w:val="16"/>
                <w:lang w:val="en-US"/>
              </w:rPr>
              <w:t>&gt;</w:t>
            </w:r>
          </w:p>
          <w:p w:rsidR="00343FDB" w:rsidRPr="00E17EF8" w:rsidRDefault="00E17EF8">
            <w:pPr>
              <w:spacing w:line="240" w:lineRule="auto"/>
              <w:contextualSpacing w:val="0"/>
              <w:rPr>
                <w:rFonts w:ascii="Courier New" w:hAnsi="Courier New" w:cs="Courier New"/>
                <w:sz w:val="16"/>
                <w:szCs w:val="16"/>
                <w:lang w:val="en-US"/>
              </w:rPr>
            </w:pPr>
            <w:bookmarkStart w:id="394" w:name="h.hj76m1dmlech" w:colFirst="0" w:colLast="0"/>
            <w:bookmarkEnd w:id="394"/>
            <w:r w:rsidRPr="00E17EF8">
              <w:rPr>
                <w:rFonts w:ascii="Courier New" w:hAnsi="Courier New" w:cs="Courier New"/>
                <w:sz w:val="16"/>
                <w:szCs w:val="16"/>
                <w:lang w:val="en-US"/>
              </w:rPr>
              <w:t xml:space="preserve">         &lt;choice&gt;</w:t>
            </w:r>
          </w:p>
          <w:p w:rsidR="00343FDB" w:rsidRPr="00E17EF8" w:rsidRDefault="00E17EF8">
            <w:pPr>
              <w:spacing w:line="240" w:lineRule="auto"/>
              <w:contextualSpacing w:val="0"/>
              <w:rPr>
                <w:rFonts w:ascii="Courier New" w:hAnsi="Courier New" w:cs="Courier New"/>
                <w:sz w:val="16"/>
                <w:szCs w:val="16"/>
                <w:lang w:val="en-US"/>
              </w:rPr>
            </w:pPr>
            <w:bookmarkStart w:id="395" w:name="h.hcy15236auqg" w:colFirst="0" w:colLast="0"/>
            <w:bookmarkEnd w:id="395"/>
            <w:r w:rsidRPr="00E17EF8">
              <w:rPr>
                <w:rFonts w:ascii="Courier New" w:hAnsi="Courier New" w:cs="Courier New"/>
                <w:sz w:val="16"/>
                <w:szCs w:val="16"/>
                <w:lang w:val="en-US"/>
              </w:rPr>
              <w:t xml:space="preserve">            &lt;</w:t>
            </w:r>
            <w:proofErr w:type="spellStart"/>
            <w:r w:rsidRPr="00E17EF8">
              <w:rPr>
                <w:rFonts w:ascii="Courier New" w:hAnsi="Courier New" w:cs="Courier New"/>
                <w:sz w:val="16"/>
                <w:szCs w:val="16"/>
                <w:lang w:val="en-US"/>
              </w:rPr>
              <w:t>zeroOrMore</w:t>
            </w:r>
            <w:proofErr w:type="spellEnd"/>
            <w:r w:rsidRPr="00E17EF8">
              <w:rPr>
                <w:rFonts w:ascii="Courier New" w:hAnsi="Courier New" w:cs="Courier New"/>
                <w:sz w:val="16"/>
                <w:szCs w:val="16"/>
                <w:lang w:val="en-US"/>
              </w:rPr>
              <w:t>&gt;</w:t>
            </w:r>
          </w:p>
          <w:p w:rsidR="00343FDB" w:rsidRPr="00E17EF8" w:rsidRDefault="00E17EF8">
            <w:pPr>
              <w:spacing w:line="240" w:lineRule="auto"/>
              <w:contextualSpacing w:val="0"/>
              <w:rPr>
                <w:rFonts w:ascii="Courier New" w:hAnsi="Courier New" w:cs="Courier New"/>
                <w:sz w:val="16"/>
                <w:szCs w:val="16"/>
                <w:lang w:val="en-US"/>
              </w:rPr>
            </w:pPr>
            <w:bookmarkStart w:id="396" w:name="h.g2o03prxrpqe" w:colFirst="0" w:colLast="0"/>
            <w:bookmarkEnd w:id="396"/>
            <w:r w:rsidRPr="00E17EF8">
              <w:rPr>
                <w:rFonts w:ascii="Courier New" w:hAnsi="Courier New" w:cs="Courier New"/>
                <w:sz w:val="16"/>
                <w:szCs w:val="16"/>
                <w:lang w:val="en-US"/>
              </w:rPr>
              <w:t xml:space="preserve">               &lt;ref name="</w:t>
            </w:r>
            <w:proofErr w:type="spellStart"/>
            <w:r w:rsidRPr="00E17EF8">
              <w:rPr>
                <w:rFonts w:ascii="Courier New" w:hAnsi="Courier New" w:cs="Courier New"/>
                <w:sz w:val="16"/>
                <w:szCs w:val="16"/>
                <w:lang w:val="en-US"/>
              </w:rPr>
              <w:t>model.ptrLike</w:t>
            </w:r>
            <w:proofErr w:type="spellEnd"/>
            <w:r w:rsidRPr="00E17EF8">
              <w:rPr>
                <w:rFonts w:ascii="Courier New" w:hAnsi="Courier New" w:cs="Courier New"/>
                <w:sz w:val="16"/>
                <w:szCs w:val="16"/>
                <w:lang w:val="en-US"/>
              </w:rPr>
              <w:t>"/&gt;</w:t>
            </w:r>
          </w:p>
          <w:p w:rsidR="00343FDB" w:rsidRPr="00E17EF8" w:rsidRDefault="00E17EF8">
            <w:pPr>
              <w:spacing w:line="240" w:lineRule="auto"/>
              <w:contextualSpacing w:val="0"/>
              <w:rPr>
                <w:rFonts w:ascii="Courier New" w:hAnsi="Courier New" w:cs="Courier New"/>
                <w:sz w:val="16"/>
                <w:szCs w:val="16"/>
                <w:lang w:val="en-US"/>
              </w:rPr>
            </w:pPr>
            <w:bookmarkStart w:id="397" w:name="h.d812is1j10n2" w:colFirst="0" w:colLast="0"/>
            <w:bookmarkEnd w:id="397"/>
            <w:r w:rsidRPr="00E17EF8">
              <w:rPr>
                <w:rFonts w:ascii="Courier New" w:hAnsi="Courier New" w:cs="Courier New"/>
                <w:sz w:val="16"/>
                <w:szCs w:val="16"/>
                <w:lang w:val="en-US"/>
              </w:rPr>
              <w:t xml:space="preserve">            &lt;/</w:t>
            </w:r>
            <w:proofErr w:type="spellStart"/>
            <w:r w:rsidRPr="00E17EF8">
              <w:rPr>
                <w:rFonts w:ascii="Courier New" w:hAnsi="Courier New" w:cs="Courier New"/>
                <w:sz w:val="16"/>
                <w:szCs w:val="16"/>
                <w:lang w:val="en-US"/>
              </w:rPr>
              <w:t>zeroOrMore</w:t>
            </w:r>
            <w:proofErr w:type="spellEnd"/>
            <w:r w:rsidRPr="00E17EF8">
              <w:rPr>
                <w:rFonts w:ascii="Courier New" w:hAnsi="Courier New" w:cs="Courier New"/>
                <w:sz w:val="16"/>
                <w:szCs w:val="16"/>
                <w:lang w:val="en-US"/>
              </w:rPr>
              <w:t>&gt;</w:t>
            </w:r>
          </w:p>
          <w:p w:rsidR="00343FDB" w:rsidRPr="00E17EF8" w:rsidRDefault="00E17EF8">
            <w:pPr>
              <w:spacing w:line="240" w:lineRule="auto"/>
              <w:contextualSpacing w:val="0"/>
              <w:rPr>
                <w:rFonts w:ascii="Courier New" w:hAnsi="Courier New" w:cs="Courier New"/>
                <w:sz w:val="16"/>
                <w:szCs w:val="16"/>
                <w:lang w:val="en-US"/>
              </w:rPr>
            </w:pPr>
            <w:bookmarkStart w:id="398" w:name="h.1c842c54y7xl" w:colFirst="0" w:colLast="0"/>
            <w:bookmarkEnd w:id="398"/>
            <w:r w:rsidRPr="00E17EF8">
              <w:rPr>
                <w:rFonts w:ascii="Courier New" w:hAnsi="Courier New" w:cs="Courier New"/>
                <w:sz w:val="16"/>
                <w:szCs w:val="16"/>
                <w:lang w:val="en-US"/>
              </w:rPr>
              <w:t xml:space="preserve">            &lt;</w:t>
            </w:r>
            <w:proofErr w:type="spellStart"/>
            <w:r w:rsidRPr="00E17EF8">
              <w:rPr>
                <w:rFonts w:ascii="Courier New" w:hAnsi="Courier New" w:cs="Courier New"/>
                <w:sz w:val="16"/>
                <w:szCs w:val="16"/>
                <w:lang w:val="en-US"/>
              </w:rPr>
              <w:t>zeroOrMore</w:t>
            </w:r>
            <w:proofErr w:type="spellEnd"/>
            <w:r w:rsidRPr="00E17EF8">
              <w:rPr>
                <w:rFonts w:ascii="Courier New" w:hAnsi="Courier New" w:cs="Courier New"/>
                <w:sz w:val="16"/>
                <w:szCs w:val="16"/>
                <w:lang w:val="en-US"/>
              </w:rPr>
              <w:t>&gt;</w:t>
            </w:r>
          </w:p>
          <w:p w:rsidR="00343FDB" w:rsidRPr="00E17EF8" w:rsidRDefault="00E17EF8">
            <w:pPr>
              <w:spacing w:line="240" w:lineRule="auto"/>
              <w:contextualSpacing w:val="0"/>
              <w:rPr>
                <w:rFonts w:ascii="Courier New" w:hAnsi="Courier New" w:cs="Courier New"/>
                <w:sz w:val="16"/>
                <w:szCs w:val="16"/>
                <w:lang w:val="en-US"/>
              </w:rPr>
            </w:pPr>
            <w:bookmarkStart w:id="399" w:name="h.oisrahfom3x4" w:colFirst="0" w:colLast="0"/>
            <w:bookmarkEnd w:id="399"/>
            <w:r w:rsidRPr="00E17EF8">
              <w:rPr>
                <w:rFonts w:ascii="Courier New" w:hAnsi="Courier New" w:cs="Courier New"/>
                <w:sz w:val="16"/>
                <w:szCs w:val="16"/>
                <w:lang w:val="en-US"/>
              </w:rPr>
              <w:t xml:space="preserve">               &lt;ref name="</w:t>
            </w:r>
            <w:proofErr w:type="spellStart"/>
            <w:r w:rsidRPr="00E17EF8">
              <w:rPr>
                <w:rFonts w:ascii="Courier New" w:hAnsi="Courier New" w:cs="Courier New"/>
                <w:sz w:val="16"/>
                <w:szCs w:val="16"/>
                <w:lang w:val="en-US"/>
              </w:rPr>
              <w:t>model.pLike</w:t>
            </w:r>
            <w:proofErr w:type="spellEnd"/>
            <w:r w:rsidRPr="00E17EF8">
              <w:rPr>
                <w:rFonts w:ascii="Courier New" w:hAnsi="Courier New" w:cs="Courier New"/>
                <w:sz w:val="16"/>
                <w:szCs w:val="16"/>
                <w:lang w:val="en-US"/>
              </w:rPr>
              <w:t>"/&gt;</w:t>
            </w:r>
          </w:p>
          <w:p w:rsidR="00343FDB" w:rsidRPr="00E17EF8" w:rsidRDefault="00E17EF8">
            <w:pPr>
              <w:spacing w:line="240" w:lineRule="auto"/>
              <w:contextualSpacing w:val="0"/>
              <w:rPr>
                <w:rFonts w:ascii="Courier New" w:hAnsi="Courier New" w:cs="Courier New"/>
                <w:sz w:val="16"/>
                <w:szCs w:val="16"/>
                <w:lang w:val="en-US"/>
              </w:rPr>
            </w:pPr>
            <w:bookmarkStart w:id="400" w:name="h.qf14zglkpjxe" w:colFirst="0" w:colLast="0"/>
            <w:bookmarkEnd w:id="400"/>
            <w:r w:rsidRPr="00E17EF8">
              <w:rPr>
                <w:rFonts w:ascii="Courier New" w:hAnsi="Courier New" w:cs="Courier New"/>
                <w:sz w:val="16"/>
                <w:szCs w:val="16"/>
                <w:lang w:val="en-US"/>
              </w:rPr>
              <w:t xml:space="preserve">            &lt;/</w:t>
            </w:r>
            <w:proofErr w:type="spellStart"/>
            <w:r w:rsidRPr="00E17EF8">
              <w:rPr>
                <w:rFonts w:ascii="Courier New" w:hAnsi="Courier New" w:cs="Courier New"/>
                <w:sz w:val="16"/>
                <w:szCs w:val="16"/>
                <w:lang w:val="en-US"/>
              </w:rPr>
              <w:t>zeroOrMore</w:t>
            </w:r>
            <w:proofErr w:type="spellEnd"/>
            <w:r w:rsidRPr="00E17EF8">
              <w:rPr>
                <w:rFonts w:ascii="Courier New" w:hAnsi="Courier New" w:cs="Courier New"/>
                <w:sz w:val="16"/>
                <w:szCs w:val="16"/>
                <w:lang w:val="en-US"/>
              </w:rPr>
              <w:t>&gt;</w:t>
            </w:r>
          </w:p>
          <w:p w:rsidR="00343FDB" w:rsidRPr="00E17EF8" w:rsidRDefault="00E17EF8">
            <w:pPr>
              <w:spacing w:line="240" w:lineRule="auto"/>
              <w:contextualSpacing w:val="0"/>
              <w:rPr>
                <w:rFonts w:ascii="Courier New" w:hAnsi="Courier New" w:cs="Courier New"/>
                <w:sz w:val="16"/>
                <w:szCs w:val="16"/>
                <w:lang w:val="en-US"/>
              </w:rPr>
            </w:pPr>
            <w:bookmarkStart w:id="401" w:name="h.mbzwa4gamc80" w:colFirst="0" w:colLast="0"/>
            <w:bookmarkEnd w:id="401"/>
            <w:r w:rsidRPr="00E17EF8">
              <w:rPr>
                <w:rFonts w:ascii="Courier New" w:hAnsi="Courier New" w:cs="Courier New"/>
                <w:sz w:val="16"/>
                <w:szCs w:val="16"/>
                <w:lang w:val="en-US"/>
              </w:rPr>
              <w:t xml:space="preserve">         &lt;/choice&gt;</w:t>
            </w:r>
          </w:p>
          <w:p w:rsidR="00343FDB" w:rsidRPr="00E17EF8" w:rsidRDefault="00E17EF8">
            <w:pPr>
              <w:spacing w:line="240" w:lineRule="auto"/>
              <w:contextualSpacing w:val="0"/>
              <w:rPr>
                <w:rFonts w:ascii="Courier New" w:hAnsi="Courier New" w:cs="Courier New"/>
                <w:sz w:val="16"/>
                <w:szCs w:val="16"/>
                <w:lang w:val="en-US"/>
              </w:rPr>
            </w:pPr>
            <w:bookmarkStart w:id="402" w:name="h.o2lff3d90hbf" w:colFirst="0" w:colLast="0"/>
            <w:bookmarkEnd w:id="402"/>
            <w:r w:rsidRPr="00E17EF8">
              <w:rPr>
                <w:rFonts w:ascii="Courier New" w:hAnsi="Courier New" w:cs="Courier New"/>
                <w:sz w:val="16"/>
                <w:szCs w:val="16"/>
                <w:lang w:val="en-US"/>
              </w:rPr>
              <w:t xml:space="preserve">      &lt;/group&gt;</w:t>
            </w:r>
          </w:p>
          <w:p w:rsidR="00343FDB" w:rsidRPr="00E17EF8" w:rsidRDefault="00E17EF8">
            <w:pPr>
              <w:spacing w:line="240" w:lineRule="auto"/>
              <w:contextualSpacing w:val="0"/>
              <w:rPr>
                <w:rFonts w:ascii="Courier New" w:hAnsi="Courier New" w:cs="Courier New"/>
                <w:sz w:val="16"/>
                <w:szCs w:val="16"/>
                <w:lang w:val="en-US"/>
              </w:rPr>
            </w:pPr>
            <w:bookmarkStart w:id="403" w:name="h.6p6j9yvpkk8v" w:colFirst="0" w:colLast="0"/>
            <w:bookmarkEnd w:id="403"/>
            <w:r w:rsidRPr="00E17EF8">
              <w:rPr>
                <w:rFonts w:ascii="Courier New" w:hAnsi="Courier New" w:cs="Courier New"/>
                <w:sz w:val="16"/>
                <w:szCs w:val="16"/>
                <w:lang w:val="en-US"/>
              </w:rPr>
              <w:t xml:space="preserve">  &lt;/content&gt;</w:t>
            </w:r>
          </w:p>
          <w:p w:rsidR="00343FDB" w:rsidRPr="00E17EF8" w:rsidRDefault="00E17EF8">
            <w:pPr>
              <w:spacing w:line="240" w:lineRule="auto"/>
              <w:contextualSpacing w:val="0"/>
              <w:rPr>
                <w:rFonts w:ascii="Courier New" w:hAnsi="Courier New" w:cs="Courier New"/>
                <w:sz w:val="16"/>
                <w:szCs w:val="16"/>
                <w:lang w:val="en-US"/>
              </w:rPr>
            </w:pPr>
            <w:bookmarkStart w:id="404" w:name="h.22h9p3k3u7b0" w:colFirst="0" w:colLast="0"/>
            <w:bookmarkEnd w:id="404"/>
            <w:r w:rsidRPr="00E17EF8">
              <w:rPr>
                <w:rFonts w:ascii="Courier New" w:hAnsi="Courier New" w:cs="Courier New"/>
                <w:sz w:val="16"/>
                <w:szCs w:val="16"/>
                <w:lang w:val="en-US"/>
              </w:rPr>
              <w:t xml:space="preserve">   &lt;</w:t>
            </w:r>
            <w:proofErr w:type="spellStart"/>
            <w:r w:rsidRPr="00E17EF8">
              <w:rPr>
                <w:rFonts w:ascii="Courier New" w:hAnsi="Courier New" w:cs="Courier New"/>
                <w:sz w:val="16"/>
                <w:szCs w:val="16"/>
                <w:lang w:val="en-US"/>
              </w:rPr>
              <w:t>attList</w:t>
            </w:r>
            <w:proofErr w:type="spellEnd"/>
            <w:r w:rsidRPr="00E17EF8">
              <w:rPr>
                <w:rFonts w:ascii="Courier New" w:hAnsi="Courier New" w:cs="Courier New"/>
                <w:sz w:val="16"/>
                <w:szCs w:val="16"/>
                <w:lang w:val="en-US"/>
              </w:rPr>
              <w:t>&gt;</w:t>
            </w:r>
          </w:p>
          <w:p w:rsidR="00343FDB" w:rsidRPr="00E17EF8" w:rsidRDefault="00E17EF8">
            <w:pPr>
              <w:spacing w:line="240" w:lineRule="auto"/>
              <w:contextualSpacing w:val="0"/>
              <w:rPr>
                <w:rFonts w:ascii="Courier New" w:hAnsi="Courier New" w:cs="Courier New"/>
                <w:sz w:val="16"/>
                <w:szCs w:val="16"/>
                <w:lang w:val="en-US"/>
              </w:rPr>
            </w:pPr>
            <w:bookmarkStart w:id="405" w:name="h.oq761txwdmw8" w:colFirst="0" w:colLast="0"/>
            <w:bookmarkEnd w:id="405"/>
            <w:r w:rsidRPr="00E17EF8">
              <w:rPr>
                <w:rFonts w:ascii="Courier New" w:hAnsi="Courier New" w:cs="Courier New"/>
                <w:sz w:val="16"/>
                <w:szCs w:val="16"/>
                <w:lang w:val="en-US"/>
              </w:rPr>
              <w:t xml:space="preserve">      &lt;</w:t>
            </w:r>
            <w:proofErr w:type="spellStart"/>
            <w:r w:rsidRPr="00E17EF8">
              <w:rPr>
                <w:rFonts w:ascii="Courier New" w:hAnsi="Courier New" w:cs="Courier New"/>
                <w:sz w:val="16"/>
                <w:szCs w:val="16"/>
                <w:lang w:val="en-US"/>
              </w:rPr>
              <w:t>attDef</w:t>
            </w:r>
            <w:proofErr w:type="spellEnd"/>
            <w:r w:rsidRPr="00E17EF8">
              <w:rPr>
                <w:rFonts w:ascii="Courier New" w:hAnsi="Courier New" w:cs="Courier New"/>
                <w:sz w:val="16"/>
                <w:szCs w:val="16"/>
                <w:lang w:val="en-US"/>
              </w:rPr>
              <w:t xml:space="preserve"> </w:t>
            </w:r>
            <w:proofErr w:type="spellStart"/>
            <w:r w:rsidRPr="00E17EF8">
              <w:rPr>
                <w:rFonts w:ascii="Courier New" w:hAnsi="Courier New" w:cs="Courier New"/>
                <w:sz w:val="16"/>
                <w:szCs w:val="16"/>
                <w:lang w:val="en-US"/>
              </w:rPr>
              <w:t>ident</w:t>
            </w:r>
            <w:proofErr w:type="spellEnd"/>
            <w:r w:rsidRPr="00E17EF8">
              <w:rPr>
                <w:rFonts w:ascii="Courier New" w:hAnsi="Courier New" w:cs="Courier New"/>
                <w:sz w:val="16"/>
                <w:szCs w:val="16"/>
                <w:lang w:val="en-US"/>
              </w:rPr>
              <w:t>="</w:t>
            </w:r>
            <w:proofErr w:type="spellStart"/>
            <w:r w:rsidRPr="00E17EF8">
              <w:rPr>
                <w:rFonts w:ascii="Courier New" w:hAnsi="Courier New" w:cs="Courier New"/>
                <w:sz w:val="16"/>
                <w:szCs w:val="16"/>
                <w:lang w:val="en-US"/>
              </w:rPr>
              <w:t>ident</w:t>
            </w:r>
            <w:proofErr w:type="spellEnd"/>
            <w:r w:rsidRPr="00E17EF8">
              <w:rPr>
                <w:rFonts w:ascii="Courier New" w:hAnsi="Courier New" w:cs="Courier New"/>
                <w:sz w:val="16"/>
                <w:szCs w:val="16"/>
                <w:lang w:val="en-US"/>
              </w:rPr>
              <w:t>" usage="</w:t>
            </w:r>
            <w:proofErr w:type="spellStart"/>
            <w:r w:rsidRPr="00E17EF8">
              <w:rPr>
                <w:rFonts w:ascii="Courier New" w:hAnsi="Courier New" w:cs="Courier New"/>
                <w:sz w:val="16"/>
                <w:szCs w:val="16"/>
                <w:lang w:val="en-US"/>
              </w:rPr>
              <w:t>req</w:t>
            </w:r>
            <w:proofErr w:type="spellEnd"/>
            <w:r w:rsidRPr="00E17EF8">
              <w:rPr>
                <w:rFonts w:ascii="Courier New" w:hAnsi="Courier New" w:cs="Courier New"/>
                <w:sz w:val="16"/>
                <w:szCs w:val="16"/>
                <w:lang w:val="en-US"/>
              </w:rPr>
              <w:t>"&gt;</w:t>
            </w:r>
          </w:p>
          <w:p w:rsidR="00343FDB" w:rsidRPr="00E17EF8" w:rsidRDefault="00E17EF8">
            <w:pPr>
              <w:spacing w:line="240" w:lineRule="auto"/>
              <w:contextualSpacing w:val="0"/>
              <w:rPr>
                <w:rFonts w:ascii="Courier New" w:hAnsi="Courier New" w:cs="Courier New"/>
                <w:sz w:val="16"/>
                <w:szCs w:val="16"/>
                <w:lang w:val="en-US"/>
              </w:rPr>
            </w:pPr>
            <w:bookmarkStart w:id="406" w:name="h.kxz7j99e87l" w:colFirst="0" w:colLast="0"/>
            <w:bookmarkEnd w:id="406"/>
            <w:r w:rsidRPr="00E17EF8">
              <w:rPr>
                <w:rFonts w:ascii="Courier New" w:hAnsi="Courier New" w:cs="Courier New"/>
                <w:sz w:val="16"/>
                <w:szCs w:val="16"/>
                <w:lang w:val="en-US"/>
              </w:rPr>
              <w:t xml:space="preserve">         &lt;</w:t>
            </w:r>
            <w:proofErr w:type="spellStart"/>
            <w:r w:rsidRPr="00E17EF8">
              <w:rPr>
                <w:rFonts w:ascii="Courier New" w:hAnsi="Courier New" w:cs="Courier New"/>
                <w:sz w:val="16"/>
                <w:szCs w:val="16"/>
                <w:lang w:val="en-US"/>
              </w:rPr>
              <w:t>desc</w:t>
            </w:r>
            <w:proofErr w:type="spellEnd"/>
            <w:r w:rsidRPr="00E17EF8">
              <w:rPr>
                <w:rFonts w:ascii="Courier New" w:hAnsi="Courier New" w:cs="Courier New"/>
                <w:sz w:val="16"/>
                <w:szCs w:val="16"/>
                <w:lang w:val="en-US"/>
              </w:rPr>
              <w:t>&gt;supplies an identifier for the encoding convention,  independent of any version number.&lt;/</w:t>
            </w:r>
            <w:proofErr w:type="spellStart"/>
            <w:r w:rsidRPr="00E17EF8">
              <w:rPr>
                <w:rFonts w:ascii="Courier New" w:hAnsi="Courier New" w:cs="Courier New"/>
                <w:sz w:val="16"/>
                <w:szCs w:val="16"/>
                <w:lang w:val="en-US"/>
              </w:rPr>
              <w:t>desc</w:t>
            </w:r>
            <w:proofErr w:type="spellEnd"/>
            <w:r w:rsidRPr="00E17EF8">
              <w:rPr>
                <w:rFonts w:ascii="Courier New" w:hAnsi="Courier New" w:cs="Courier New"/>
                <w:sz w:val="16"/>
                <w:szCs w:val="16"/>
                <w:lang w:val="en-US"/>
              </w:rPr>
              <w:t>&gt;</w:t>
            </w:r>
          </w:p>
          <w:p w:rsidR="00343FDB" w:rsidRPr="00E17EF8" w:rsidRDefault="00E17EF8">
            <w:pPr>
              <w:spacing w:line="240" w:lineRule="auto"/>
              <w:contextualSpacing w:val="0"/>
              <w:rPr>
                <w:rFonts w:ascii="Courier New" w:hAnsi="Courier New" w:cs="Courier New"/>
                <w:sz w:val="16"/>
                <w:szCs w:val="16"/>
                <w:lang w:val="en-US"/>
              </w:rPr>
            </w:pPr>
            <w:bookmarkStart w:id="407" w:name="h.w7kvrgl04s85" w:colFirst="0" w:colLast="0"/>
            <w:bookmarkEnd w:id="407"/>
            <w:r w:rsidRPr="00E17EF8">
              <w:rPr>
                <w:rFonts w:ascii="Courier New" w:hAnsi="Courier New" w:cs="Courier New"/>
                <w:sz w:val="16"/>
                <w:szCs w:val="16"/>
                <w:lang w:val="en-US"/>
              </w:rPr>
              <w:t xml:space="preserve">         &lt;datatype&gt;</w:t>
            </w:r>
          </w:p>
          <w:p w:rsidR="00343FDB" w:rsidRPr="00E17EF8" w:rsidRDefault="00E17EF8">
            <w:pPr>
              <w:spacing w:line="240" w:lineRule="auto"/>
              <w:contextualSpacing w:val="0"/>
              <w:rPr>
                <w:rFonts w:ascii="Courier New" w:hAnsi="Courier New" w:cs="Courier New"/>
                <w:sz w:val="16"/>
                <w:szCs w:val="16"/>
                <w:lang w:val="en-US"/>
              </w:rPr>
            </w:pPr>
            <w:bookmarkStart w:id="408" w:name="h.70z2u4t8c56b" w:colFirst="0" w:colLast="0"/>
            <w:bookmarkEnd w:id="408"/>
            <w:r w:rsidRPr="00E17EF8">
              <w:rPr>
                <w:rFonts w:ascii="Courier New" w:hAnsi="Courier New" w:cs="Courier New"/>
                <w:sz w:val="16"/>
                <w:szCs w:val="16"/>
                <w:lang w:val="en-US"/>
              </w:rPr>
              <w:t xml:space="preserve">            &lt;ref </w:t>
            </w:r>
            <w:proofErr w:type="spellStart"/>
            <w:r w:rsidRPr="00E17EF8">
              <w:rPr>
                <w:rFonts w:ascii="Courier New" w:hAnsi="Courier New" w:cs="Courier New"/>
                <w:sz w:val="16"/>
                <w:szCs w:val="16"/>
                <w:lang w:val="en-US"/>
              </w:rPr>
              <w:t>xmlns</w:t>
            </w:r>
            <w:proofErr w:type="spellEnd"/>
            <w:r w:rsidRPr="00E17EF8">
              <w:rPr>
                <w:rFonts w:ascii="Courier New" w:hAnsi="Courier New" w:cs="Courier New"/>
                <w:sz w:val="16"/>
                <w:szCs w:val="16"/>
                <w:lang w:val="en-US"/>
              </w:rPr>
              <w:t>="http://relaxng.org/ns/structure/1.0" name="data.name"/&gt;</w:t>
            </w:r>
          </w:p>
          <w:p w:rsidR="00343FDB" w:rsidRPr="00E17EF8" w:rsidRDefault="00E17EF8">
            <w:pPr>
              <w:spacing w:line="240" w:lineRule="auto"/>
              <w:contextualSpacing w:val="0"/>
              <w:rPr>
                <w:rFonts w:ascii="Courier New" w:hAnsi="Courier New" w:cs="Courier New"/>
                <w:sz w:val="16"/>
                <w:szCs w:val="16"/>
                <w:lang w:val="en-US"/>
              </w:rPr>
            </w:pPr>
            <w:bookmarkStart w:id="409" w:name="h.7eohjitnrw1u" w:colFirst="0" w:colLast="0"/>
            <w:bookmarkEnd w:id="409"/>
            <w:r w:rsidRPr="00E17EF8">
              <w:rPr>
                <w:rFonts w:ascii="Courier New" w:hAnsi="Courier New" w:cs="Courier New"/>
                <w:sz w:val="16"/>
                <w:szCs w:val="16"/>
                <w:lang w:val="en-US"/>
              </w:rPr>
              <w:t xml:space="preserve">         &lt;/datatype&gt;</w:t>
            </w:r>
          </w:p>
          <w:p w:rsidR="00343FDB" w:rsidRPr="00E17EF8" w:rsidRDefault="00E17EF8">
            <w:pPr>
              <w:spacing w:line="240" w:lineRule="auto"/>
              <w:contextualSpacing w:val="0"/>
              <w:rPr>
                <w:rFonts w:ascii="Courier New" w:hAnsi="Courier New" w:cs="Courier New"/>
                <w:sz w:val="16"/>
                <w:szCs w:val="16"/>
                <w:lang w:val="en-US"/>
              </w:rPr>
            </w:pPr>
            <w:bookmarkStart w:id="410" w:name="h.xkpwbbwt0xnk" w:colFirst="0" w:colLast="0"/>
            <w:bookmarkEnd w:id="410"/>
            <w:r w:rsidRPr="00E17EF8">
              <w:rPr>
                <w:rFonts w:ascii="Courier New" w:hAnsi="Courier New" w:cs="Courier New"/>
                <w:sz w:val="16"/>
                <w:szCs w:val="16"/>
                <w:lang w:val="en-US"/>
              </w:rPr>
              <w:t xml:space="preserve">      &lt;/</w:t>
            </w:r>
            <w:proofErr w:type="spellStart"/>
            <w:r w:rsidRPr="00E17EF8">
              <w:rPr>
                <w:rFonts w:ascii="Courier New" w:hAnsi="Courier New" w:cs="Courier New"/>
                <w:sz w:val="16"/>
                <w:szCs w:val="16"/>
                <w:lang w:val="en-US"/>
              </w:rPr>
              <w:t>attDef</w:t>
            </w:r>
            <w:proofErr w:type="spellEnd"/>
            <w:r w:rsidRPr="00E17EF8">
              <w:rPr>
                <w:rFonts w:ascii="Courier New" w:hAnsi="Courier New" w:cs="Courier New"/>
                <w:sz w:val="16"/>
                <w:szCs w:val="16"/>
                <w:lang w:val="en-US"/>
              </w:rPr>
              <w:t>&gt;</w:t>
            </w:r>
          </w:p>
          <w:p w:rsidR="00343FDB" w:rsidRPr="00E17EF8" w:rsidRDefault="00E17EF8">
            <w:pPr>
              <w:spacing w:line="240" w:lineRule="auto"/>
              <w:contextualSpacing w:val="0"/>
              <w:rPr>
                <w:rFonts w:ascii="Courier New" w:hAnsi="Courier New" w:cs="Courier New"/>
                <w:sz w:val="16"/>
                <w:szCs w:val="16"/>
                <w:lang w:val="en-US"/>
              </w:rPr>
            </w:pPr>
            <w:bookmarkStart w:id="411" w:name="h.yfwwfvk57tyg" w:colFirst="0" w:colLast="0"/>
            <w:bookmarkEnd w:id="411"/>
            <w:r w:rsidRPr="00E17EF8">
              <w:rPr>
                <w:rFonts w:ascii="Courier New" w:hAnsi="Courier New" w:cs="Courier New"/>
                <w:sz w:val="16"/>
                <w:szCs w:val="16"/>
                <w:lang w:val="en-US"/>
              </w:rPr>
              <w:t xml:space="preserve">      &lt;</w:t>
            </w:r>
            <w:proofErr w:type="spellStart"/>
            <w:r w:rsidRPr="00E17EF8">
              <w:rPr>
                <w:rFonts w:ascii="Courier New" w:hAnsi="Courier New" w:cs="Courier New"/>
                <w:sz w:val="16"/>
                <w:szCs w:val="16"/>
                <w:lang w:val="en-US"/>
              </w:rPr>
              <w:t>attDef</w:t>
            </w:r>
            <w:proofErr w:type="spellEnd"/>
            <w:r w:rsidRPr="00E17EF8">
              <w:rPr>
                <w:rFonts w:ascii="Courier New" w:hAnsi="Courier New" w:cs="Courier New"/>
                <w:sz w:val="16"/>
                <w:szCs w:val="16"/>
                <w:lang w:val="en-US"/>
              </w:rPr>
              <w:t xml:space="preserve"> </w:t>
            </w:r>
            <w:proofErr w:type="spellStart"/>
            <w:r w:rsidRPr="00E17EF8">
              <w:rPr>
                <w:rFonts w:ascii="Courier New" w:hAnsi="Courier New" w:cs="Courier New"/>
                <w:sz w:val="16"/>
                <w:szCs w:val="16"/>
                <w:lang w:val="en-US"/>
              </w:rPr>
              <w:t>ident</w:t>
            </w:r>
            <w:proofErr w:type="spellEnd"/>
            <w:r w:rsidRPr="00E17EF8">
              <w:rPr>
                <w:rFonts w:ascii="Courier New" w:hAnsi="Courier New" w:cs="Courier New"/>
                <w:sz w:val="16"/>
                <w:szCs w:val="16"/>
                <w:lang w:val="en-US"/>
              </w:rPr>
              <w:t>="version" usage="opt"&gt;</w:t>
            </w:r>
          </w:p>
          <w:p w:rsidR="00343FDB" w:rsidRPr="00E17EF8" w:rsidRDefault="00E17EF8">
            <w:pPr>
              <w:spacing w:line="240" w:lineRule="auto"/>
              <w:contextualSpacing w:val="0"/>
              <w:rPr>
                <w:rFonts w:ascii="Courier New" w:hAnsi="Courier New" w:cs="Courier New"/>
                <w:sz w:val="16"/>
                <w:szCs w:val="16"/>
                <w:lang w:val="en-US"/>
              </w:rPr>
            </w:pPr>
            <w:bookmarkStart w:id="412" w:name="h.q6bropthsri9" w:colFirst="0" w:colLast="0"/>
            <w:bookmarkEnd w:id="412"/>
            <w:r w:rsidRPr="00E17EF8">
              <w:rPr>
                <w:rFonts w:ascii="Courier New" w:hAnsi="Courier New" w:cs="Courier New"/>
                <w:sz w:val="16"/>
                <w:szCs w:val="16"/>
                <w:lang w:val="en-US"/>
              </w:rPr>
              <w:t xml:space="preserve">         &lt;</w:t>
            </w:r>
            <w:proofErr w:type="spellStart"/>
            <w:r w:rsidRPr="00E17EF8">
              <w:rPr>
                <w:rFonts w:ascii="Courier New" w:hAnsi="Courier New" w:cs="Courier New"/>
                <w:sz w:val="16"/>
                <w:szCs w:val="16"/>
                <w:lang w:val="en-US"/>
              </w:rPr>
              <w:t>desc</w:t>
            </w:r>
            <w:proofErr w:type="spellEnd"/>
            <w:r w:rsidRPr="00E17EF8">
              <w:rPr>
                <w:rFonts w:ascii="Courier New" w:hAnsi="Courier New" w:cs="Courier New"/>
                <w:sz w:val="16"/>
                <w:szCs w:val="16"/>
                <w:lang w:val="en-US"/>
              </w:rPr>
              <w:t>&gt;supplies a version number for the encoding conventions</w:t>
            </w:r>
          </w:p>
          <w:p w:rsidR="00343FDB" w:rsidRPr="00E17EF8" w:rsidRDefault="00E17EF8">
            <w:pPr>
              <w:spacing w:line="240" w:lineRule="auto"/>
              <w:contextualSpacing w:val="0"/>
              <w:rPr>
                <w:rFonts w:ascii="Courier New" w:hAnsi="Courier New" w:cs="Courier New"/>
                <w:sz w:val="16"/>
                <w:szCs w:val="16"/>
                <w:lang w:val="en-US"/>
              </w:rPr>
            </w:pPr>
            <w:bookmarkStart w:id="413" w:name="h.vhwy109kljjm" w:colFirst="0" w:colLast="0"/>
            <w:bookmarkEnd w:id="413"/>
            <w:r w:rsidRPr="00E17EF8">
              <w:rPr>
                <w:rFonts w:ascii="Courier New" w:hAnsi="Courier New" w:cs="Courier New"/>
                <w:sz w:val="16"/>
                <w:szCs w:val="16"/>
                <w:lang w:val="en-US"/>
              </w:rPr>
              <w:tab/>
              <w:t xml:space="preserve"> used, if any.&lt;/</w:t>
            </w:r>
            <w:proofErr w:type="spellStart"/>
            <w:r w:rsidRPr="00E17EF8">
              <w:rPr>
                <w:rFonts w:ascii="Courier New" w:hAnsi="Courier New" w:cs="Courier New"/>
                <w:sz w:val="16"/>
                <w:szCs w:val="16"/>
                <w:lang w:val="en-US"/>
              </w:rPr>
              <w:t>desc</w:t>
            </w:r>
            <w:proofErr w:type="spellEnd"/>
            <w:r w:rsidRPr="00E17EF8">
              <w:rPr>
                <w:rFonts w:ascii="Courier New" w:hAnsi="Courier New" w:cs="Courier New"/>
                <w:sz w:val="16"/>
                <w:szCs w:val="16"/>
                <w:lang w:val="en-US"/>
              </w:rPr>
              <w:t>&gt;</w:t>
            </w:r>
          </w:p>
          <w:p w:rsidR="00343FDB" w:rsidRPr="00E17EF8" w:rsidRDefault="00E17EF8">
            <w:pPr>
              <w:spacing w:line="240" w:lineRule="auto"/>
              <w:contextualSpacing w:val="0"/>
              <w:rPr>
                <w:rFonts w:ascii="Courier New" w:hAnsi="Courier New" w:cs="Courier New"/>
                <w:sz w:val="16"/>
                <w:szCs w:val="16"/>
                <w:lang w:val="en-US"/>
              </w:rPr>
            </w:pPr>
            <w:bookmarkStart w:id="414" w:name="h.wn80fiwrqoi6" w:colFirst="0" w:colLast="0"/>
            <w:bookmarkEnd w:id="414"/>
            <w:r w:rsidRPr="00E17EF8">
              <w:rPr>
                <w:rFonts w:ascii="Courier New" w:hAnsi="Courier New" w:cs="Courier New"/>
                <w:sz w:val="16"/>
                <w:szCs w:val="16"/>
                <w:lang w:val="en-US"/>
              </w:rPr>
              <w:t xml:space="preserve">         &lt;datatype&gt;</w:t>
            </w:r>
          </w:p>
          <w:p w:rsidR="00343FDB" w:rsidRPr="00E17EF8" w:rsidRDefault="00E17EF8">
            <w:pPr>
              <w:spacing w:line="240" w:lineRule="auto"/>
              <w:contextualSpacing w:val="0"/>
              <w:rPr>
                <w:rFonts w:ascii="Courier New" w:hAnsi="Courier New" w:cs="Courier New"/>
                <w:sz w:val="16"/>
                <w:szCs w:val="16"/>
                <w:lang w:val="en-US"/>
              </w:rPr>
            </w:pPr>
            <w:bookmarkStart w:id="415" w:name="h.r7ec2aydqlq" w:colFirst="0" w:colLast="0"/>
            <w:bookmarkEnd w:id="415"/>
            <w:r w:rsidRPr="00E17EF8">
              <w:rPr>
                <w:rFonts w:ascii="Courier New" w:hAnsi="Courier New" w:cs="Courier New"/>
                <w:sz w:val="16"/>
                <w:szCs w:val="16"/>
                <w:lang w:val="en-US"/>
              </w:rPr>
              <w:t xml:space="preserve">            &lt;ref </w:t>
            </w:r>
            <w:proofErr w:type="spellStart"/>
            <w:r w:rsidRPr="00E17EF8">
              <w:rPr>
                <w:rFonts w:ascii="Courier New" w:hAnsi="Courier New" w:cs="Courier New"/>
                <w:sz w:val="16"/>
                <w:szCs w:val="16"/>
                <w:lang w:val="en-US"/>
              </w:rPr>
              <w:t>xmlns</w:t>
            </w:r>
            <w:proofErr w:type="spellEnd"/>
            <w:r w:rsidRPr="00E17EF8">
              <w:rPr>
                <w:rFonts w:ascii="Courier New" w:hAnsi="Courier New" w:cs="Courier New"/>
                <w:sz w:val="16"/>
                <w:szCs w:val="16"/>
                <w:lang w:val="en-US"/>
              </w:rPr>
              <w:t>="http://relaxng.org/ns/structure/1.0" name="</w:t>
            </w:r>
            <w:proofErr w:type="spellStart"/>
            <w:r w:rsidRPr="00E17EF8">
              <w:rPr>
                <w:rFonts w:ascii="Courier New" w:hAnsi="Courier New" w:cs="Courier New"/>
                <w:sz w:val="16"/>
                <w:szCs w:val="16"/>
                <w:lang w:val="en-US"/>
              </w:rPr>
              <w:t>data.versionNumber</w:t>
            </w:r>
            <w:proofErr w:type="spellEnd"/>
            <w:r w:rsidRPr="00E17EF8">
              <w:rPr>
                <w:rFonts w:ascii="Courier New" w:hAnsi="Courier New" w:cs="Courier New"/>
                <w:sz w:val="16"/>
                <w:szCs w:val="16"/>
                <w:lang w:val="en-US"/>
              </w:rPr>
              <w:t>"/&gt;</w:t>
            </w:r>
          </w:p>
          <w:p w:rsidR="00343FDB" w:rsidRPr="00E17EF8" w:rsidRDefault="00E17EF8">
            <w:pPr>
              <w:spacing w:line="240" w:lineRule="auto"/>
              <w:contextualSpacing w:val="0"/>
              <w:rPr>
                <w:rFonts w:ascii="Courier New" w:hAnsi="Courier New" w:cs="Courier New"/>
                <w:sz w:val="16"/>
                <w:szCs w:val="16"/>
                <w:lang w:val="da-DK"/>
              </w:rPr>
            </w:pPr>
            <w:bookmarkStart w:id="416" w:name="h.7p2xjiw9tb7y" w:colFirst="0" w:colLast="0"/>
            <w:bookmarkEnd w:id="416"/>
            <w:r w:rsidRPr="00E17EF8">
              <w:rPr>
                <w:rFonts w:ascii="Courier New" w:hAnsi="Courier New" w:cs="Courier New"/>
                <w:sz w:val="16"/>
                <w:szCs w:val="16"/>
                <w:lang w:val="en-US"/>
              </w:rPr>
              <w:t xml:space="preserve">         </w:t>
            </w:r>
            <w:r w:rsidRPr="00E17EF8">
              <w:rPr>
                <w:rFonts w:ascii="Courier New" w:hAnsi="Courier New" w:cs="Courier New"/>
                <w:sz w:val="16"/>
                <w:szCs w:val="16"/>
                <w:lang w:val="da-DK"/>
              </w:rPr>
              <w:t>&lt;/datatype&gt;</w:t>
            </w:r>
          </w:p>
          <w:p w:rsidR="00343FDB" w:rsidRPr="00E17EF8" w:rsidRDefault="00E17EF8">
            <w:pPr>
              <w:spacing w:line="240" w:lineRule="auto"/>
              <w:contextualSpacing w:val="0"/>
              <w:rPr>
                <w:rFonts w:ascii="Courier New" w:hAnsi="Courier New" w:cs="Courier New"/>
                <w:sz w:val="16"/>
                <w:szCs w:val="16"/>
                <w:lang w:val="da-DK"/>
              </w:rPr>
            </w:pPr>
            <w:bookmarkStart w:id="417" w:name="h.zkc1klq5oz5" w:colFirst="0" w:colLast="0"/>
            <w:bookmarkEnd w:id="417"/>
            <w:r w:rsidRPr="00E17EF8">
              <w:rPr>
                <w:rFonts w:ascii="Courier New" w:hAnsi="Courier New" w:cs="Courier New"/>
                <w:sz w:val="16"/>
                <w:szCs w:val="16"/>
                <w:lang w:val="da-DK"/>
              </w:rPr>
              <w:t xml:space="preserve">      &lt;/attDef&gt;</w:t>
            </w:r>
          </w:p>
          <w:p w:rsidR="00343FDB" w:rsidRPr="00E17EF8" w:rsidRDefault="00E17EF8">
            <w:pPr>
              <w:spacing w:line="240" w:lineRule="auto"/>
              <w:contextualSpacing w:val="0"/>
              <w:rPr>
                <w:rFonts w:ascii="Courier New" w:hAnsi="Courier New" w:cs="Courier New"/>
                <w:sz w:val="16"/>
                <w:szCs w:val="16"/>
                <w:lang w:val="da-DK"/>
              </w:rPr>
            </w:pPr>
            <w:bookmarkStart w:id="418" w:name="h.894aukmbo52" w:colFirst="0" w:colLast="0"/>
            <w:bookmarkEnd w:id="418"/>
            <w:r w:rsidRPr="00E17EF8">
              <w:rPr>
                <w:rFonts w:ascii="Courier New" w:hAnsi="Courier New" w:cs="Courier New"/>
                <w:sz w:val="16"/>
                <w:szCs w:val="16"/>
                <w:lang w:val="da-DK"/>
              </w:rPr>
              <w:t xml:space="preserve">  &lt;/attList&gt;</w:t>
            </w:r>
          </w:p>
          <w:p w:rsidR="00343FDB" w:rsidRPr="00E17EF8" w:rsidRDefault="00E17EF8">
            <w:pPr>
              <w:spacing w:line="240" w:lineRule="auto"/>
              <w:contextualSpacing w:val="0"/>
              <w:rPr>
                <w:rFonts w:ascii="Courier New" w:hAnsi="Courier New" w:cs="Courier New"/>
                <w:sz w:val="16"/>
                <w:szCs w:val="16"/>
                <w:lang w:val="da-DK"/>
              </w:rPr>
            </w:pPr>
            <w:bookmarkStart w:id="419" w:name="h.d1a2o3evun30" w:colFirst="0" w:colLast="0"/>
            <w:bookmarkEnd w:id="419"/>
            <w:r w:rsidRPr="00E17EF8">
              <w:rPr>
                <w:rFonts w:ascii="Courier New" w:hAnsi="Courier New" w:cs="Courier New"/>
                <w:sz w:val="16"/>
                <w:szCs w:val="16"/>
                <w:lang w:val="da-DK"/>
              </w:rPr>
              <w:t xml:space="preserve">   &lt;exemplum xml:lang="en"&gt;</w:t>
            </w:r>
          </w:p>
          <w:p w:rsidR="00343FDB" w:rsidRPr="00E17EF8" w:rsidRDefault="00E17EF8">
            <w:pPr>
              <w:spacing w:line="240" w:lineRule="auto"/>
              <w:contextualSpacing w:val="0"/>
              <w:rPr>
                <w:rFonts w:ascii="Courier New" w:hAnsi="Courier New" w:cs="Courier New"/>
                <w:sz w:val="16"/>
                <w:szCs w:val="16"/>
                <w:lang w:val="da-DK"/>
              </w:rPr>
            </w:pPr>
            <w:bookmarkStart w:id="420" w:name="h.2s4mie8sjnny" w:colFirst="0" w:colLast="0"/>
            <w:bookmarkEnd w:id="420"/>
            <w:r w:rsidRPr="00E17EF8">
              <w:rPr>
                <w:rFonts w:ascii="Courier New" w:hAnsi="Courier New" w:cs="Courier New"/>
                <w:sz w:val="16"/>
                <w:szCs w:val="16"/>
                <w:lang w:val="da-DK"/>
              </w:rPr>
              <w:t xml:space="preserve">      &lt;egXML xmlns="http://www.tei-c.org/ns/Examples"&gt;</w:t>
            </w:r>
          </w:p>
          <w:p w:rsidR="00343FDB" w:rsidRPr="00E17EF8" w:rsidRDefault="00E17EF8">
            <w:pPr>
              <w:spacing w:line="240" w:lineRule="auto"/>
              <w:contextualSpacing w:val="0"/>
              <w:rPr>
                <w:rFonts w:ascii="Courier New" w:hAnsi="Courier New" w:cs="Courier New"/>
                <w:sz w:val="16"/>
                <w:szCs w:val="16"/>
                <w:lang w:val="fr-FR"/>
              </w:rPr>
            </w:pPr>
            <w:bookmarkStart w:id="421" w:name="h.afok2ks0lvyg" w:colFirst="0" w:colLast="0"/>
            <w:bookmarkEnd w:id="421"/>
            <w:r w:rsidRPr="00E17EF8">
              <w:rPr>
                <w:rFonts w:ascii="Courier New" w:hAnsi="Courier New" w:cs="Courier New"/>
                <w:sz w:val="16"/>
                <w:szCs w:val="16"/>
                <w:lang w:val="fr-FR"/>
              </w:rPr>
              <w:t>&lt;</w:t>
            </w:r>
            <w:proofErr w:type="spellStart"/>
            <w:r w:rsidRPr="00E17EF8">
              <w:rPr>
                <w:rFonts w:ascii="Courier New" w:hAnsi="Courier New" w:cs="Courier New"/>
                <w:sz w:val="16"/>
                <w:szCs w:val="16"/>
                <w:lang w:val="fr-FR"/>
              </w:rPr>
              <w:t>transcriptionDesc</w:t>
            </w:r>
            <w:proofErr w:type="spellEnd"/>
            <w:r w:rsidRPr="00E17EF8">
              <w:rPr>
                <w:rFonts w:ascii="Courier New" w:hAnsi="Courier New" w:cs="Courier New"/>
                <w:sz w:val="16"/>
                <w:szCs w:val="16"/>
                <w:lang w:val="fr-FR"/>
              </w:rPr>
              <w:t xml:space="preserve"> </w:t>
            </w:r>
            <w:proofErr w:type="spellStart"/>
            <w:r w:rsidRPr="00E17EF8">
              <w:rPr>
                <w:rFonts w:ascii="Courier New" w:hAnsi="Courier New" w:cs="Courier New"/>
                <w:sz w:val="16"/>
                <w:szCs w:val="16"/>
                <w:lang w:val="fr-FR"/>
              </w:rPr>
              <w:t>ident</w:t>
            </w:r>
            <w:proofErr w:type="spellEnd"/>
            <w:r w:rsidRPr="00E17EF8">
              <w:rPr>
                <w:rFonts w:ascii="Courier New" w:hAnsi="Courier New" w:cs="Courier New"/>
                <w:sz w:val="16"/>
                <w:szCs w:val="16"/>
                <w:lang w:val="fr-FR"/>
              </w:rPr>
              <w:t>="HIAT" version="2004"/&gt;</w:t>
            </w:r>
          </w:p>
          <w:p w:rsidR="00343FDB" w:rsidRPr="00E17EF8" w:rsidRDefault="00E17EF8">
            <w:pPr>
              <w:spacing w:line="240" w:lineRule="auto"/>
              <w:contextualSpacing w:val="0"/>
              <w:rPr>
                <w:rFonts w:ascii="Courier New" w:hAnsi="Courier New" w:cs="Courier New"/>
                <w:sz w:val="16"/>
                <w:szCs w:val="16"/>
                <w:lang w:val="fr-FR"/>
              </w:rPr>
            </w:pPr>
            <w:bookmarkStart w:id="422" w:name="h.ym29hv9neo0z" w:colFirst="0" w:colLast="0"/>
            <w:bookmarkEnd w:id="422"/>
            <w:r w:rsidRPr="00E17EF8">
              <w:rPr>
                <w:rFonts w:ascii="Courier New" w:hAnsi="Courier New" w:cs="Courier New"/>
                <w:sz w:val="16"/>
                <w:szCs w:val="16"/>
                <w:lang w:val="fr-FR"/>
              </w:rPr>
              <w:t xml:space="preserve">      &lt;/</w:t>
            </w:r>
            <w:proofErr w:type="spellStart"/>
            <w:r w:rsidRPr="00E17EF8">
              <w:rPr>
                <w:rFonts w:ascii="Courier New" w:hAnsi="Courier New" w:cs="Courier New"/>
                <w:sz w:val="16"/>
                <w:szCs w:val="16"/>
                <w:lang w:val="fr-FR"/>
              </w:rPr>
              <w:t>egXML</w:t>
            </w:r>
            <w:proofErr w:type="spellEnd"/>
            <w:r w:rsidRPr="00E17EF8">
              <w:rPr>
                <w:rFonts w:ascii="Courier New" w:hAnsi="Courier New" w:cs="Courier New"/>
                <w:sz w:val="16"/>
                <w:szCs w:val="16"/>
                <w:lang w:val="fr-FR"/>
              </w:rPr>
              <w:t>&gt;</w:t>
            </w:r>
          </w:p>
          <w:p w:rsidR="00343FDB" w:rsidRPr="00750C49" w:rsidRDefault="00E17EF8">
            <w:pPr>
              <w:spacing w:line="240" w:lineRule="auto"/>
              <w:contextualSpacing w:val="0"/>
              <w:rPr>
                <w:rFonts w:ascii="Courier New" w:hAnsi="Courier New" w:cs="Courier New"/>
                <w:sz w:val="16"/>
                <w:szCs w:val="16"/>
                <w:lang w:val="en-US"/>
                <w:rPrChange w:id="423" w:author="Schmidt" w:date="2015-01-15T12:40:00Z">
                  <w:rPr>
                    <w:rFonts w:ascii="Courier New" w:hAnsi="Courier New" w:cs="Courier New"/>
                    <w:sz w:val="16"/>
                    <w:szCs w:val="16"/>
                    <w:lang w:val="fr-FR"/>
                  </w:rPr>
                </w:rPrChange>
              </w:rPr>
            </w:pPr>
            <w:bookmarkStart w:id="424" w:name="h.e55h7fvrknrg" w:colFirst="0" w:colLast="0"/>
            <w:bookmarkEnd w:id="424"/>
            <w:r w:rsidRPr="00E17EF8">
              <w:rPr>
                <w:rFonts w:ascii="Courier New" w:hAnsi="Courier New" w:cs="Courier New"/>
                <w:sz w:val="16"/>
                <w:szCs w:val="16"/>
                <w:lang w:val="fr-FR"/>
              </w:rPr>
              <w:t xml:space="preserve">  </w:t>
            </w:r>
            <w:r w:rsidRPr="00750C49">
              <w:rPr>
                <w:rFonts w:ascii="Courier New" w:hAnsi="Courier New" w:cs="Courier New"/>
                <w:sz w:val="16"/>
                <w:szCs w:val="16"/>
                <w:lang w:val="en-US"/>
                <w:rPrChange w:id="425" w:author="Schmidt" w:date="2015-01-15T12:40:00Z">
                  <w:rPr>
                    <w:rFonts w:ascii="Courier New" w:hAnsi="Courier New" w:cs="Courier New"/>
                    <w:sz w:val="16"/>
                    <w:szCs w:val="16"/>
                    <w:lang w:val="fr-FR"/>
                  </w:rPr>
                </w:rPrChange>
              </w:rPr>
              <w:t>&lt;/exemplum&gt;</w:t>
            </w:r>
          </w:p>
          <w:p w:rsidR="00343FDB" w:rsidRPr="00E17EF8" w:rsidRDefault="00E17EF8">
            <w:pPr>
              <w:spacing w:line="240" w:lineRule="auto"/>
              <w:contextualSpacing w:val="0"/>
              <w:rPr>
                <w:rFonts w:ascii="Courier New" w:hAnsi="Courier New" w:cs="Courier New"/>
                <w:sz w:val="16"/>
                <w:szCs w:val="16"/>
                <w:lang w:val="en-US"/>
              </w:rPr>
            </w:pPr>
            <w:bookmarkStart w:id="426" w:name="h.i8w4ucntczn3" w:colFirst="0" w:colLast="0"/>
            <w:bookmarkEnd w:id="426"/>
            <w:r w:rsidRPr="00E17EF8">
              <w:rPr>
                <w:rFonts w:ascii="Courier New" w:hAnsi="Courier New" w:cs="Courier New"/>
                <w:sz w:val="16"/>
                <w:szCs w:val="16"/>
                <w:lang w:val="en-US"/>
              </w:rPr>
              <w:t>&lt;/</w:t>
            </w:r>
            <w:proofErr w:type="spellStart"/>
            <w:r w:rsidRPr="00E17EF8">
              <w:rPr>
                <w:rFonts w:ascii="Courier New" w:hAnsi="Courier New" w:cs="Courier New"/>
                <w:sz w:val="16"/>
                <w:szCs w:val="16"/>
                <w:lang w:val="en-US"/>
              </w:rPr>
              <w:t>elementSpec</w:t>
            </w:r>
            <w:proofErr w:type="spellEnd"/>
            <w:r w:rsidRPr="00E17EF8">
              <w:rPr>
                <w:rFonts w:ascii="Courier New" w:hAnsi="Courier New" w:cs="Courier New"/>
                <w:sz w:val="16"/>
                <w:szCs w:val="16"/>
                <w:lang w:val="en-US"/>
              </w:rPr>
              <w:t>&gt;</w:t>
            </w:r>
          </w:p>
          <w:p w:rsidR="00343FDB" w:rsidRPr="00E17EF8" w:rsidRDefault="00343FDB">
            <w:pPr>
              <w:spacing w:line="240" w:lineRule="auto"/>
              <w:contextualSpacing w:val="0"/>
              <w:rPr>
                <w:rFonts w:ascii="Courier New" w:hAnsi="Courier New" w:cs="Courier New"/>
                <w:sz w:val="16"/>
                <w:szCs w:val="16"/>
                <w:lang w:val="en-US"/>
              </w:rPr>
            </w:pPr>
            <w:bookmarkStart w:id="427" w:name="h.lkr3dwhpihcv" w:colFirst="0" w:colLast="0"/>
            <w:bookmarkEnd w:id="427"/>
          </w:p>
          <w:p w:rsidR="00343FDB" w:rsidRPr="00E17EF8" w:rsidRDefault="00E17EF8">
            <w:pPr>
              <w:spacing w:line="240" w:lineRule="auto"/>
              <w:contextualSpacing w:val="0"/>
              <w:rPr>
                <w:rFonts w:ascii="Courier New" w:hAnsi="Courier New" w:cs="Courier New"/>
                <w:sz w:val="16"/>
                <w:szCs w:val="16"/>
                <w:lang w:val="en-US"/>
              </w:rPr>
            </w:pPr>
            <w:bookmarkStart w:id="428" w:name="h.yx0r7vk5ue1d" w:colFirst="0" w:colLast="0"/>
            <w:bookmarkEnd w:id="428"/>
            <w:r w:rsidRPr="00E17EF8">
              <w:rPr>
                <w:rFonts w:ascii="Courier New" w:hAnsi="Courier New" w:cs="Courier New"/>
                <w:sz w:val="16"/>
                <w:szCs w:val="16"/>
                <w:lang w:val="en-US"/>
              </w:rPr>
              <w:t>&lt;!-- new element for grouping annotation and utterance --&gt;</w:t>
            </w:r>
          </w:p>
          <w:p w:rsidR="00343FDB" w:rsidRPr="00E17EF8" w:rsidRDefault="00343FDB">
            <w:pPr>
              <w:spacing w:line="240" w:lineRule="auto"/>
              <w:contextualSpacing w:val="0"/>
              <w:rPr>
                <w:rFonts w:ascii="Courier New" w:hAnsi="Courier New" w:cs="Courier New"/>
                <w:sz w:val="16"/>
                <w:szCs w:val="16"/>
                <w:lang w:val="en-US"/>
              </w:rPr>
            </w:pPr>
            <w:bookmarkStart w:id="429" w:name="h.5d4y8r10dfzh" w:colFirst="0" w:colLast="0"/>
            <w:bookmarkEnd w:id="429"/>
          </w:p>
          <w:p w:rsidR="00343FDB" w:rsidRPr="00E17EF8" w:rsidRDefault="00E17EF8">
            <w:pPr>
              <w:spacing w:line="240" w:lineRule="auto"/>
              <w:contextualSpacing w:val="0"/>
              <w:rPr>
                <w:rFonts w:ascii="Courier New" w:hAnsi="Courier New" w:cs="Courier New"/>
                <w:sz w:val="16"/>
                <w:szCs w:val="16"/>
                <w:lang w:val="en-US"/>
              </w:rPr>
            </w:pPr>
            <w:bookmarkStart w:id="430" w:name="h.z6efmzf2x9s1" w:colFirst="0" w:colLast="0"/>
            <w:bookmarkEnd w:id="430"/>
            <w:r w:rsidRPr="00E17EF8">
              <w:rPr>
                <w:rFonts w:ascii="Courier New" w:hAnsi="Courier New" w:cs="Courier New"/>
                <w:sz w:val="16"/>
                <w:szCs w:val="16"/>
                <w:lang w:val="en-US"/>
              </w:rPr>
              <w:t>&lt;</w:t>
            </w:r>
            <w:proofErr w:type="spellStart"/>
            <w:r w:rsidRPr="00E17EF8">
              <w:rPr>
                <w:rFonts w:ascii="Courier New" w:hAnsi="Courier New" w:cs="Courier New"/>
                <w:sz w:val="16"/>
                <w:szCs w:val="16"/>
                <w:lang w:val="en-US"/>
              </w:rPr>
              <w:t>elementSpec</w:t>
            </w:r>
            <w:proofErr w:type="spellEnd"/>
            <w:r w:rsidRPr="00E17EF8">
              <w:rPr>
                <w:rFonts w:ascii="Courier New" w:hAnsi="Courier New" w:cs="Courier New"/>
                <w:sz w:val="16"/>
                <w:szCs w:val="16"/>
                <w:lang w:val="en-US"/>
              </w:rPr>
              <w:t xml:space="preserve"> </w:t>
            </w:r>
            <w:proofErr w:type="spellStart"/>
            <w:r w:rsidRPr="00E17EF8">
              <w:rPr>
                <w:rFonts w:ascii="Courier New" w:hAnsi="Courier New" w:cs="Courier New"/>
                <w:sz w:val="16"/>
                <w:szCs w:val="16"/>
                <w:lang w:val="en-US"/>
              </w:rPr>
              <w:t>ident</w:t>
            </w:r>
            <w:proofErr w:type="spellEnd"/>
            <w:r w:rsidRPr="00E17EF8">
              <w:rPr>
                <w:rFonts w:ascii="Courier New" w:hAnsi="Courier New" w:cs="Courier New"/>
                <w:sz w:val="16"/>
                <w:szCs w:val="16"/>
                <w:lang w:val="en-US"/>
              </w:rPr>
              <w:t>="</w:t>
            </w:r>
            <w:proofErr w:type="spellStart"/>
            <w:r w:rsidRPr="00E17EF8">
              <w:rPr>
                <w:rFonts w:ascii="Courier New" w:hAnsi="Courier New" w:cs="Courier New"/>
                <w:sz w:val="16"/>
                <w:szCs w:val="16"/>
                <w:lang w:val="en-US"/>
              </w:rPr>
              <w:t>annotatedU</w:t>
            </w:r>
            <w:proofErr w:type="spellEnd"/>
            <w:r w:rsidRPr="00E17EF8">
              <w:rPr>
                <w:rFonts w:ascii="Courier New" w:hAnsi="Courier New" w:cs="Courier New"/>
                <w:sz w:val="16"/>
                <w:szCs w:val="16"/>
                <w:lang w:val="en-US"/>
              </w:rPr>
              <w:t>" ns="http://iso-tei-spoken.org/ns/1.0"&gt;</w:t>
            </w:r>
          </w:p>
          <w:p w:rsidR="00343FDB" w:rsidRPr="00E17EF8" w:rsidRDefault="00E17EF8">
            <w:pPr>
              <w:spacing w:line="240" w:lineRule="auto"/>
              <w:contextualSpacing w:val="0"/>
              <w:rPr>
                <w:rFonts w:ascii="Courier New" w:hAnsi="Courier New" w:cs="Courier New"/>
                <w:sz w:val="16"/>
                <w:szCs w:val="16"/>
                <w:lang w:val="en-US"/>
              </w:rPr>
            </w:pPr>
            <w:bookmarkStart w:id="431" w:name="h.py4dgkq2d9yy" w:colFirst="0" w:colLast="0"/>
            <w:bookmarkEnd w:id="431"/>
            <w:r w:rsidRPr="00E17EF8">
              <w:rPr>
                <w:rFonts w:ascii="Courier New" w:hAnsi="Courier New" w:cs="Courier New"/>
                <w:sz w:val="16"/>
                <w:szCs w:val="16"/>
                <w:lang w:val="en-US"/>
              </w:rPr>
              <w:t>&lt;</w:t>
            </w:r>
            <w:proofErr w:type="spellStart"/>
            <w:r w:rsidRPr="00E17EF8">
              <w:rPr>
                <w:rFonts w:ascii="Courier New" w:hAnsi="Courier New" w:cs="Courier New"/>
                <w:sz w:val="16"/>
                <w:szCs w:val="16"/>
                <w:lang w:val="en-US"/>
              </w:rPr>
              <w:t>desc</w:t>
            </w:r>
            <w:proofErr w:type="spellEnd"/>
            <w:r w:rsidRPr="00E17EF8">
              <w:rPr>
                <w:rFonts w:ascii="Courier New" w:hAnsi="Courier New" w:cs="Courier New"/>
                <w:sz w:val="16"/>
                <w:szCs w:val="16"/>
                <w:lang w:val="en-US"/>
              </w:rPr>
              <w:t>&gt;groups an utterance with the  annotation layers associated with</w:t>
            </w:r>
          </w:p>
          <w:p w:rsidR="00343FDB" w:rsidRPr="00E17EF8" w:rsidRDefault="00E17EF8">
            <w:pPr>
              <w:spacing w:line="240" w:lineRule="auto"/>
              <w:contextualSpacing w:val="0"/>
              <w:rPr>
                <w:rFonts w:ascii="Courier New" w:hAnsi="Courier New" w:cs="Courier New"/>
                <w:sz w:val="16"/>
                <w:szCs w:val="16"/>
                <w:lang w:val="en-US"/>
              </w:rPr>
            </w:pPr>
            <w:bookmarkStart w:id="432" w:name="h.j86laytbrk9a" w:colFirst="0" w:colLast="0"/>
            <w:bookmarkEnd w:id="432"/>
            <w:r w:rsidRPr="00E17EF8">
              <w:rPr>
                <w:rFonts w:ascii="Courier New" w:hAnsi="Courier New" w:cs="Courier New"/>
                <w:sz w:val="16"/>
                <w:szCs w:val="16"/>
                <w:lang w:val="en-US"/>
              </w:rPr>
              <w:t>it&lt;/</w:t>
            </w:r>
            <w:proofErr w:type="spellStart"/>
            <w:r w:rsidRPr="00E17EF8">
              <w:rPr>
                <w:rFonts w:ascii="Courier New" w:hAnsi="Courier New" w:cs="Courier New"/>
                <w:sz w:val="16"/>
                <w:szCs w:val="16"/>
                <w:lang w:val="en-US"/>
              </w:rPr>
              <w:t>desc</w:t>
            </w:r>
            <w:proofErr w:type="spellEnd"/>
            <w:r w:rsidRPr="00E17EF8">
              <w:rPr>
                <w:rFonts w:ascii="Courier New" w:hAnsi="Courier New" w:cs="Courier New"/>
                <w:sz w:val="16"/>
                <w:szCs w:val="16"/>
                <w:lang w:val="en-US"/>
              </w:rPr>
              <w:t>&gt;</w:t>
            </w:r>
          </w:p>
          <w:p w:rsidR="00343FDB" w:rsidRPr="00E17EF8" w:rsidRDefault="00E17EF8">
            <w:pPr>
              <w:spacing w:line="240" w:lineRule="auto"/>
              <w:contextualSpacing w:val="0"/>
              <w:rPr>
                <w:rFonts w:ascii="Courier New" w:hAnsi="Courier New" w:cs="Courier New"/>
                <w:sz w:val="16"/>
                <w:szCs w:val="16"/>
                <w:lang w:val="en-US"/>
              </w:rPr>
            </w:pPr>
            <w:bookmarkStart w:id="433" w:name="h.ealp4nsog3j1" w:colFirst="0" w:colLast="0"/>
            <w:bookmarkEnd w:id="433"/>
            <w:r w:rsidRPr="00E17EF8">
              <w:rPr>
                <w:rFonts w:ascii="Courier New" w:hAnsi="Courier New" w:cs="Courier New"/>
                <w:sz w:val="16"/>
                <w:szCs w:val="16"/>
                <w:lang w:val="en-US"/>
              </w:rPr>
              <w:t>&lt;classes&gt;</w:t>
            </w:r>
          </w:p>
          <w:p w:rsidR="00343FDB" w:rsidRPr="00E17EF8" w:rsidRDefault="00E17EF8">
            <w:pPr>
              <w:spacing w:line="240" w:lineRule="auto"/>
              <w:contextualSpacing w:val="0"/>
              <w:rPr>
                <w:rFonts w:ascii="Courier New" w:hAnsi="Courier New" w:cs="Courier New"/>
                <w:sz w:val="16"/>
                <w:szCs w:val="16"/>
                <w:lang w:val="en-US"/>
              </w:rPr>
            </w:pPr>
            <w:bookmarkStart w:id="434" w:name="h.hxoh3rvqyn43" w:colFirst="0" w:colLast="0"/>
            <w:bookmarkEnd w:id="434"/>
            <w:r w:rsidRPr="00E17EF8">
              <w:rPr>
                <w:rFonts w:ascii="Courier New" w:hAnsi="Courier New" w:cs="Courier New"/>
                <w:sz w:val="16"/>
                <w:szCs w:val="16"/>
                <w:lang w:val="en-US"/>
              </w:rPr>
              <w:t>&lt;</w:t>
            </w:r>
            <w:proofErr w:type="spellStart"/>
            <w:r w:rsidRPr="00E17EF8">
              <w:rPr>
                <w:rFonts w:ascii="Courier New" w:hAnsi="Courier New" w:cs="Courier New"/>
                <w:sz w:val="16"/>
                <w:szCs w:val="16"/>
                <w:lang w:val="en-US"/>
              </w:rPr>
              <w:t>memberOf</w:t>
            </w:r>
            <w:proofErr w:type="spellEnd"/>
            <w:r w:rsidRPr="00E17EF8">
              <w:rPr>
                <w:rFonts w:ascii="Courier New" w:hAnsi="Courier New" w:cs="Courier New"/>
                <w:sz w:val="16"/>
                <w:szCs w:val="16"/>
                <w:lang w:val="en-US"/>
              </w:rPr>
              <w:t xml:space="preserve"> key="</w:t>
            </w:r>
            <w:proofErr w:type="spellStart"/>
            <w:r w:rsidRPr="00E17EF8">
              <w:rPr>
                <w:rFonts w:ascii="Courier New" w:hAnsi="Courier New" w:cs="Courier New"/>
                <w:sz w:val="16"/>
                <w:szCs w:val="16"/>
                <w:lang w:val="en-US"/>
              </w:rPr>
              <w:t>model.divPart.spoken</w:t>
            </w:r>
            <w:proofErr w:type="spellEnd"/>
            <w:r w:rsidRPr="00E17EF8">
              <w:rPr>
                <w:rFonts w:ascii="Courier New" w:hAnsi="Courier New" w:cs="Courier New"/>
                <w:sz w:val="16"/>
                <w:szCs w:val="16"/>
                <w:lang w:val="en-US"/>
              </w:rPr>
              <w:t>"/&gt;</w:t>
            </w:r>
          </w:p>
          <w:p w:rsidR="00343FDB" w:rsidRPr="00E17EF8" w:rsidRDefault="00E17EF8">
            <w:pPr>
              <w:spacing w:line="240" w:lineRule="auto"/>
              <w:contextualSpacing w:val="0"/>
              <w:rPr>
                <w:rFonts w:ascii="Courier New" w:hAnsi="Courier New" w:cs="Courier New"/>
                <w:sz w:val="16"/>
                <w:szCs w:val="16"/>
                <w:lang w:val="en-US"/>
              </w:rPr>
            </w:pPr>
            <w:bookmarkStart w:id="435" w:name="h.9om7q9cffuhz" w:colFirst="0" w:colLast="0"/>
            <w:bookmarkEnd w:id="435"/>
            <w:r w:rsidRPr="00E17EF8">
              <w:rPr>
                <w:rFonts w:ascii="Courier New" w:hAnsi="Courier New" w:cs="Courier New"/>
                <w:sz w:val="16"/>
                <w:szCs w:val="16"/>
                <w:lang w:val="en-US"/>
              </w:rPr>
              <w:t>&lt;/classes&gt;</w:t>
            </w:r>
          </w:p>
          <w:p w:rsidR="00343FDB" w:rsidRPr="00E17EF8" w:rsidRDefault="00E17EF8">
            <w:pPr>
              <w:spacing w:line="240" w:lineRule="auto"/>
              <w:contextualSpacing w:val="0"/>
              <w:rPr>
                <w:rFonts w:ascii="Courier New" w:hAnsi="Courier New" w:cs="Courier New"/>
                <w:sz w:val="16"/>
                <w:szCs w:val="16"/>
                <w:lang w:val="en-US"/>
              </w:rPr>
            </w:pPr>
            <w:bookmarkStart w:id="436" w:name="h.42yrxbkkgkqm" w:colFirst="0" w:colLast="0"/>
            <w:bookmarkEnd w:id="436"/>
            <w:r w:rsidRPr="00E17EF8">
              <w:rPr>
                <w:rFonts w:ascii="Courier New" w:hAnsi="Courier New" w:cs="Courier New"/>
                <w:sz w:val="16"/>
                <w:szCs w:val="16"/>
                <w:lang w:val="en-US"/>
              </w:rPr>
              <w:t>&lt;content&gt;</w:t>
            </w:r>
          </w:p>
          <w:p w:rsidR="00343FDB" w:rsidRPr="00E17EF8" w:rsidRDefault="00E17EF8">
            <w:pPr>
              <w:spacing w:line="240" w:lineRule="auto"/>
              <w:contextualSpacing w:val="0"/>
              <w:rPr>
                <w:rFonts w:ascii="Courier New" w:hAnsi="Courier New" w:cs="Courier New"/>
                <w:sz w:val="16"/>
                <w:szCs w:val="16"/>
                <w:lang w:val="en-US"/>
              </w:rPr>
            </w:pPr>
            <w:bookmarkStart w:id="437" w:name="h.6o6sb7e8ugxs" w:colFirst="0" w:colLast="0"/>
            <w:bookmarkEnd w:id="437"/>
            <w:r w:rsidRPr="00E17EF8">
              <w:rPr>
                <w:rFonts w:ascii="Courier New" w:hAnsi="Courier New" w:cs="Courier New"/>
                <w:sz w:val="16"/>
                <w:szCs w:val="16"/>
                <w:lang w:val="en-US"/>
              </w:rPr>
              <w:t xml:space="preserve">      &lt;group </w:t>
            </w:r>
            <w:proofErr w:type="spellStart"/>
            <w:r w:rsidRPr="00E17EF8">
              <w:rPr>
                <w:rFonts w:ascii="Courier New" w:hAnsi="Courier New" w:cs="Courier New"/>
                <w:sz w:val="16"/>
                <w:szCs w:val="16"/>
                <w:lang w:val="en-US"/>
              </w:rPr>
              <w:t>xmlns</w:t>
            </w:r>
            <w:proofErr w:type="spellEnd"/>
            <w:r w:rsidRPr="00E17EF8">
              <w:rPr>
                <w:rFonts w:ascii="Courier New" w:hAnsi="Courier New" w:cs="Courier New"/>
                <w:sz w:val="16"/>
                <w:szCs w:val="16"/>
                <w:lang w:val="en-US"/>
              </w:rPr>
              <w:t>="http://relaxng.org/ns/structure/1.0"&gt;</w:t>
            </w:r>
          </w:p>
          <w:p w:rsidR="00343FDB" w:rsidRPr="00E17EF8" w:rsidRDefault="00E17EF8">
            <w:pPr>
              <w:spacing w:line="240" w:lineRule="auto"/>
              <w:contextualSpacing w:val="0"/>
              <w:rPr>
                <w:rFonts w:ascii="Courier New" w:hAnsi="Courier New" w:cs="Courier New"/>
                <w:sz w:val="16"/>
                <w:szCs w:val="16"/>
                <w:lang w:val="en-US"/>
              </w:rPr>
            </w:pPr>
            <w:bookmarkStart w:id="438" w:name="h.msh8am7yf8hh" w:colFirst="0" w:colLast="0"/>
            <w:bookmarkEnd w:id="438"/>
            <w:r w:rsidRPr="00E17EF8">
              <w:rPr>
                <w:rFonts w:ascii="Courier New" w:hAnsi="Courier New" w:cs="Courier New"/>
                <w:sz w:val="16"/>
                <w:szCs w:val="16"/>
                <w:lang w:val="en-US"/>
              </w:rPr>
              <w:tab/>
              <w:t>&lt;ref name="u"/&gt;</w:t>
            </w:r>
          </w:p>
          <w:p w:rsidR="00343FDB" w:rsidRPr="00E17EF8" w:rsidRDefault="00E17EF8">
            <w:pPr>
              <w:spacing w:line="240" w:lineRule="auto"/>
              <w:contextualSpacing w:val="0"/>
              <w:rPr>
                <w:rFonts w:ascii="Courier New" w:hAnsi="Courier New" w:cs="Courier New"/>
                <w:sz w:val="16"/>
                <w:szCs w:val="16"/>
                <w:lang w:val="en-US"/>
              </w:rPr>
            </w:pPr>
            <w:bookmarkStart w:id="439" w:name="h.ycog4jmewydl" w:colFirst="0" w:colLast="0"/>
            <w:bookmarkEnd w:id="439"/>
            <w:r w:rsidRPr="00E17EF8">
              <w:rPr>
                <w:rFonts w:ascii="Courier New" w:hAnsi="Courier New" w:cs="Courier New"/>
                <w:sz w:val="16"/>
                <w:szCs w:val="16"/>
                <w:lang w:val="en-US"/>
              </w:rPr>
              <w:tab/>
              <w:t>&lt;</w:t>
            </w:r>
            <w:proofErr w:type="spellStart"/>
            <w:r w:rsidRPr="00E17EF8">
              <w:rPr>
                <w:rFonts w:ascii="Courier New" w:hAnsi="Courier New" w:cs="Courier New"/>
                <w:sz w:val="16"/>
                <w:szCs w:val="16"/>
                <w:lang w:val="en-US"/>
              </w:rPr>
              <w:t>oneOrMore</w:t>
            </w:r>
            <w:proofErr w:type="spellEnd"/>
            <w:r w:rsidRPr="00E17EF8">
              <w:rPr>
                <w:rFonts w:ascii="Courier New" w:hAnsi="Courier New" w:cs="Courier New"/>
                <w:sz w:val="16"/>
                <w:szCs w:val="16"/>
                <w:lang w:val="en-US"/>
              </w:rPr>
              <w:t>&gt;</w:t>
            </w:r>
          </w:p>
          <w:p w:rsidR="00343FDB" w:rsidRPr="00E17EF8" w:rsidRDefault="00E17EF8">
            <w:pPr>
              <w:spacing w:line="240" w:lineRule="auto"/>
              <w:contextualSpacing w:val="0"/>
              <w:rPr>
                <w:rFonts w:ascii="Courier New" w:hAnsi="Courier New" w:cs="Courier New"/>
                <w:sz w:val="16"/>
                <w:szCs w:val="16"/>
                <w:lang w:val="en-US"/>
              </w:rPr>
            </w:pPr>
            <w:bookmarkStart w:id="440" w:name="h.82a6foctndol" w:colFirst="0" w:colLast="0"/>
            <w:bookmarkEnd w:id="440"/>
            <w:r w:rsidRPr="00E17EF8">
              <w:rPr>
                <w:rFonts w:ascii="Courier New" w:hAnsi="Courier New" w:cs="Courier New"/>
                <w:sz w:val="16"/>
                <w:szCs w:val="16"/>
                <w:lang w:val="en-US"/>
              </w:rPr>
              <w:tab/>
              <w:t xml:space="preserve">  &lt;ref name="</w:t>
            </w:r>
            <w:proofErr w:type="spellStart"/>
            <w:r w:rsidRPr="00E17EF8">
              <w:rPr>
                <w:rFonts w:ascii="Courier New" w:hAnsi="Courier New" w:cs="Courier New"/>
                <w:sz w:val="16"/>
                <w:szCs w:val="16"/>
                <w:lang w:val="en-US"/>
              </w:rPr>
              <w:t>spanGrp</w:t>
            </w:r>
            <w:proofErr w:type="spellEnd"/>
            <w:r w:rsidRPr="00E17EF8">
              <w:rPr>
                <w:rFonts w:ascii="Courier New" w:hAnsi="Courier New" w:cs="Courier New"/>
                <w:sz w:val="16"/>
                <w:szCs w:val="16"/>
                <w:lang w:val="en-US"/>
              </w:rPr>
              <w:t>"/&gt;</w:t>
            </w:r>
          </w:p>
          <w:p w:rsidR="00343FDB" w:rsidRPr="00E17EF8" w:rsidRDefault="00E17EF8">
            <w:pPr>
              <w:spacing w:line="240" w:lineRule="auto"/>
              <w:contextualSpacing w:val="0"/>
              <w:rPr>
                <w:rFonts w:ascii="Courier New" w:hAnsi="Courier New" w:cs="Courier New"/>
                <w:sz w:val="16"/>
                <w:szCs w:val="16"/>
                <w:lang w:val="en-US"/>
              </w:rPr>
            </w:pPr>
            <w:bookmarkStart w:id="441" w:name="h.okq11muem96" w:colFirst="0" w:colLast="0"/>
            <w:bookmarkEnd w:id="441"/>
            <w:r w:rsidRPr="00E17EF8">
              <w:rPr>
                <w:rFonts w:ascii="Courier New" w:hAnsi="Courier New" w:cs="Courier New"/>
                <w:sz w:val="16"/>
                <w:szCs w:val="16"/>
                <w:lang w:val="en-US"/>
              </w:rPr>
              <w:tab/>
              <w:t>&lt;/</w:t>
            </w:r>
            <w:proofErr w:type="spellStart"/>
            <w:r w:rsidRPr="00E17EF8">
              <w:rPr>
                <w:rFonts w:ascii="Courier New" w:hAnsi="Courier New" w:cs="Courier New"/>
                <w:sz w:val="16"/>
                <w:szCs w:val="16"/>
                <w:lang w:val="en-US"/>
              </w:rPr>
              <w:t>oneOrMore</w:t>
            </w:r>
            <w:proofErr w:type="spellEnd"/>
            <w:r w:rsidRPr="00E17EF8">
              <w:rPr>
                <w:rFonts w:ascii="Courier New" w:hAnsi="Courier New" w:cs="Courier New"/>
                <w:sz w:val="16"/>
                <w:szCs w:val="16"/>
                <w:lang w:val="en-US"/>
              </w:rPr>
              <w:t>&gt;</w:t>
            </w:r>
          </w:p>
          <w:p w:rsidR="00343FDB" w:rsidRPr="00E17EF8" w:rsidRDefault="00E17EF8">
            <w:pPr>
              <w:spacing w:line="240" w:lineRule="auto"/>
              <w:contextualSpacing w:val="0"/>
              <w:rPr>
                <w:rFonts w:ascii="Courier New" w:hAnsi="Courier New" w:cs="Courier New"/>
                <w:sz w:val="16"/>
                <w:szCs w:val="16"/>
                <w:lang w:val="en-US"/>
              </w:rPr>
            </w:pPr>
            <w:bookmarkStart w:id="442" w:name="h.rbnhbnwnm6yu" w:colFirst="0" w:colLast="0"/>
            <w:bookmarkEnd w:id="442"/>
            <w:r w:rsidRPr="00E17EF8">
              <w:rPr>
                <w:rFonts w:ascii="Courier New" w:hAnsi="Courier New" w:cs="Courier New"/>
                <w:sz w:val="16"/>
                <w:szCs w:val="16"/>
                <w:lang w:val="en-US"/>
              </w:rPr>
              <w:t xml:space="preserve">      &lt;/group&gt;</w:t>
            </w:r>
          </w:p>
          <w:p w:rsidR="00343FDB" w:rsidRPr="00E17EF8" w:rsidRDefault="00E17EF8">
            <w:pPr>
              <w:spacing w:line="240" w:lineRule="auto"/>
              <w:contextualSpacing w:val="0"/>
              <w:rPr>
                <w:rFonts w:ascii="Courier New" w:hAnsi="Courier New" w:cs="Courier New"/>
                <w:sz w:val="16"/>
                <w:szCs w:val="16"/>
                <w:lang w:val="en-US"/>
              </w:rPr>
            </w:pPr>
            <w:bookmarkStart w:id="443" w:name="h.okoy3szfpusc" w:colFirst="0" w:colLast="0"/>
            <w:bookmarkEnd w:id="443"/>
            <w:r w:rsidRPr="00E17EF8">
              <w:rPr>
                <w:rFonts w:ascii="Courier New" w:hAnsi="Courier New" w:cs="Courier New"/>
                <w:sz w:val="16"/>
                <w:szCs w:val="16"/>
                <w:lang w:val="en-US"/>
              </w:rPr>
              <w:t xml:space="preserve">&lt;/content&gt;     </w:t>
            </w:r>
          </w:p>
          <w:p w:rsidR="00343FDB" w:rsidRPr="00E17EF8" w:rsidRDefault="00E17EF8">
            <w:pPr>
              <w:spacing w:line="240" w:lineRule="auto"/>
              <w:contextualSpacing w:val="0"/>
              <w:rPr>
                <w:rFonts w:ascii="Courier New" w:hAnsi="Courier New" w:cs="Courier New"/>
                <w:sz w:val="16"/>
                <w:szCs w:val="16"/>
                <w:lang w:val="en-US"/>
              </w:rPr>
            </w:pPr>
            <w:bookmarkStart w:id="444" w:name="h.4zou6ticjm79" w:colFirst="0" w:colLast="0"/>
            <w:bookmarkEnd w:id="444"/>
            <w:r w:rsidRPr="00E17EF8">
              <w:rPr>
                <w:rFonts w:ascii="Courier New" w:hAnsi="Courier New" w:cs="Courier New"/>
                <w:sz w:val="16"/>
                <w:szCs w:val="16"/>
                <w:lang w:val="en-US"/>
              </w:rPr>
              <w:t>&lt;/</w:t>
            </w:r>
            <w:proofErr w:type="spellStart"/>
            <w:r w:rsidRPr="00E17EF8">
              <w:rPr>
                <w:rFonts w:ascii="Courier New" w:hAnsi="Courier New" w:cs="Courier New"/>
                <w:sz w:val="16"/>
                <w:szCs w:val="16"/>
                <w:lang w:val="en-US"/>
              </w:rPr>
              <w:t>elementSpec</w:t>
            </w:r>
            <w:proofErr w:type="spellEnd"/>
            <w:r w:rsidRPr="00E17EF8">
              <w:rPr>
                <w:rFonts w:ascii="Courier New" w:hAnsi="Courier New" w:cs="Courier New"/>
                <w:sz w:val="16"/>
                <w:szCs w:val="16"/>
                <w:lang w:val="en-US"/>
              </w:rPr>
              <w:t>&gt;</w:t>
            </w:r>
          </w:p>
          <w:p w:rsidR="00343FDB" w:rsidRPr="00E17EF8" w:rsidRDefault="00343FDB">
            <w:pPr>
              <w:spacing w:line="240" w:lineRule="auto"/>
              <w:contextualSpacing w:val="0"/>
              <w:rPr>
                <w:rFonts w:ascii="Courier New" w:hAnsi="Courier New" w:cs="Courier New"/>
                <w:sz w:val="16"/>
                <w:szCs w:val="16"/>
                <w:lang w:val="en-US"/>
              </w:rPr>
            </w:pPr>
            <w:bookmarkStart w:id="445" w:name="h.j1o2od59odpg" w:colFirst="0" w:colLast="0"/>
            <w:bookmarkEnd w:id="445"/>
          </w:p>
          <w:p w:rsidR="00343FDB" w:rsidRPr="00E17EF8" w:rsidRDefault="00E17EF8">
            <w:pPr>
              <w:spacing w:line="240" w:lineRule="auto"/>
              <w:contextualSpacing w:val="0"/>
              <w:rPr>
                <w:rFonts w:ascii="Courier New" w:hAnsi="Courier New" w:cs="Courier New"/>
                <w:sz w:val="16"/>
                <w:szCs w:val="16"/>
                <w:lang w:val="en-US"/>
              </w:rPr>
            </w:pPr>
            <w:bookmarkStart w:id="446" w:name="h.b3xrc7bznj9k" w:colFirst="0" w:colLast="0"/>
            <w:bookmarkEnd w:id="446"/>
            <w:r w:rsidRPr="00E17EF8">
              <w:rPr>
                <w:rFonts w:ascii="Courier New" w:hAnsi="Courier New" w:cs="Courier New"/>
                <w:sz w:val="16"/>
                <w:szCs w:val="16"/>
                <w:lang w:val="en-US"/>
              </w:rPr>
              <w:t>&lt;!-- attributes for synchronization --&gt;</w:t>
            </w:r>
          </w:p>
          <w:p w:rsidR="00343FDB" w:rsidRPr="00E17EF8" w:rsidRDefault="00343FDB">
            <w:pPr>
              <w:spacing w:line="240" w:lineRule="auto"/>
              <w:contextualSpacing w:val="0"/>
              <w:rPr>
                <w:rFonts w:ascii="Courier New" w:hAnsi="Courier New" w:cs="Courier New"/>
                <w:sz w:val="16"/>
                <w:szCs w:val="16"/>
                <w:lang w:val="en-US"/>
              </w:rPr>
            </w:pPr>
            <w:bookmarkStart w:id="447" w:name="h.sox0s9mn3zma" w:colFirst="0" w:colLast="0"/>
            <w:bookmarkEnd w:id="447"/>
          </w:p>
          <w:p w:rsidR="00343FDB" w:rsidRPr="00E17EF8" w:rsidRDefault="00E17EF8">
            <w:pPr>
              <w:spacing w:line="240" w:lineRule="auto"/>
              <w:contextualSpacing w:val="0"/>
              <w:rPr>
                <w:rFonts w:ascii="Courier New" w:hAnsi="Courier New" w:cs="Courier New"/>
                <w:sz w:val="16"/>
                <w:szCs w:val="16"/>
                <w:lang w:val="en-US"/>
              </w:rPr>
            </w:pPr>
            <w:bookmarkStart w:id="448" w:name="h.2tq8tch7fxc3" w:colFirst="0" w:colLast="0"/>
            <w:bookmarkEnd w:id="448"/>
            <w:r w:rsidRPr="00E17EF8">
              <w:rPr>
                <w:rFonts w:ascii="Courier New" w:hAnsi="Courier New" w:cs="Courier New"/>
                <w:sz w:val="16"/>
                <w:szCs w:val="16"/>
                <w:lang w:val="en-US"/>
              </w:rPr>
              <w:t>&lt;</w:t>
            </w:r>
            <w:proofErr w:type="spellStart"/>
            <w:r w:rsidRPr="00E17EF8">
              <w:rPr>
                <w:rFonts w:ascii="Courier New" w:hAnsi="Courier New" w:cs="Courier New"/>
                <w:sz w:val="16"/>
                <w:szCs w:val="16"/>
                <w:lang w:val="en-US"/>
              </w:rPr>
              <w:t>elementSpec</w:t>
            </w:r>
            <w:proofErr w:type="spellEnd"/>
            <w:r w:rsidRPr="00E17EF8">
              <w:rPr>
                <w:rFonts w:ascii="Courier New" w:hAnsi="Courier New" w:cs="Courier New"/>
                <w:sz w:val="16"/>
                <w:szCs w:val="16"/>
                <w:lang w:val="en-US"/>
              </w:rPr>
              <w:t xml:space="preserve"> </w:t>
            </w:r>
            <w:proofErr w:type="spellStart"/>
            <w:r w:rsidRPr="00E17EF8">
              <w:rPr>
                <w:rFonts w:ascii="Courier New" w:hAnsi="Courier New" w:cs="Courier New"/>
                <w:sz w:val="16"/>
                <w:szCs w:val="16"/>
                <w:lang w:val="en-US"/>
              </w:rPr>
              <w:t>ident</w:t>
            </w:r>
            <w:proofErr w:type="spellEnd"/>
            <w:r w:rsidRPr="00E17EF8">
              <w:rPr>
                <w:rFonts w:ascii="Courier New" w:hAnsi="Courier New" w:cs="Courier New"/>
                <w:sz w:val="16"/>
                <w:szCs w:val="16"/>
                <w:lang w:val="en-US"/>
              </w:rPr>
              <w:t>="when" module="linking" mode="change"&gt;</w:t>
            </w:r>
          </w:p>
          <w:p w:rsidR="00343FDB" w:rsidRPr="00E17EF8" w:rsidRDefault="00E17EF8">
            <w:pPr>
              <w:spacing w:line="240" w:lineRule="auto"/>
              <w:contextualSpacing w:val="0"/>
              <w:rPr>
                <w:rFonts w:ascii="Courier New" w:hAnsi="Courier New" w:cs="Courier New"/>
                <w:sz w:val="16"/>
                <w:szCs w:val="16"/>
                <w:lang w:val="fr-FR"/>
              </w:rPr>
            </w:pPr>
            <w:bookmarkStart w:id="449" w:name="h.az55xgsb9zg" w:colFirst="0" w:colLast="0"/>
            <w:bookmarkEnd w:id="449"/>
            <w:r w:rsidRPr="00E17EF8">
              <w:rPr>
                <w:rFonts w:ascii="Courier New" w:hAnsi="Courier New" w:cs="Courier New"/>
                <w:sz w:val="16"/>
                <w:szCs w:val="16"/>
                <w:lang w:val="fr-FR"/>
              </w:rPr>
              <w:t>&lt;</w:t>
            </w:r>
            <w:proofErr w:type="spellStart"/>
            <w:r w:rsidRPr="00E17EF8">
              <w:rPr>
                <w:rFonts w:ascii="Courier New" w:hAnsi="Courier New" w:cs="Courier New"/>
                <w:sz w:val="16"/>
                <w:szCs w:val="16"/>
                <w:lang w:val="fr-FR"/>
              </w:rPr>
              <w:t>attList</w:t>
            </w:r>
            <w:proofErr w:type="spellEnd"/>
            <w:r w:rsidRPr="00E17EF8">
              <w:rPr>
                <w:rFonts w:ascii="Courier New" w:hAnsi="Courier New" w:cs="Courier New"/>
                <w:sz w:val="16"/>
                <w:szCs w:val="16"/>
                <w:lang w:val="fr-FR"/>
              </w:rPr>
              <w:t>&gt;</w:t>
            </w:r>
          </w:p>
          <w:p w:rsidR="00343FDB" w:rsidRPr="00E17EF8" w:rsidRDefault="00E17EF8">
            <w:pPr>
              <w:spacing w:line="240" w:lineRule="auto"/>
              <w:contextualSpacing w:val="0"/>
              <w:rPr>
                <w:rFonts w:ascii="Courier New" w:hAnsi="Courier New" w:cs="Courier New"/>
                <w:sz w:val="16"/>
                <w:szCs w:val="16"/>
                <w:lang w:val="fr-FR"/>
              </w:rPr>
            </w:pPr>
            <w:bookmarkStart w:id="450" w:name="h.bgj8wwf9fcpb" w:colFirst="0" w:colLast="0"/>
            <w:bookmarkEnd w:id="450"/>
            <w:r w:rsidRPr="00E17EF8">
              <w:rPr>
                <w:rFonts w:ascii="Courier New" w:hAnsi="Courier New" w:cs="Courier New"/>
                <w:sz w:val="16"/>
                <w:szCs w:val="16"/>
                <w:lang w:val="fr-FR"/>
              </w:rPr>
              <w:t>&lt;</w:t>
            </w:r>
            <w:proofErr w:type="spellStart"/>
            <w:r w:rsidRPr="00E17EF8">
              <w:rPr>
                <w:rFonts w:ascii="Courier New" w:hAnsi="Courier New" w:cs="Courier New"/>
                <w:sz w:val="16"/>
                <w:szCs w:val="16"/>
                <w:lang w:val="fr-FR"/>
              </w:rPr>
              <w:t>attDef</w:t>
            </w:r>
            <w:proofErr w:type="spellEnd"/>
            <w:r w:rsidRPr="00E17EF8">
              <w:rPr>
                <w:rFonts w:ascii="Courier New" w:hAnsi="Courier New" w:cs="Courier New"/>
                <w:sz w:val="16"/>
                <w:szCs w:val="16"/>
                <w:lang w:val="fr-FR"/>
              </w:rPr>
              <w:t xml:space="preserve"> </w:t>
            </w:r>
            <w:proofErr w:type="spellStart"/>
            <w:r w:rsidRPr="00E17EF8">
              <w:rPr>
                <w:rFonts w:ascii="Courier New" w:hAnsi="Courier New" w:cs="Courier New"/>
                <w:sz w:val="16"/>
                <w:szCs w:val="16"/>
                <w:lang w:val="fr-FR"/>
              </w:rPr>
              <w:t>ident</w:t>
            </w:r>
            <w:proofErr w:type="spellEnd"/>
            <w:r w:rsidRPr="00E17EF8">
              <w:rPr>
                <w:rFonts w:ascii="Courier New" w:hAnsi="Courier New" w:cs="Courier New"/>
                <w:sz w:val="16"/>
                <w:szCs w:val="16"/>
                <w:lang w:val="fr-FR"/>
              </w:rPr>
              <w:t>="</w:t>
            </w:r>
            <w:proofErr w:type="spellStart"/>
            <w:r w:rsidRPr="00E17EF8">
              <w:rPr>
                <w:rFonts w:ascii="Courier New" w:hAnsi="Courier New" w:cs="Courier New"/>
                <w:sz w:val="16"/>
                <w:szCs w:val="16"/>
                <w:lang w:val="fr-FR"/>
              </w:rPr>
              <w:t>xml:id</w:t>
            </w:r>
            <w:proofErr w:type="spellEnd"/>
            <w:r w:rsidRPr="00E17EF8">
              <w:rPr>
                <w:rFonts w:ascii="Courier New" w:hAnsi="Courier New" w:cs="Courier New"/>
                <w:sz w:val="16"/>
                <w:szCs w:val="16"/>
                <w:lang w:val="fr-FR"/>
              </w:rPr>
              <w:t>" mode="change" usage="</w:t>
            </w:r>
            <w:proofErr w:type="spellStart"/>
            <w:r w:rsidRPr="00E17EF8">
              <w:rPr>
                <w:rFonts w:ascii="Courier New" w:hAnsi="Courier New" w:cs="Courier New"/>
                <w:sz w:val="16"/>
                <w:szCs w:val="16"/>
                <w:lang w:val="fr-FR"/>
              </w:rPr>
              <w:t>req</w:t>
            </w:r>
            <w:proofErr w:type="spellEnd"/>
            <w:r w:rsidRPr="00E17EF8">
              <w:rPr>
                <w:rFonts w:ascii="Courier New" w:hAnsi="Courier New" w:cs="Courier New"/>
                <w:sz w:val="16"/>
                <w:szCs w:val="16"/>
                <w:lang w:val="fr-FR"/>
              </w:rPr>
              <w:t>"/&gt;</w:t>
            </w:r>
          </w:p>
          <w:p w:rsidR="00343FDB" w:rsidRPr="00E17EF8" w:rsidRDefault="00E17EF8">
            <w:pPr>
              <w:spacing w:line="240" w:lineRule="auto"/>
              <w:contextualSpacing w:val="0"/>
              <w:rPr>
                <w:rFonts w:ascii="Courier New" w:hAnsi="Courier New" w:cs="Courier New"/>
                <w:sz w:val="16"/>
                <w:szCs w:val="16"/>
                <w:lang w:val="en-US"/>
              </w:rPr>
            </w:pPr>
            <w:bookmarkStart w:id="451" w:name="h.dnyli58kw4sx" w:colFirst="0" w:colLast="0"/>
            <w:bookmarkEnd w:id="451"/>
            <w:r w:rsidRPr="00E17EF8">
              <w:rPr>
                <w:rFonts w:ascii="Courier New" w:hAnsi="Courier New" w:cs="Courier New"/>
                <w:sz w:val="16"/>
                <w:szCs w:val="16"/>
                <w:lang w:val="en-US"/>
              </w:rPr>
              <w:t>&lt;/</w:t>
            </w:r>
            <w:proofErr w:type="spellStart"/>
            <w:r w:rsidRPr="00E17EF8">
              <w:rPr>
                <w:rFonts w:ascii="Courier New" w:hAnsi="Courier New" w:cs="Courier New"/>
                <w:sz w:val="16"/>
                <w:szCs w:val="16"/>
                <w:lang w:val="en-US"/>
              </w:rPr>
              <w:t>attList</w:t>
            </w:r>
            <w:proofErr w:type="spellEnd"/>
            <w:r w:rsidRPr="00E17EF8">
              <w:rPr>
                <w:rFonts w:ascii="Courier New" w:hAnsi="Courier New" w:cs="Courier New"/>
                <w:sz w:val="16"/>
                <w:szCs w:val="16"/>
                <w:lang w:val="en-US"/>
              </w:rPr>
              <w:t>&gt;</w:t>
            </w:r>
          </w:p>
          <w:p w:rsidR="00343FDB" w:rsidRPr="00E17EF8" w:rsidRDefault="00E17EF8">
            <w:pPr>
              <w:spacing w:line="240" w:lineRule="auto"/>
              <w:contextualSpacing w:val="0"/>
              <w:rPr>
                <w:rFonts w:ascii="Courier New" w:hAnsi="Courier New" w:cs="Courier New"/>
                <w:sz w:val="16"/>
                <w:szCs w:val="16"/>
                <w:lang w:val="en-US"/>
              </w:rPr>
            </w:pPr>
            <w:bookmarkStart w:id="452" w:name="h.hbi6cmr49tyi" w:colFirst="0" w:colLast="0"/>
            <w:bookmarkEnd w:id="452"/>
            <w:r w:rsidRPr="00E17EF8">
              <w:rPr>
                <w:rFonts w:ascii="Courier New" w:hAnsi="Courier New" w:cs="Courier New"/>
                <w:sz w:val="16"/>
                <w:szCs w:val="16"/>
                <w:lang w:val="en-US"/>
              </w:rPr>
              <w:t xml:space="preserve">&lt;!-- a </w:t>
            </w:r>
            <w:proofErr w:type="spellStart"/>
            <w:r w:rsidRPr="00E17EF8">
              <w:rPr>
                <w:rFonts w:ascii="Courier New" w:hAnsi="Courier New" w:cs="Courier New"/>
                <w:sz w:val="16"/>
                <w:szCs w:val="16"/>
                <w:lang w:val="en-US"/>
              </w:rPr>
              <w:t>schematron</w:t>
            </w:r>
            <w:proofErr w:type="spellEnd"/>
            <w:r w:rsidRPr="00E17EF8">
              <w:rPr>
                <w:rFonts w:ascii="Courier New" w:hAnsi="Courier New" w:cs="Courier New"/>
                <w:sz w:val="16"/>
                <w:szCs w:val="16"/>
                <w:lang w:val="en-US"/>
              </w:rPr>
              <w:t xml:space="preserve"> constraint </w:t>
            </w:r>
            <w:proofErr w:type="spellStart"/>
            <w:r w:rsidRPr="00E17EF8">
              <w:rPr>
                <w:rFonts w:ascii="Courier New" w:hAnsi="Courier New" w:cs="Courier New"/>
                <w:sz w:val="16"/>
                <w:szCs w:val="16"/>
                <w:lang w:val="en-US"/>
              </w:rPr>
              <w:t>shd</w:t>
            </w:r>
            <w:proofErr w:type="spellEnd"/>
            <w:r w:rsidRPr="00E17EF8">
              <w:rPr>
                <w:rFonts w:ascii="Courier New" w:hAnsi="Courier New" w:cs="Courier New"/>
                <w:sz w:val="16"/>
                <w:szCs w:val="16"/>
                <w:lang w:val="en-US"/>
              </w:rPr>
              <w:t xml:space="preserve"> be added to ensure values for</w:t>
            </w:r>
          </w:p>
          <w:p w:rsidR="00343FDB" w:rsidRPr="00E17EF8" w:rsidRDefault="00E17EF8">
            <w:pPr>
              <w:spacing w:line="240" w:lineRule="auto"/>
              <w:contextualSpacing w:val="0"/>
              <w:rPr>
                <w:rFonts w:ascii="Courier New" w:hAnsi="Courier New" w:cs="Courier New"/>
                <w:sz w:val="16"/>
                <w:szCs w:val="16"/>
                <w:lang w:val="en-US"/>
              </w:rPr>
            </w:pPr>
            <w:bookmarkStart w:id="453" w:name="h.wqihmo5kzmj8" w:colFirst="0" w:colLast="0"/>
            <w:bookmarkEnd w:id="453"/>
            <w:r w:rsidRPr="00E17EF8">
              <w:rPr>
                <w:rFonts w:ascii="Courier New" w:hAnsi="Courier New" w:cs="Courier New"/>
                <w:sz w:val="16"/>
                <w:szCs w:val="16"/>
                <w:lang w:val="en-US"/>
              </w:rPr>
              <w:t>@absolute are monotonically increasing --&gt;</w:t>
            </w:r>
          </w:p>
          <w:p w:rsidR="00343FDB" w:rsidRPr="00E17EF8" w:rsidRDefault="00E17EF8">
            <w:pPr>
              <w:spacing w:line="240" w:lineRule="auto"/>
              <w:contextualSpacing w:val="0"/>
              <w:rPr>
                <w:rFonts w:ascii="Courier New" w:hAnsi="Courier New" w:cs="Courier New"/>
                <w:sz w:val="16"/>
                <w:szCs w:val="16"/>
                <w:lang w:val="en-US"/>
              </w:rPr>
            </w:pPr>
            <w:bookmarkStart w:id="454" w:name="h.fuqt2x782ma9" w:colFirst="0" w:colLast="0"/>
            <w:bookmarkEnd w:id="454"/>
            <w:r w:rsidRPr="00E17EF8">
              <w:rPr>
                <w:rFonts w:ascii="Courier New" w:hAnsi="Courier New" w:cs="Courier New"/>
                <w:sz w:val="16"/>
                <w:szCs w:val="16"/>
                <w:lang w:val="en-US"/>
              </w:rPr>
              <w:t>&lt;/</w:t>
            </w:r>
            <w:proofErr w:type="spellStart"/>
            <w:r w:rsidRPr="00E17EF8">
              <w:rPr>
                <w:rFonts w:ascii="Courier New" w:hAnsi="Courier New" w:cs="Courier New"/>
                <w:sz w:val="16"/>
                <w:szCs w:val="16"/>
                <w:lang w:val="en-US"/>
              </w:rPr>
              <w:t>elementSpec</w:t>
            </w:r>
            <w:proofErr w:type="spellEnd"/>
            <w:r w:rsidRPr="00E17EF8">
              <w:rPr>
                <w:rFonts w:ascii="Courier New" w:hAnsi="Courier New" w:cs="Courier New"/>
                <w:sz w:val="16"/>
                <w:szCs w:val="16"/>
                <w:lang w:val="en-US"/>
              </w:rPr>
              <w:t>&gt;</w:t>
            </w:r>
          </w:p>
          <w:p w:rsidR="00343FDB" w:rsidRPr="00E17EF8" w:rsidRDefault="00343FDB">
            <w:pPr>
              <w:spacing w:line="240" w:lineRule="auto"/>
              <w:contextualSpacing w:val="0"/>
              <w:rPr>
                <w:rFonts w:ascii="Courier New" w:hAnsi="Courier New" w:cs="Courier New"/>
                <w:sz w:val="16"/>
                <w:szCs w:val="16"/>
                <w:lang w:val="en-US"/>
              </w:rPr>
            </w:pPr>
            <w:bookmarkStart w:id="455" w:name="h.qnycls9hz3s" w:colFirst="0" w:colLast="0"/>
            <w:bookmarkEnd w:id="455"/>
          </w:p>
          <w:p w:rsidR="00343FDB" w:rsidRPr="00E17EF8" w:rsidRDefault="00343FDB">
            <w:pPr>
              <w:spacing w:line="240" w:lineRule="auto"/>
              <w:contextualSpacing w:val="0"/>
              <w:rPr>
                <w:rFonts w:ascii="Courier New" w:hAnsi="Courier New" w:cs="Courier New"/>
                <w:sz w:val="16"/>
                <w:szCs w:val="16"/>
                <w:lang w:val="en-US"/>
              </w:rPr>
            </w:pPr>
            <w:bookmarkStart w:id="456" w:name="h.5een83j94o9b" w:colFirst="0" w:colLast="0"/>
            <w:bookmarkEnd w:id="456"/>
          </w:p>
          <w:p w:rsidR="00343FDB" w:rsidRPr="00E17EF8" w:rsidRDefault="00E17EF8">
            <w:pPr>
              <w:spacing w:line="240" w:lineRule="auto"/>
              <w:contextualSpacing w:val="0"/>
              <w:rPr>
                <w:rFonts w:ascii="Courier New" w:hAnsi="Courier New" w:cs="Courier New"/>
                <w:sz w:val="16"/>
                <w:szCs w:val="16"/>
                <w:lang w:val="en-US"/>
              </w:rPr>
            </w:pPr>
            <w:bookmarkStart w:id="457" w:name="h.vojtrzh4c64c" w:colFirst="0" w:colLast="0"/>
            <w:bookmarkEnd w:id="457"/>
            <w:r w:rsidRPr="00E17EF8">
              <w:rPr>
                <w:rFonts w:ascii="Courier New" w:hAnsi="Courier New" w:cs="Courier New"/>
                <w:sz w:val="16"/>
                <w:szCs w:val="16"/>
                <w:lang w:val="en-US"/>
              </w:rPr>
              <w:t>&lt;!-- remove @trans from &lt;u&gt; --&gt;</w:t>
            </w:r>
          </w:p>
          <w:p w:rsidR="00343FDB" w:rsidRPr="00E17EF8" w:rsidRDefault="00E17EF8">
            <w:pPr>
              <w:spacing w:line="240" w:lineRule="auto"/>
              <w:contextualSpacing w:val="0"/>
              <w:rPr>
                <w:rFonts w:ascii="Courier New" w:hAnsi="Courier New" w:cs="Courier New"/>
                <w:sz w:val="16"/>
                <w:szCs w:val="16"/>
                <w:lang w:val="en-US"/>
              </w:rPr>
            </w:pPr>
            <w:bookmarkStart w:id="458" w:name="h.6c33konub8i0" w:colFirst="0" w:colLast="0"/>
            <w:bookmarkEnd w:id="458"/>
            <w:r w:rsidRPr="00E17EF8">
              <w:rPr>
                <w:rFonts w:ascii="Courier New" w:hAnsi="Courier New" w:cs="Courier New"/>
                <w:sz w:val="16"/>
                <w:szCs w:val="16"/>
                <w:lang w:val="en-US"/>
              </w:rPr>
              <w:t>&lt;</w:t>
            </w:r>
            <w:proofErr w:type="spellStart"/>
            <w:r w:rsidRPr="00E17EF8">
              <w:rPr>
                <w:rFonts w:ascii="Courier New" w:hAnsi="Courier New" w:cs="Courier New"/>
                <w:sz w:val="16"/>
                <w:szCs w:val="16"/>
                <w:lang w:val="en-US"/>
              </w:rPr>
              <w:t>elementSpec</w:t>
            </w:r>
            <w:proofErr w:type="spellEnd"/>
            <w:r w:rsidRPr="00E17EF8">
              <w:rPr>
                <w:rFonts w:ascii="Courier New" w:hAnsi="Courier New" w:cs="Courier New"/>
                <w:sz w:val="16"/>
                <w:szCs w:val="16"/>
                <w:lang w:val="en-US"/>
              </w:rPr>
              <w:t xml:space="preserve"> </w:t>
            </w:r>
            <w:proofErr w:type="spellStart"/>
            <w:r w:rsidRPr="00E17EF8">
              <w:rPr>
                <w:rFonts w:ascii="Courier New" w:hAnsi="Courier New" w:cs="Courier New"/>
                <w:sz w:val="16"/>
                <w:szCs w:val="16"/>
                <w:lang w:val="en-US"/>
              </w:rPr>
              <w:t>ident</w:t>
            </w:r>
            <w:proofErr w:type="spellEnd"/>
            <w:r w:rsidRPr="00E17EF8">
              <w:rPr>
                <w:rFonts w:ascii="Courier New" w:hAnsi="Courier New" w:cs="Courier New"/>
                <w:sz w:val="16"/>
                <w:szCs w:val="16"/>
                <w:lang w:val="en-US"/>
              </w:rPr>
              <w:t>="u" module="spoken" mode="change"&gt;</w:t>
            </w:r>
          </w:p>
          <w:p w:rsidR="00343FDB" w:rsidRPr="00E17EF8" w:rsidRDefault="00E17EF8">
            <w:pPr>
              <w:spacing w:line="240" w:lineRule="auto"/>
              <w:contextualSpacing w:val="0"/>
              <w:rPr>
                <w:rFonts w:ascii="Courier New" w:hAnsi="Courier New" w:cs="Courier New"/>
                <w:sz w:val="16"/>
                <w:szCs w:val="16"/>
                <w:lang w:val="en-US"/>
              </w:rPr>
            </w:pPr>
            <w:bookmarkStart w:id="459" w:name="h.1lega63gpu5n" w:colFirst="0" w:colLast="0"/>
            <w:bookmarkEnd w:id="459"/>
            <w:r w:rsidRPr="00E17EF8">
              <w:rPr>
                <w:rFonts w:ascii="Courier New" w:hAnsi="Courier New" w:cs="Courier New"/>
                <w:sz w:val="16"/>
                <w:szCs w:val="16"/>
                <w:lang w:val="en-US"/>
              </w:rPr>
              <w:t>&lt;</w:t>
            </w:r>
            <w:proofErr w:type="spellStart"/>
            <w:r w:rsidRPr="00E17EF8">
              <w:rPr>
                <w:rFonts w:ascii="Courier New" w:hAnsi="Courier New" w:cs="Courier New"/>
                <w:sz w:val="16"/>
                <w:szCs w:val="16"/>
                <w:lang w:val="en-US"/>
              </w:rPr>
              <w:t>attList</w:t>
            </w:r>
            <w:proofErr w:type="spellEnd"/>
            <w:r w:rsidRPr="00E17EF8">
              <w:rPr>
                <w:rFonts w:ascii="Courier New" w:hAnsi="Courier New" w:cs="Courier New"/>
                <w:sz w:val="16"/>
                <w:szCs w:val="16"/>
                <w:lang w:val="en-US"/>
              </w:rPr>
              <w:t>&gt;</w:t>
            </w:r>
          </w:p>
          <w:p w:rsidR="00343FDB" w:rsidRPr="00E17EF8" w:rsidRDefault="00E17EF8">
            <w:pPr>
              <w:spacing w:line="240" w:lineRule="auto"/>
              <w:contextualSpacing w:val="0"/>
              <w:rPr>
                <w:rFonts w:ascii="Courier New" w:hAnsi="Courier New" w:cs="Courier New"/>
                <w:sz w:val="16"/>
                <w:szCs w:val="16"/>
                <w:lang w:val="en-US"/>
              </w:rPr>
            </w:pPr>
            <w:bookmarkStart w:id="460" w:name="h.30fsqs5e4bzt" w:colFirst="0" w:colLast="0"/>
            <w:bookmarkEnd w:id="460"/>
            <w:r w:rsidRPr="00E17EF8">
              <w:rPr>
                <w:rFonts w:ascii="Courier New" w:hAnsi="Courier New" w:cs="Courier New"/>
                <w:sz w:val="16"/>
                <w:szCs w:val="16"/>
                <w:lang w:val="en-US"/>
              </w:rPr>
              <w:t>&lt;</w:t>
            </w:r>
            <w:proofErr w:type="spellStart"/>
            <w:r w:rsidRPr="00E17EF8">
              <w:rPr>
                <w:rFonts w:ascii="Courier New" w:hAnsi="Courier New" w:cs="Courier New"/>
                <w:sz w:val="16"/>
                <w:szCs w:val="16"/>
                <w:lang w:val="en-US"/>
              </w:rPr>
              <w:t>attDef</w:t>
            </w:r>
            <w:proofErr w:type="spellEnd"/>
            <w:r w:rsidRPr="00E17EF8">
              <w:rPr>
                <w:rFonts w:ascii="Courier New" w:hAnsi="Courier New" w:cs="Courier New"/>
                <w:sz w:val="16"/>
                <w:szCs w:val="16"/>
                <w:lang w:val="en-US"/>
              </w:rPr>
              <w:t xml:space="preserve"> </w:t>
            </w:r>
            <w:proofErr w:type="spellStart"/>
            <w:r w:rsidRPr="00E17EF8">
              <w:rPr>
                <w:rFonts w:ascii="Courier New" w:hAnsi="Courier New" w:cs="Courier New"/>
                <w:sz w:val="16"/>
                <w:szCs w:val="16"/>
                <w:lang w:val="en-US"/>
              </w:rPr>
              <w:t>ident</w:t>
            </w:r>
            <w:proofErr w:type="spellEnd"/>
            <w:r w:rsidRPr="00E17EF8">
              <w:rPr>
                <w:rFonts w:ascii="Courier New" w:hAnsi="Courier New" w:cs="Courier New"/>
                <w:sz w:val="16"/>
                <w:szCs w:val="16"/>
                <w:lang w:val="en-US"/>
              </w:rPr>
              <w:t>="trans" mode="delete"/&gt;</w:t>
            </w:r>
          </w:p>
          <w:p w:rsidR="00343FDB" w:rsidRPr="00E17EF8" w:rsidRDefault="00E17EF8">
            <w:pPr>
              <w:spacing w:line="240" w:lineRule="auto"/>
              <w:contextualSpacing w:val="0"/>
              <w:rPr>
                <w:rFonts w:ascii="Courier New" w:hAnsi="Courier New" w:cs="Courier New"/>
                <w:sz w:val="16"/>
                <w:szCs w:val="16"/>
                <w:lang w:val="en-US"/>
              </w:rPr>
            </w:pPr>
            <w:bookmarkStart w:id="461" w:name="h.fvc68krv0cna" w:colFirst="0" w:colLast="0"/>
            <w:bookmarkEnd w:id="461"/>
            <w:r w:rsidRPr="00E17EF8">
              <w:rPr>
                <w:rFonts w:ascii="Courier New" w:hAnsi="Courier New" w:cs="Courier New"/>
                <w:sz w:val="16"/>
                <w:szCs w:val="16"/>
                <w:lang w:val="en-US"/>
              </w:rPr>
              <w:t>&lt;/</w:t>
            </w:r>
            <w:proofErr w:type="spellStart"/>
            <w:r w:rsidRPr="00E17EF8">
              <w:rPr>
                <w:rFonts w:ascii="Courier New" w:hAnsi="Courier New" w:cs="Courier New"/>
                <w:sz w:val="16"/>
                <w:szCs w:val="16"/>
                <w:lang w:val="en-US"/>
              </w:rPr>
              <w:t>attList</w:t>
            </w:r>
            <w:proofErr w:type="spellEnd"/>
            <w:r w:rsidRPr="00E17EF8">
              <w:rPr>
                <w:rFonts w:ascii="Courier New" w:hAnsi="Courier New" w:cs="Courier New"/>
                <w:sz w:val="16"/>
                <w:szCs w:val="16"/>
                <w:lang w:val="en-US"/>
              </w:rPr>
              <w:t>&gt;</w:t>
            </w:r>
          </w:p>
          <w:p w:rsidR="00343FDB" w:rsidRPr="00E17EF8" w:rsidRDefault="00E17EF8">
            <w:pPr>
              <w:spacing w:line="240" w:lineRule="auto"/>
              <w:contextualSpacing w:val="0"/>
              <w:rPr>
                <w:rFonts w:ascii="Courier New" w:hAnsi="Courier New" w:cs="Courier New"/>
                <w:sz w:val="16"/>
                <w:szCs w:val="16"/>
                <w:lang w:val="en-US"/>
              </w:rPr>
            </w:pPr>
            <w:bookmarkStart w:id="462" w:name="h.y5lp6ylrqw6h" w:colFirst="0" w:colLast="0"/>
            <w:bookmarkEnd w:id="462"/>
            <w:r w:rsidRPr="00E17EF8">
              <w:rPr>
                <w:rFonts w:ascii="Courier New" w:hAnsi="Courier New" w:cs="Courier New"/>
                <w:sz w:val="16"/>
                <w:szCs w:val="16"/>
                <w:lang w:val="en-US"/>
              </w:rPr>
              <w:t>&lt;!-- need constraint to say that if @start and @end are missing then</w:t>
            </w:r>
          </w:p>
          <w:p w:rsidR="00343FDB" w:rsidRPr="00E17EF8" w:rsidRDefault="00E17EF8">
            <w:pPr>
              <w:spacing w:line="240" w:lineRule="auto"/>
              <w:contextualSpacing w:val="0"/>
              <w:rPr>
                <w:rFonts w:ascii="Courier New" w:hAnsi="Courier New" w:cs="Courier New"/>
                <w:sz w:val="16"/>
                <w:szCs w:val="16"/>
                <w:lang w:val="en-US"/>
              </w:rPr>
            </w:pPr>
            <w:bookmarkStart w:id="463" w:name="h.j7asy39ts58o" w:colFirst="0" w:colLast="0"/>
            <w:bookmarkEnd w:id="463"/>
            <w:r w:rsidRPr="00E17EF8">
              <w:rPr>
                <w:rFonts w:ascii="Courier New" w:hAnsi="Courier New" w:cs="Courier New"/>
                <w:sz w:val="16"/>
                <w:szCs w:val="16"/>
                <w:lang w:val="en-US"/>
              </w:rPr>
              <w:t xml:space="preserve">     nested &lt;anchor&gt;s must be present --&gt;</w:t>
            </w:r>
          </w:p>
          <w:p w:rsidR="00343FDB" w:rsidRPr="00E17EF8" w:rsidRDefault="00E17EF8">
            <w:pPr>
              <w:spacing w:line="240" w:lineRule="auto"/>
              <w:contextualSpacing w:val="0"/>
              <w:rPr>
                <w:rFonts w:ascii="Courier New" w:hAnsi="Courier New" w:cs="Courier New"/>
                <w:sz w:val="16"/>
                <w:szCs w:val="16"/>
                <w:lang w:val="en-US"/>
              </w:rPr>
            </w:pPr>
            <w:bookmarkStart w:id="464" w:name="h.1uphjxo2wxcf" w:colFirst="0" w:colLast="0"/>
            <w:bookmarkEnd w:id="464"/>
            <w:r w:rsidRPr="00E17EF8">
              <w:rPr>
                <w:rFonts w:ascii="Courier New" w:hAnsi="Courier New" w:cs="Courier New"/>
                <w:sz w:val="16"/>
                <w:szCs w:val="16"/>
                <w:lang w:val="en-US"/>
              </w:rPr>
              <w:t>&lt;/</w:t>
            </w:r>
            <w:proofErr w:type="spellStart"/>
            <w:r w:rsidRPr="00E17EF8">
              <w:rPr>
                <w:rFonts w:ascii="Courier New" w:hAnsi="Courier New" w:cs="Courier New"/>
                <w:sz w:val="16"/>
                <w:szCs w:val="16"/>
                <w:lang w:val="en-US"/>
              </w:rPr>
              <w:t>elementSpec</w:t>
            </w:r>
            <w:proofErr w:type="spellEnd"/>
            <w:r w:rsidRPr="00E17EF8">
              <w:rPr>
                <w:rFonts w:ascii="Courier New" w:hAnsi="Courier New" w:cs="Courier New"/>
                <w:sz w:val="16"/>
                <w:szCs w:val="16"/>
                <w:lang w:val="en-US"/>
              </w:rPr>
              <w:t>&gt;</w:t>
            </w:r>
          </w:p>
          <w:p w:rsidR="00343FDB" w:rsidRPr="00E17EF8" w:rsidRDefault="00343FDB">
            <w:pPr>
              <w:spacing w:line="240" w:lineRule="auto"/>
              <w:contextualSpacing w:val="0"/>
              <w:rPr>
                <w:rFonts w:ascii="Courier New" w:hAnsi="Courier New" w:cs="Courier New"/>
                <w:sz w:val="16"/>
                <w:szCs w:val="16"/>
                <w:lang w:val="en-US"/>
              </w:rPr>
            </w:pPr>
            <w:bookmarkStart w:id="465" w:name="h.t3c4sq32bggr" w:colFirst="0" w:colLast="0"/>
            <w:bookmarkEnd w:id="465"/>
          </w:p>
          <w:p w:rsidR="00343FDB" w:rsidRPr="00E17EF8" w:rsidRDefault="00343FDB">
            <w:pPr>
              <w:spacing w:line="240" w:lineRule="auto"/>
              <w:contextualSpacing w:val="0"/>
              <w:rPr>
                <w:rFonts w:ascii="Courier New" w:hAnsi="Courier New" w:cs="Courier New"/>
                <w:sz w:val="16"/>
                <w:szCs w:val="16"/>
                <w:lang w:val="en-US"/>
              </w:rPr>
            </w:pPr>
            <w:bookmarkStart w:id="466" w:name="h.lerzw9nl8rwa" w:colFirst="0" w:colLast="0"/>
            <w:bookmarkEnd w:id="466"/>
          </w:p>
          <w:p w:rsidR="00343FDB" w:rsidRPr="00E17EF8" w:rsidRDefault="00E17EF8">
            <w:pPr>
              <w:spacing w:line="240" w:lineRule="auto"/>
              <w:contextualSpacing w:val="0"/>
              <w:rPr>
                <w:rFonts w:ascii="Courier New" w:hAnsi="Courier New" w:cs="Courier New"/>
                <w:sz w:val="16"/>
                <w:szCs w:val="16"/>
                <w:lang w:val="en-US"/>
              </w:rPr>
            </w:pPr>
            <w:bookmarkStart w:id="467" w:name="h.e6p150iggmgl" w:colFirst="0" w:colLast="0"/>
            <w:bookmarkEnd w:id="467"/>
            <w:r w:rsidRPr="00E17EF8">
              <w:rPr>
                <w:rFonts w:ascii="Courier New" w:hAnsi="Courier New" w:cs="Courier New"/>
                <w:sz w:val="16"/>
                <w:szCs w:val="16"/>
                <w:lang w:val="en-US"/>
              </w:rPr>
              <w:t>&lt;!-- make @start and @end obligatory on &lt;</w:t>
            </w:r>
            <w:proofErr w:type="spellStart"/>
            <w:r w:rsidRPr="00E17EF8">
              <w:rPr>
                <w:rFonts w:ascii="Courier New" w:hAnsi="Courier New" w:cs="Courier New"/>
                <w:sz w:val="16"/>
                <w:szCs w:val="16"/>
                <w:lang w:val="en-US"/>
              </w:rPr>
              <w:t>kinesic</w:t>
            </w:r>
            <w:proofErr w:type="spellEnd"/>
            <w:r w:rsidRPr="00E17EF8">
              <w:rPr>
                <w:rFonts w:ascii="Courier New" w:hAnsi="Courier New" w:cs="Courier New"/>
                <w:sz w:val="16"/>
                <w:szCs w:val="16"/>
                <w:lang w:val="en-US"/>
              </w:rPr>
              <w:t>&gt; and &lt;incident&gt; --&gt;</w:t>
            </w:r>
          </w:p>
          <w:p w:rsidR="00343FDB" w:rsidRPr="00E17EF8" w:rsidRDefault="00E17EF8">
            <w:pPr>
              <w:spacing w:line="240" w:lineRule="auto"/>
              <w:contextualSpacing w:val="0"/>
              <w:rPr>
                <w:rFonts w:ascii="Courier New" w:hAnsi="Courier New" w:cs="Courier New"/>
                <w:sz w:val="16"/>
                <w:szCs w:val="16"/>
                <w:lang w:val="en-US"/>
              </w:rPr>
            </w:pPr>
            <w:bookmarkStart w:id="468" w:name="h.iyjfwgyqi5o" w:colFirst="0" w:colLast="0"/>
            <w:bookmarkEnd w:id="468"/>
            <w:r w:rsidRPr="00E17EF8">
              <w:rPr>
                <w:rFonts w:ascii="Courier New" w:hAnsi="Courier New" w:cs="Courier New"/>
                <w:sz w:val="16"/>
                <w:szCs w:val="16"/>
                <w:lang w:val="en-US"/>
              </w:rPr>
              <w:t>&lt;</w:t>
            </w:r>
            <w:proofErr w:type="spellStart"/>
            <w:r w:rsidRPr="00E17EF8">
              <w:rPr>
                <w:rFonts w:ascii="Courier New" w:hAnsi="Courier New" w:cs="Courier New"/>
                <w:sz w:val="16"/>
                <w:szCs w:val="16"/>
                <w:lang w:val="en-US"/>
              </w:rPr>
              <w:t>elementSpec</w:t>
            </w:r>
            <w:proofErr w:type="spellEnd"/>
            <w:r w:rsidRPr="00E17EF8">
              <w:rPr>
                <w:rFonts w:ascii="Courier New" w:hAnsi="Courier New" w:cs="Courier New"/>
                <w:sz w:val="16"/>
                <w:szCs w:val="16"/>
                <w:lang w:val="en-US"/>
              </w:rPr>
              <w:t xml:space="preserve"> </w:t>
            </w:r>
            <w:proofErr w:type="spellStart"/>
            <w:r w:rsidRPr="00E17EF8">
              <w:rPr>
                <w:rFonts w:ascii="Courier New" w:hAnsi="Courier New" w:cs="Courier New"/>
                <w:sz w:val="16"/>
                <w:szCs w:val="16"/>
                <w:lang w:val="en-US"/>
              </w:rPr>
              <w:t>ident</w:t>
            </w:r>
            <w:proofErr w:type="spellEnd"/>
            <w:r w:rsidRPr="00E17EF8">
              <w:rPr>
                <w:rFonts w:ascii="Courier New" w:hAnsi="Courier New" w:cs="Courier New"/>
                <w:sz w:val="16"/>
                <w:szCs w:val="16"/>
                <w:lang w:val="en-US"/>
              </w:rPr>
              <w:t>="</w:t>
            </w:r>
            <w:proofErr w:type="spellStart"/>
            <w:r w:rsidRPr="00E17EF8">
              <w:rPr>
                <w:rFonts w:ascii="Courier New" w:hAnsi="Courier New" w:cs="Courier New"/>
                <w:sz w:val="16"/>
                <w:szCs w:val="16"/>
                <w:lang w:val="en-US"/>
              </w:rPr>
              <w:t>kinesic</w:t>
            </w:r>
            <w:proofErr w:type="spellEnd"/>
            <w:r w:rsidRPr="00E17EF8">
              <w:rPr>
                <w:rFonts w:ascii="Courier New" w:hAnsi="Courier New" w:cs="Courier New"/>
                <w:sz w:val="16"/>
                <w:szCs w:val="16"/>
                <w:lang w:val="en-US"/>
              </w:rPr>
              <w:t>" module="spoken" mode="change"&gt;</w:t>
            </w:r>
          </w:p>
          <w:p w:rsidR="00343FDB" w:rsidRPr="00E17EF8" w:rsidRDefault="00E17EF8">
            <w:pPr>
              <w:spacing w:line="240" w:lineRule="auto"/>
              <w:contextualSpacing w:val="0"/>
              <w:rPr>
                <w:rFonts w:ascii="Courier New" w:hAnsi="Courier New" w:cs="Courier New"/>
                <w:sz w:val="16"/>
                <w:szCs w:val="16"/>
                <w:lang w:val="en-US"/>
              </w:rPr>
            </w:pPr>
            <w:bookmarkStart w:id="469" w:name="h.hyh8oc56j0bc" w:colFirst="0" w:colLast="0"/>
            <w:bookmarkEnd w:id="469"/>
            <w:r w:rsidRPr="00E17EF8">
              <w:rPr>
                <w:rFonts w:ascii="Courier New" w:hAnsi="Courier New" w:cs="Courier New"/>
                <w:sz w:val="16"/>
                <w:szCs w:val="16"/>
                <w:lang w:val="en-US"/>
              </w:rPr>
              <w:t>&lt;</w:t>
            </w:r>
            <w:proofErr w:type="spellStart"/>
            <w:r w:rsidRPr="00E17EF8">
              <w:rPr>
                <w:rFonts w:ascii="Courier New" w:hAnsi="Courier New" w:cs="Courier New"/>
                <w:sz w:val="16"/>
                <w:szCs w:val="16"/>
                <w:lang w:val="en-US"/>
              </w:rPr>
              <w:t>attList</w:t>
            </w:r>
            <w:proofErr w:type="spellEnd"/>
            <w:r w:rsidRPr="00E17EF8">
              <w:rPr>
                <w:rFonts w:ascii="Courier New" w:hAnsi="Courier New" w:cs="Courier New"/>
                <w:sz w:val="16"/>
                <w:szCs w:val="16"/>
                <w:lang w:val="en-US"/>
              </w:rPr>
              <w:t>&gt;</w:t>
            </w:r>
          </w:p>
          <w:p w:rsidR="00343FDB" w:rsidRPr="00E17EF8" w:rsidRDefault="00E17EF8">
            <w:pPr>
              <w:spacing w:line="240" w:lineRule="auto"/>
              <w:contextualSpacing w:val="0"/>
              <w:rPr>
                <w:rFonts w:ascii="Courier New" w:hAnsi="Courier New" w:cs="Courier New"/>
                <w:sz w:val="16"/>
                <w:szCs w:val="16"/>
                <w:lang w:val="fr-FR"/>
              </w:rPr>
            </w:pPr>
            <w:bookmarkStart w:id="470" w:name="h.pg3n7zqvvmmt" w:colFirst="0" w:colLast="0"/>
            <w:bookmarkEnd w:id="470"/>
            <w:r w:rsidRPr="00E17EF8">
              <w:rPr>
                <w:rFonts w:ascii="Courier New" w:hAnsi="Courier New" w:cs="Courier New"/>
                <w:sz w:val="16"/>
                <w:szCs w:val="16"/>
                <w:lang w:val="fr-FR"/>
              </w:rPr>
              <w:t>&lt;</w:t>
            </w:r>
            <w:proofErr w:type="spellStart"/>
            <w:r w:rsidRPr="00E17EF8">
              <w:rPr>
                <w:rFonts w:ascii="Courier New" w:hAnsi="Courier New" w:cs="Courier New"/>
                <w:sz w:val="16"/>
                <w:szCs w:val="16"/>
                <w:lang w:val="fr-FR"/>
              </w:rPr>
              <w:t>attDef</w:t>
            </w:r>
            <w:proofErr w:type="spellEnd"/>
            <w:r w:rsidRPr="00E17EF8">
              <w:rPr>
                <w:rFonts w:ascii="Courier New" w:hAnsi="Courier New" w:cs="Courier New"/>
                <w:sz w:val="16"/>
                <w:szCs w:val="16"/>
                <w:lang w:val="fr-FR"/>
              </w:rPr>
              <w:t xml:space="preserve"> </w:t>
            </w:r>
            <w:proofErr w:type="spellStart"/>
            <w:r w:rsidRPr="00E17EF8">
              <w:rPr>
                <w:rFonts w:ascii="Courier New" w:hAnsi="Courier New" w:cs="Courier New"/>
                <w:sz w:val="16"/>
                <w:szCs w:val="16"/>
                <w:lang w:val="fr-FR"/>
              </w:rPr>
              <w:t>ident</w:t>
            </w:r>
            <w:proofErr w:type="spellEnd"/>
            <w:r w:rsidRPr="00E17EF8">
              <w:rPr>
                <w:rFonts w:ascii="Courier New" w:hAnsi="Courier New" w:cs="Courier New"/>
                <w:sz w:val="16"/>
                <w:szCs w:val="16"/>
                <w:lang w:val="fr-FR"/>
              </w:rPr>
              <w:t>="</w:t>
            </w:r>
            <w:proofErr w:type="spellStart"/>
            <w:r w:rsidRPr="00E17EF8">
              <w:rPr>
                <w:rFonts w:ascii="Courier New" w:hAnsi="Courier New" w:cs="Courier New"/>
                <w:sz w:val="16"/>
                <w:szCs w:val="16"/>
                <w:lang w:val="fr-FR"/>
              </w:rPr>
              <w:t>start</w:t>
            </w:r>
            <w:proofErr w:type="spellEnd"/>
            <w:r w:rsidRPr="00E17EF8">
              <w:rPr>
                <w:rFonts w:ascii="Courier New" w:hAnsi="Courier New" w:cs="Courier New"/>
                <w:sz w:val="16"/>
                <w:szCs w:val="16"/>
                <w:lang w:val="fr-FR"/>
              </w:rPr>
              <w:t>" mode="change" usage="</w:t>
            </w:r>
            <w:proofErr w:type="spellStart"/>
            <w:r w:rsidRPr="00E17EF8">
              <w:rPr>
                <w:rFonts w:ascii="Courier New" w:hAnsi="Courier New" w:cs="Courier New"/>
                <w:sz w:val="16"/>
                <w:szCs w:val="16"/>
                <w:lang w:val="fr-FR"/>
              </w:rPr>
              <w:t>req</w:t>
            </w:r>
            <w:proofErr w:type="spellEnd"/>
            <w:r w:rsidRPr="00E17EF8">
              <w:rPr>
                <w:rFonts w:ascii="Courier New" w:hAnsi="Courier New" w:cs="Courier New"/>
                <w:sz w:val="16"/>
                <w:szCs w:val="16"/>
                <w:lang w:val="fr-FR"/>
              </w:rPr>
              <w:t>"/&gt;</w:t>
            </w:r>
          </w:p>
          <w:p w:rsidR="00343FDB" w:rsidRPr="00E17EF8" w:rsidRDefault="00E17EF8">
            <w:pPr>
              <w:spacing w:line="240" w:lineRule="auto"/>
              <w:contextualSpacing w:val="0"/>
              <w:rPr>
                <w:rFonts w:ascii="Courier New" w:hAnsi="Courier New" w:cs="Courier New"/>
                <w:sz w:val="16"/>
                <w:szCs w:val="16"/>
                <w:lang w:val="fr-FR"/>
              </w:rPr>
            </w:pPr>
            <w:bookmarkStart w:id="471" w:name="h.p8or2blhkzsi" w:colFirst="0" w:colLast="0"/>
            <w:bookmarkEnd w:id="471"/>
            <w:r w:rsidRPr="00E17EF8">
              <w:rPr>
                <w:rFonts w:ascii="Courier New" w:hAnsi="Courier New" w:cs="Courier New"/>
                <w:sz w:val="16"/>
                <w:szCs w:val="16"/>
                <w:lang w:val="fr-FR"/>
              </w:rPr>
              <w:t>&lt;</w:t>
            </w:r>
            <w:proofErr w:type="spellStart"/>
            <w:r w:rsidRPr="00E17EF8">
              <w:rPr>
                <w:rFonts w:ascii="Courier New" w:hAnsi="Courier New" w:cs="Courier New"/>
                <w:sz w:val="16"/>
                <w:szCs w:val="16"/>
                <w:lang w:val="fr-FR"/>
              </w:rPr>
              <w:t>attDef</w:t>
            </w:r>
            <w:proofErr w:type="spellEnd"/>
            <w:r w:rsidRPr="00E17EF8">
              <w:rPr>
                <w:rFonts w:ascii="Courier New" w:hAnsi="Courier New" w:cs="Courier New"/>
                <w:sz w:val="16"/>
                <w:szCs w:val="16"/>
                <w:lang w:val="fr-FR"/>
              </w:rPr>
              <w:t xml:space="preserve"> </w:t>
            </w:r>
            <w:proofErr w:type="spellStart"/>
            <w:r w:rsidRPr="00E17EF8">
              <w:rPr>
                <w:rFonts w:ascii="Courier New" w:hAnsi="Courier New" w:cs="Courier New"/>
                <w:sz w:val="16"/>
                <w:szCs w:val="16"/>
                <w:lang w:val="fr-FR"/>
              </w:rPr>
              <w:t>ident</w:t>
            </w:r>
            <w:proofErr w:type="spellEnd"/>
            <w:r w:rsidRPr="00E17EF8">
              <w:rPr>
                <w:rFonts w:ascii="Courier New" w:hAnsi="Courier New" w:cs="Courier New"/>
                <w:sz w:val="16"/>
                <w:szCs w:val="16"/>
                <w:lang w:val="fr-FR"/>
              </w:rPr>
              <w:t>="end" mode="change" usage="</w:t>
            </w:r>
            <w:proofErr w:type="spellStart"/>
            <w:r w:rsidRPr="00E17EF8">
              <w:rPr>
                <w:rFonts w:ascii="Courier New" w:hAnsi="Courier New" w:cs="Courier New"/>
                <w:sz w:val="16"/>
                <w:szCs w:val="16"/>
                <w:lang w:val="fr-FR"/>
              </w:rPr>
              <w:t>req</w:t>
            </w:r>
            <w:proofErr w:type="spellEnd"/>
            <w:r w:rsidRPr="00E17EF8">
              <w:rPr>
                <w:rFonts w:ascii="Courier New" w:hAnsi="Courier New" w:cs="Courier New"/>
                <w:sz w:val="16"/>
                <w:szCs w:val="16"/>
                <w:lang w:val="fr-FR"/>
              </w:rPr>
              <w:t>"/&gt;</w:t>
            </w:r>
          </w:p>
          <w:p w:rsidR="00343FDB" w:rsidRPr="00E17EF8" w:rsidRDefault="00E17EF8">
            <w:pPr>
              <w:spacing w:line="240" w:lineRule="auto"/>
              <w:contextualSpacing w:val="0"/>
              <w:rPr>
                <w:rFonts w:ascii="Courier New" w:hAnsi="Courier New" w:cs="Courier New"/>
                <w:sz w:val="16"/>
                <w:szCs w:val="16"/>
                <w:lang w:val="fr-FR"/>
              </w:rPr>
            </w:pPr>
            <w:bookmarkStart w:id="472" w:name="h.9v0s1ficcnkk" w:colFirst="0" w:colLast="0"/>
            <w:bookmarkEnd w:id="472"/>
            <w:r w:rsidRPr="00E17EF8">
              <w:rPr>
                <w:rFonts w:ascii="Courier New" w:hAnsi="Courier New" w:cs="Courier New"/>
                <w:sz w:val="16"/>
                <w:szCs w:val="16"/>
                <w:lang w:val="fr-FR"/>
              </w:rPr>
              <w:t>&lt;/</w:t>
            </w:r>
            <w:proofErr w:type="spellStart"/>
            <w:r w:rsidRPr="00E17EF8">
              <w:rPr>
                <w:rFonts w:ascii="Courier New" w:hAnsi="Courier New" w:cs="Courier New"/>
                <w:sz w:val="16"/>
                <w:szCs w:val="16"/>
                <w:lang w:val="fr-FR"/>
              </w:rPr>
              <w:t>attList</w:t>
            </w:r>
            <w:proofErr w:type="spellEnd"/>
            <w:r w:rsidRPr="00E17EF8">
              <w:rPr>
                <w:rFonts w:ascii="Courier New" w:hAnsi="Courier New" w:cs="Courier New"/>
                <w:sz w:val="16"/>
                <w:szCs w:val="16"/>
                <w:lang w:val="fr-FR"/>
              </w:rPr>
              <w:t>&gt;</w:t>
            </w:r>
          </w:p>
          <w:p w:rsidR="00343FDB" w:rsidRPr="00E17EF8" w:rsidRDefault="00E17EF8">
            <w:pPr>
              <w:spacing w:line="240" w:lineRule="auto"/>
              <w:contextualSpacing w:val="0"/>
              <w:rPr>
                <w:rFonts w:ascii="Courier New" w:hAnsi="Courier New" w:cs="Courier New"/>
                <w:sz w:val="16"/>
                <w:szCs w:val="16"/>
                <w:lang w:val="fr-FR"/>
              </w:rPr>
            </w:pPr>
            <w:bookmarkStart w:id="473" w:name="h.hmxhjeny4g8v" w:colFirst="0" w:colLast="0"/>
            <w:bookmarkEnd w:id="473"/>
            <w:r w:rsidRPr="00E17EF8">
              <w:rPr>
                <w:rFonts w:ascii="Courier New" w:hAnsi="Courier New" w:cs="Courier New"/>
                <w:sz w:val="16"/>
                <w:szCs w:val="16"/>
                <w:lang w:val="fr-FR"/>
              </w:rPr>
              <w:t>&lt;/</w:t>
            </w:r>
            <w:proofErr w:type="spellStart"/>
            <w:r w:rsidRPr="00E17EF8">
              <w:rPr>
                <w:rFonts w:ascii="Courier New" w:hAnsi="Courier New" w:cs="Courier New"/>
                <w:sz w:val="16"/>
                <w:szCs w:val="16"/>
                <w:lang w:val="fr-FR"/>
              </w:rPr>
              <w:t>elementSpec</w:t>
            </w:r>
            <w:proofErr w:type="spellEnd"/>
            <w:r w:rsidRPr="00E17EF8">
              <w:rPr>
                <w:rFonts w:ascii="Courier New" w:hAnsi="Courier New" w:cs="Courier New"/>
                <w:sz w:val="16"/>
                <w:szCs w:val="16"/>
                <w:lang w:val="fr-FR"/>
              </w:rPr>
              <w:t>&gt;</w:t>
            </w:r>
          </w:p>
          <w:p w:rsidR="00343FDB" w:rsidRPr="00E17EF8" w:rsidRDefault="00343FDB">
            <w:pPr>
              <w:spacing w:line="240" w:lineRule="auto"/>
              <w:contextualSpacing w:val="0"/>
              <w:rPr>
                <w:rFonts w:ascii="Courier New" w:hAnsi="Courier New" w:cs="Courier New"/>
                <w:sz w:val="16"/>
                <w:szCs w:val="16"/>
                <w:lang w:val="fr-FR"/>
              </w:rPr>
            </w:pPr>
            <w:bookmarkStart w:id="474" w:name="h.zfeztvxyjfog" w:colFirst="0" w:colLast="0"/>
            <w:bookmarkEnd w:id="474"/>
          </w:p>
          <w:p w:rsidR="00343FDB" w:rsidRPr="00E17EF8" w:rsidRDefault="00E17EF8">
            <w:pPr>
              <w:spacing w:line="240" w:lineRule="auto"/>
              <w:contextualSpacing w:val="0"/>
              <w:rPr>
                <w:rFonts w:ascii="Courier New" w:hAnsi="Courier New" w:cs="Courier New"/>
                <w:sz w:val="16"/>
                <w:szCs w:val="16"/>
                <w:lang w:val="fr-FR"/>
              </w:rPr>
            </w:pPr>
            <w:bookmarkStart w:id="475" w:name="h.yizy0ydq7vrn" w:colFirst="0" w:colLast="0"/>
            <w:bookmarkEnd w:id="475"/>
            <w:r w:rsidRPr="00E17EF8">
              <w:rPr>
                <w:rFonts w:ascii="Courier New" w:hAnsi="Courier New" w:cs="Courier New"/>
                <w:sz w:val="16"/>
                <w:szCs w:val="16"/>
                <w:lang w:val="fr-FR"/>
              </w:rPr>
              <w:t>&lt;</w:t>
            </w:r>
            <w:proofErr w:type="spellStart"/>
            <w:r w:rsidRPr="00E17EF8">
              <w:rPr>
                <w:rFonts w:ascii="Courier New" w:hAnsi="Courier New" w:cs="Courier New"/>
                <w:sz w:val="16"/>
                <w:szCs w:val="16"/>
                <w:lang w:val="fr-FR"/>
              </w:rPr>
              <w:t>elementSpec</w:t>
            </w:r>
            <w:proofErr w:type="spellEnd"/>
            <w:r w:rsidRPr="00E17EF8">
              <w:rPr>
                <w:rFonts w:ascii="Courier New" w:hAnsi="Courier New" w:cs="Courier New"/>
                <w:sz w:val="16"/>
                <w:szCs w:val="16"/>
                <w:lang w:val="fr-FR"/>
              </w:rPr>
              <w:t xml:space="preserve"> </w:t>
            </w:r>
            <w:proofErr w:type="spellStart"/>
            <w:r w:rsidRPr="00E17EF8">
              <w:rPr>
                <w:rFonts w:ascii="Courier New" w:hAnsi="Courier New" w:cs="Courier New"/>
                <w:sz w:val="16"/>
                <w:szCs w:val="16"/>
                <w:lang w:val="fr-FR"/>
              </w:rPr>
              <w:t>ident</w:t>
            </w:r>
            <w:proofErr w:type="spellEnd"/>
            <w:r w:rsidRPr="00E17EF8">
              <w:rPr>
                <w:rFonts w:ascii="Courier New" w:hAnsi="Courier New" w:cs="Courier New"/>
                <w:sz w:val="16"/>
                <w:szCs w:val="16"/>
                <w:lang w:val="fr-FR"/>
              </w:rPr>
              <w:t>="incident" module="</w:t>
            </w:r>
            <w:proofErr w:type="spellStart"/>
            <w:r w:rsidRPr="00E17EF8">
              <w:rPr>
                <w:rFonts w:ascii="Courier New" w:hAnsi="Courier New" w:cs="Courier New"/>
                <w:sz w:val="16"/>
                <w:szCs w:val="16"/>
                <w:lang w:val="fr-FR"/>
              </w:rPr>
              <w:t>spoken</w:t>
            </w:r>
            <w:proofErr w:type="spellEnd"/>
            <w:r w:rsidRPr="00E17EF8">
              <w:rPr>
                <w:rFonts w:ascii="Courier New" w:hAnsi="Courier New" w:cs="Courier New"/>
                <w:sz w:val="16"/>
                <w:szCs w:val="16"/>
                <w:lang w:val="fr-FR"/>
              </w:rPr>
              <w:t>" mode="change"&gt;</w:t>
            </w:r>
          </w:p>
          <w:p w:rsidR="00343FDB" w:rsidRPr="00E17EF8" w:rsidRDefault="00E17EF8">
            <w:pPr>
              <w:spacing w:line="240" w:lineRule="auto"/>
              <w:contextualSpacing w:val="0"/>
              <w:rPr>
                <w:rFonts w:ascii="Courier New" w:hAnsi="Courier New" w:cs="Courier New"/>
                <w:sz w:val="16"/>
                <w:szCs w:val="16"/>
                <w:lang w:val="fr-FR"/>
              </w:rPr>
            </w:pPr>
            <w:bookmarkStart w:id="476" w:name="h.tgbqi2ebuxy4" w:colFirst="0" w:colLast="0"/>
            <w:bookmarkEnd w:id="476"/>
            <w:r w:rsidRPr="00E17EF8">
              <w:rPr>
                <w:rFonts w:ascii="Courier New" w:hAnsi="Courier New" w:cs="Courier New"/>
                <w:sz w:val="16"/>
                <w:szCs w:val="16"/>
                <w:lang w:val="fr-FR"/>
              </w:rPr>
              <w:t>&lt;</w:t>
            </w:r>
            <w:proofErr w:type="spellStart"/>
            <w:r w:rsidRPr="00E17EF8">
              <w:rPr>
                <w:rFonts w:ascii="Courier New" w:hAnsi="Courier New" w:cs="Courier New"/>
                <w:sz w:val="16"/>
                <w:szCs w:val="16"/>
                <w:lang w:val="fr-FR"/>
              </w:rPr>
              <w:t>attList</w:t>
            </w:r>
            <w:proofErr w:type="spellEnd"/>
            <w:r w:rsidRPr="00E17EF8">
              <w:rPr>
                <w:rFonts w:ascii="Courier New" w:hAnsi="Courier New" w:cs="Courier New"/>
                <w:sz w:val="16"/>
                <w:szCs w:val="16"/>
                <w:lang w:val="fr-FR"/>
              </w:rPr>
              <w:t>&gt;</w:t>
            </w:r>
          </w:p>
          <w:p w:rsidR="00343FDB" w:rsidRPr="00E17EF8" w:rsidRDefault="00E17EF8">
            <w:pPr>
              <w:spacing w:line="240" w:lineRule="auto"/>
              <w:contextualSpacing w:val="0"/>
              <w:rPr>
                <w:rFonts w:ascii="Courier New" w:hAnsi="Courier New" w:cs="Courier New"/>
                <w:sz w:val="16"/>
                <w:szCs w:val="16"/>
                <w:lang w:val="fr-FR"/>
              </w:rPr>
            </w:pPr>
            <w:bookmarkStart w:id="477" w:name="h.t046ve7291xk" w:colFirst="0" w:colLast="0"/>
            <w:bookmarkEnd w:id="477"/>
            <w:r w:rsidRPr="00E17EF8">
              <w:rPr>
                <w:rFonts w:ascii="Courier New" w:hAnsi="Courier New" w:cs="Courier New"/>
                <w:sz w:val="16"/>
                <w:szCs w:val="16"/>
                <w:lang w:val="fr-FR"/>
              </w:rPr>
              <w:t>&lt;</w:t>
            </w:r>
            <w:proofErr w:type="spellStart"/>
            <w:r w:rsidRPr="00E17EF8">
              <w:rPr>
                <w:rFonts w:ascii="Courier New" w:hAnsi="Courier New" w:cs="Courier New"/>
                <w:sz w:val="16"/>
                <w:szCs w:val="16"/>
                <w:lang w:val="fr-FR"/>
              </w:rPr>
              <w:t>attDef</w:t>
            </w:r>
            <w:proofErr w:type="spellEnd"/>
            <w:r w:rsidRPr="00E17EF8">
              <w:rPr>
                <w:rFonts w:ascii="Courier New" w:hAnsi="Courier New" w:cs="Courier New"/>
                <w:sz w:val="16"/>
                <w:szCs w:val="16"/>
                <w:lang w:val="fr-FR"/>
              </w:rPr>
              <w:t xml:space="preserve"> </w:t>
            </w:r>
            <w:proofErr w:type="spellStart"/>
            <w:r w:rsidRPr="00E17EF8">
              <w:rPr>
                <w:rFonts w:ascii="Courier New" w:hAnsi="Courier New" w:cs="Courier New"/>
                <w:sz w:val="16"/>
                <w:szCs w:val="16"/>
                <w:lang w:val="fr-FR"/>
              </w:rPr>
              <w:t>ident</w:t>
            </w:r>
            <w:proofErr w:type="spellEnd"/>
            <w:r w:rsidRPr="00E17EF8">
              <w:rPr>
                <w:rFonts w:ascii="Courier New" w:hAnsi="Courier New" w:cs="Courier New"/>
                <w:sz w:val="16"/>
                <w:szCs w:val="16"/>
                <w:lang w:val="fr-FR"/>
              </w:rPr>
              <w:t>="</w:t>
            </w:r>
            <w:proofErr w:type="spellStart"/>
            <w:r w:rsidRPr="00E17EF8">
              <w:rPr>
                <w:rFonts w:ascii="Courier New" w:hAnsi="Courier New" w:cs="Courier New"/>
                <w:sz w:val="16"/>
                <w:szCs w:val="16"/>
                <w:lang w:val="fr-FR"/>
              </w:rPr>
              <w:t>start</w:t>
            </w:r>
            <w:proofErr w:type="spellEnd"/>
            <w:r w:rsidRPr="00E17EF8">
              <w:rPr>
                <w:rFonts w:ascii="Courier New" w:hAnsi="Courier New" w:cs="Courier New"/>
                <w:sz w:val="16"/>
                <w:szCs w:val="16"/>
                <w:lang w:val="fr-FR"/>
              </w:rPr>
              <w:t>" mode="change" usage="</w:t>
            </w:r>
            <w:proofErr w:type="spellStart"/>
            <w:r w:rsidRPr="00E17EF8">
              <w:rPr>
                <w:rFonts w:ascii="Courier New" w:hAnsi="Courier New" w:cs="Courier New"/>
                <w:sz w:val="16"/>
                <w:szCs w:val="16"/>
                <w:lang w:val="fr-FR"/>
              </w:rPr>
              <w:t>req</w:t>
            </w:r>
            <w:proofErr w:type="spellEnd"/>
            <w:r w:rsidRPr="00E17EF8">
              <w:rPr>
                <w:rFonts w:ascii="Courier New" w:hAnsi="Courier New" w:cs="Courier New"/>
                <w:sz w:val="16"/>
                <w:szCs w:val="16"/>
                <w:lang w:val="fr-FR"/>
              </w:rPr>
              <w:t>"/&gt;</w:t>
            </w:r>
          </w:p>
          <w:p w:rsidR="00343FDB" w:rsidRPr="00E17EF8" w:rsidRDefault="00E17EF8">
            <w:pPr>
              <w:spacing w:line="240" w:lineRule="auto"/>
              <w:contextualSpacing w:val="0"/>
              <w:rPr>
                <w:rFonts w:ascii="Courier New" w:hAnsi="Courier New" w:cs="Courier New"/>
                <w:sz w:val="16"/>
                <w:szCs w:val="16"/>
                <w:lang w:val="fr-FR"/>
              </w:rPr>
            </w:pPr>
            <w:bookmarkStart w:id="478" w:name="h.xvtfpwdm8jhd" w:colFirst="0" w:colLast="0"/>
            <w:bookmarkEnd w:id="478"/>
            <w:r w:rsidRPr="00E17EF8">
              <w:rPr>
                <w:rFonts w:ascii="Courier New" w:hAnsi="Courier New" w:cs="Courier New"/>
                <w:sz w:val="16"/>
                <w:szCs w:val="16"/>
                <w:lang w:val="fr-FR"/>
              </w:rPr>
              <w:t>&lt;</w:t>
            </w:r>
            <w:proofErr w:type="spellStart"/>
            <w:r w:rsidRPr="00E17EF8">
              <w:rPr>
                <w:rFonts w:ascii="Courier New" w:hAnsi="Courier New" w:cs="Courier New"/>
                <w:sz w:val="16"/>
                <w:szCs w:val="16"/>
                <w:lang w:val="fr-FR"/>
              </w:rPr>
              <w:t>attDef</w:t>
            </w:r>
            <w:proofErr w:type="spellEnd"/>
            <w:r w:rsidRPr="00E17EF8">
              <w:rPr>
                <w:rFonts w:ascii="Courier New" w:hAnsi="Courier New" w:cs="Courier New"/>
                <w:sz w:val="16"/>
                <w:szCs w:val="16"/>
                <w:lang w:val="fr-FR"/>
              </w:rPr>
              <w:t xml:space="preserve"> </w:t>
            </w:r>
            <w:proofErr w:type="spellStart"/>
            <w:r w:rsidRPr="00E17EF8">
              <w:rPr>
                <w:rFonts w:ascii="Courier New" w:hAnsi="Courier New" w:cs="Courier New"/>
                <w:sz w:val="16"/>
                <w:szCs w:val="16"/>
                <w:lang w:val="fr-FR"/>
              </w:rPr>
              <w:t>ident</w:t>
            </w:r>
            <w:proofErr w:type="spellEnd"/>
            <w:r w:rsidRPr="00E17EF8">
              <w:rPr>
                <w:rFonts w:ascii="Courier New" w:hAnsi="Courier New" w:cs="Courier New"/>
                <w:sz w:val="16"/>
                <w:szCs w:val="16"/>
                <w:lang w:val="fr-FR"/>
              </w:rPr>
              <w:t>="end" mode="change" usage="</w:t>
            </w:r>
            <w:proofErr w:type="spellStart"/>
            <w:r w:rsidRPr="00E17EF8">
              <w:rPr>
                <w:rFonts w:ascii="Courier New" w:hAnsi="Courier New" w:cs="Courier New"/>
                <w:sz w:val="16"/>
                <w:szCs w:val="16"/>
                <w:lang w:val="fr-FR"/>
              </w:rPr>
              <w:t>req</w:t>
            </w:r>
            <w:proofErr w:type="spellEnd"/>
            <w:r w:rsidRPr="00E17EF8">
              <w:rPr>
                <w:rFonts w:ascii="Courier New" w:hAnsi="Courier New" w:cs="Courier New"/>
                <w:sz w:val="16"/>
                <w:szCs w:val="16"/>
                <w:lang w:val="fr-FR"/>
              </w:rPr>
              <w:t>"/&gt;</w:t>
            </w:r>
          </w:p>
          <w:p w:rsidR="00343FDB" w:rsidRPr="00E17EF8" w:rsidRDefault="00E17EF8">
            <w:pPr>
              <w:spacing w:line="240" w:lineRule="auto"/>
              <w:contextualSpacing w:val="0"/>
              <w:rPr>
                <w:rFonts w:ascii="Courier New" w:hAnsi="Courier New" w:cs="Courier New"/>
                <w:sz w:val="16"/>
                <w:szCs w:val="16"/>
                <w:lang w:val="fr-FR"/>
              </w:rPr>
            </w:pPr>
            <w:bookmarkStart w:id="479" w:name="h.b2bxadnnv4f0" w:colFirst="0" w:colLast="0"/>
            <w:bookmarkEnd w:id="479"/>
            <w:r w:rsidRPr="00E17EF8">
              <w:rPr>
                <w:rFonts w:ascii="Courier New" w:hAnsi="Courier New" w:cs="Courier New"/>
                <w:sz w:val="16"/>
                <w:szCs w:val="16"/>
                <w:lang w:val="fr-FR"/>
              </w:rPr>
              <w:t>&lt;/</w:t>
            </w:r>
            <w:proofErr w:type="spellStart"/>
            <w:r w:rsidRPr="00E17EF8">
              <w:rPr>
                <w:rFonts w:ascii="Courier New" w:hAnsi="Courier New" w:cs="Courier New"/>
                <w:sz w:val="16"/>
                <w:szCs w:val="16"/>
                <w:lang w:val="fr-FR"/>
              </w:rPr>
              <w:t>attList</w:t>
            </w:r>
            <w:proofErr w:type="spellEnd"/>
            <w:r w:rsidRPr="00E17EF8">
              <w:rPr>
                <w:rFonts w:ascii="Courier New" w:hAnsi="Courier New" w:cs="Courier New"/>
                <w:sz w:val="16"/>
                <w:szCs w:val="16"/>
                <w:lang w:val="fr-FR"/>
              </w:rPr>
              <w:t>&gt;</w:t>
            </w:r>
          </w:p>
          <w:p w:rsidR="00343FDB" w:rsidRPr="00E17EF8" w:rsidRDefault="00E17EF8">
            <w:pPr>
              <w:spacing w:line="240" w:lineRule="auto"/>
              <w:contextualSpacing w:val="0"/>
              <w:rPr>
                <w:rFonts w:ascii="Courier New" w:hAnsi="Courier New" w:cs="Courier New"/>
                <w:sz w:val="16"/>
                <w:szCs w:val="16"/>
                <w:lang w:val="fr-FR"/>
              </w:rPr>
            </w:pPr>
            <w:bookmarkStart w:id="480" w:name="h.7skd88ddnrmf" w:colFirst="0" w:colLast="0"/>
            <w:bookmarkEnd w:id="480"/>
            <w:r w:rsidRPr="00E17EF8">
              <w:rPr>
                <w:rFonts w:ascii="Courier New" w:hAnsi="Courier New" w:cs="Courier New"/>
                <w:sz w:val="16"/>
                <w:szCs w:val="16"/>
                <w:lang w:val="fr-FR"/>
              </w:rPr>
              <w:t>&lt;/</w:t>
            </w:r>
            <w:proofErr w:type="spellStart"/>
            <w:r w:rsidRPr="00E17EF8">
              <w:rPr>
                <w:rFonts w:ascii="Courier New" w:hAnsi="Courier New" w:cs="Courier New"/>
                <w:sz w:val="16"/>
                <w:szCs w:val="16"/>
                <w:lang w:val="fr-FR"/>
              </w:rPr>
              <w:t>elementSpec</w:t>
            </w:r>
            <w:proofErr w:type="spellEnd"/>
            <w:r w:rsidRPr="00E17EF8">
              <w:rPr>
                <w:rFonts w:ascii="Courier New" w:hAnsi="Courier New" w:cs="Courier New"/>
                <w:sz w:val="16"/>
                <w:szCs w:val="16"/>
                <w:lang w:val="fr-FR"/>
              </w:rPr>
              <w:t>&gt;</w:t>
            </w:r>
          </w:p>
          <w:p w:rsidR="00343FDB" w:rsidRPr="00E17EF8" w:rsidRDefault="00343FDB">
            <w:pPr>
              <w:spacing w:line="240" w:lineRule="auto"/>
              <w:contextualSpacing w:val="0"/>
              <w:rPr>
                <w:rFonts w:ascii="Courier New" w:hAnsi="Courier New" w:cs="Courier New"/>
                <w:sz w:val="16"/>
                <w:szCs w:val="16"/>
                <w:lang w:val="fr-FR"/>
              </w:rPr>
            </w:pPr>
            <w:bookmarkStart w:id="481" w:name="h.bx8j1jshzbcg" w:colFirst="0" w:colLast="0"/>
            <w:bookmarkEnd w:id="481"/>
          </w:p>
          <w:p w:rsidR="00343FDB" w:rsidRPr="00E17EF8" w:rsidRDefault="00343FDB">
            <w:pPr>
              <w:spacing w:line="240" w:lineRule="auto"/>
              <w:contextualSpacing w:val="0"/>
              <w:rPr>
                <w:rFonts w:ascii="Courier New" w:hAnsi="Courier New" w:cs="Courier New"/>
                <w:sz w:val="16"/>
                <w:szCs w:val="16"/>
                <w:lang w:val="fr-FR"/>
              </w:rPr>
            </w:pPr>
            <w:bookmarkStart w:id="482" w:name="h.f9q8wrumnfxa" w:colFirst="0" w:colLast="0"/>
            <w:bookmarkEnd w:id="482"/>
          </w:p>
          <w:p w:rsidR="00343FDB" w:rsidRPr="00E17EF8" w:rsidRDefault="00E17EF8">
            <w:pPr>
              <w:spacing w:line="240" w:lineRule="auto"/>
              <w:contextualSpacing w:val="0"/>
              <w:rPr>
                <w:rFonts w:ascii="Courier New" w:hAnsi="Courier New" w:cs="Courier New"/>
                <w:sz w:val="16"/>
                <w:szCs w:val="16"/>
                <w:lang w:val="fr-FR"/>
              </w:rPr>
            </w:pPr>
            <w:bookmarkStart w:id="483" w:name="h.qi494xkrkl7k" w:colFirst="0" w:colLast="0"/>
            <w:bookmarkEnd w:id="483"/>
            <w:r w:rsidRPr="00E17EF8">
              <w:rPr>
                <w:rFonts w:ascii="Courier New" w:hAnsi="Courier New" w:cs="Courier New"/>
                <w:sz w:val="16"/>
                <w:szCs w:val="16"/>
                <w:lang w:val="fr-FR"/>
              </w:rPr>
              <w:t xml:space="preserve">&lt;!-- </w:t>
            </w:r>
            <w:proofErr w:type="spellStart"/>
            <w:r w:rsidRPr="00E17EF8">
              <w:rPr>
                <w:rFonts w:ascii="Courier New" w:hAnsi="Courier New" w:cs="Courier New"/>
                <w:sz w:val="16"/>
                <w:szCs w:val="16"/>
                <w:lang w:val="fr-FR"/>
              </w:rPr>
              <w:t>simplify</w:t>
            </w:r>
            <w:proofErr w:type="spellEnd"/>
            <w:r w:rsidRPr="00E17EF8">
              <w:rPr>
                <w:rFonts w:ascii="Courier New" w:hAnsi="Courier New" w:cs="Courier New"/>
                <w:sz w:val="16"/>
                <w:szCs w:val="16"/>
                <w:lang w:val="fr-FR"/>
              </w:rPr>
              <w:t xml:space="preserve"> global </w:t>
            </w:r>
            <w:proofErr w:type="spellStart"/>
            <w:r w:rsidRPr="00E17EF8">
              <w:rPr>
                <w:rFonts w:ascii="Courier New" w:hAnsi="Courier New" w:cs="Courier New"/>
                <w:sz w:val="16"/>
                <w:szCs w:val="16"/>
                <w:lang w:val="fr-FR"/>
              </w:rPr>
              <w:t>attributes</w:t>
            </w:r>
            <w:proofErr w:type="spellEnd"/>
            <w:r w:rsidRPr="00E17EF8">
              <w:rPr>
                <w:rFonts w:ascii="Courier New" w:hAnsi="Courier New" w:cs="Courier New"/>
                <w:sz w:val="16"/>
                <w:szCs w:val="16"/>
                <w:lang w:val="fr-FR"/>
              </w:rPr>
              <w:t xml:space="preserve"> --&gt;</w:t>
            </w:r>
          </w:p>
          <w:p w:rsidR="00343FDB" w:rsidRPr="00E17EF8" w:rsidRDefault="00E17EF8">
            <w:pPr>
              <w:spacing w:line="240" w:lineRule="auto"/>
              <w:contextualSpacing w:val="0"/>
              <w:rPr>
                <w:rFonts w:ascii="Courier New" w:hAnsi="Courier New" w:cs="Courier New"/>
                <w:sz w:val="16"/>
                <w:szCs w:val="16"/>
                <w:lang w:val="fr-FR"/>
              </w:rPr>
            </w:pPr>
            <w:bookmarkStart w:id="484" w:name="h.mm3ah9s2qctr" w:colFirst="0" w:colLast="0"/>
            <w:bookmarkEnd w:id="484"/>
            <w:r w:rsidRPr="00E17EF8">
              <w:rPr>
                <w:rFonts w:ascii="Courier New" w:hAnsi="Courier New" w:cs="Courier New"/>
                <w:sz w:val="16"/>
                <w:szCs w:val="16"/>
                <w:lang w:val="fr-FR"/>
              </w:rPr>
              <w:t>&lt;</w:t>
            </w:r>
            <w:proofErr w:type="spellStart"/>
            <w:r w:rsidRPr="00E17EF8">
              <w:rPr>
                <w:rFonts w:ascii="Courier New" w:hAnsi="Courier New" w:cs="Courier New"/>
                <w:sz w:val="16"/>
                <w:szCs w:val="16"/>
                <w:lang w:val="fr-FR"/>
              </w:rPr>
              <w:t>classSpec</w:t>
            </w:r>
            <w:proofErr w:type="spellEnd"/>
            <w:r w:rsidRPr="00E17EF8">
              <w:rPr>
                <w:rFonts w:ascii="Courier New" w:hAnsi="Courier New" w:cs="Courier New"/>
                <w:sz w:val="16"/>
                <w:szCs w:val="16"/>
                <w:lang w:val="fr-FR"/>
              </w:rPr>
              <w:t xml:space="preserve"> </w:t>
            </w:r>
            <w:proofErr w:type="spellStart"/>
            <w:r w:rsidRPr="00E17EF8">
              <w:rPr>
                <w:rFonts w:ascii="Courier New" w:hAnsi="Courier New" w:cs="Courier New"/>
                <w:sz w:val="16"/>
                <w:szCs w:val="16"/>
                <w:lang w:val="fr-FR"/>
              </w:rPr>
              <w:t>ident</w:t>
            </w:r>
            <w:proofErr w:type="spellEnd"/>
            <w:r w:rsidRPr="00E17EF8">
              <w:rPr>
                <w:rFonts w:ascii="Courier New" w:hAnsi="Courier New" w:cs="Courier New"/>
                <w:sz w:val="16"/>
                <w:szCs w:val="16"/>
                <w:lang w:val="fr-FR"/>
              </w:rPr>
              <w:t>="</w:t>
            </w:r>
            <w:proofErr w:type="spellStart"/>
            <w:r w:rsidRPr="00E17EF8">
              <w:rPr>
                <w:rFonts w:ascii="Courier New" w:hAnsi="Courier New" w:cs="Courier New"/>
                <w:sz w:val="16"/>
                <w:szCs w:val="16"/>
                <w:lang w:val="fr-FR"/>
              </w:rPr>
              <w:t>att.global.linking</w:t>
            </w:r>
            <w:proofErr w:type="spellEnd"/>
            <w:r w:rsidRPr="00E17EF8">
              <w:rPr>
                <w:rFonts w:ascii="Courier New" w:hAnsi="Courier New" w:cs="Courier New"/>
                <w:sz w:val="16"/>
                <w:szCs w:val="16"/>
                <w:lang w:val="fr-FR"/>
              </w:rPr>
              <w:t>" type="</w:t>
            </w:r>
            <w:proofErr w:type="spellStart"/>
            <w:r w:rsidRPr="00E17EF8">
              <w:rPr>
                <w:rFonts w:ascii="Courier New" w:hAnsi="Courier New" w:cs="Courier New"/>
                <w:sz w:val="16"/>
                <w:szCs w:val="16"/>
                <w:lang w:val="fr-FR"/>
              </w:rPr>
              <w:t>atts</w:t>
            </w:r>
            <w:proofErr w:type="spellEnd"/>
            <w:r w:rsidRPr="00E17EF8">
              <w:rPr>
                <w:rFonts w:ascii="Courier New" w:hAnsi="Courier New" w:cs="Courier New"/>
                <w:sz w:val="16"/>
                <w:szCs w:val="16"/>
                <w:lang w:val="fr-FR"/>
              </w:rPr>
              <w:t>" mode="change"&gt;</w:t>
            </w:r>
          </w:p>
          <w:p w:rsidR="00343FDB" w:rsidRPr="00E17EF8" w:rsidRDefault="00E17EF8">
            <w:pPr>
              <w:spacing w:line="240" w:lineRule="auto"/>
              <w:contextualSpacing w:val="0"/>
              <w:rPr>
                <w:rFonts w:ascii="Courier New" w:hAnsi="Courier New" w:cs="Courier New"/>
                <w:sz w:val="16"/>
                <w:szCs w:val="16"/>
                <w:lang w:val="fr-FR"/>
              </w:rPr>
            </w:pPr>
            <w:bookmarkStart w:id="485" w:name="h.74wp5v22qzdz" w:colFirst="0" w:colLast="0"/>
            <w:bookmarkEnd w:id="485"/>
            <w:r w:rsidRPr="00E17EF8">
              <w:rPr>
                <w:rFonts w:ascii="Courier New" w:hAnsi="Courier New" w:cs="Courier New"/>
                <w:sz w:val="16"/>
                <w:szCs w:val="16"/>
                <w:lang w:val="fr-FR"/>
              </w:rPr>
              <w:t>&lt;</w:t>
            </w:r>
            <w:proofErr w:type="spellStart"/>
            <w:r w:rsidRPr="00E17EF8">
              <w:rPr>
                <w:rFonts w:ascii="Courier New" w:hAnsi="Courier New" w:cs="Courier New"/>
                <w:sz w:val="16"/>
                <w:szCs w:val="16"/>
                <w:lang w:val="fr-FR"/>
              </w:rPr>
              <w:t>attList</w:t>
            </w:r>
            <w:proofErr w:type="spellEnd"/>
            <w:r w:rsidRPr="00E17EF8">
              <w:rPr>
                <w:rFonts w:ascii="Courier New" w:hAnsi="Courier New" w:cs="Courier New"/>
                <w:sz w:val="16"/>
                <w:szCs w:val="16"/>
                <w:lang w:val="fr-FR"/>
              </w:rPr>
              <w:t>&gt;</w:t>
            </w:r>
          </w:p>
          <w:p w:rsidR="00343FDB" w:rsidRPr="00E17EF8" w:rsidRDefault="00E17EF8">
            <w:pPr>
              <w:spacing w:line="240" w:lineRule="auto"/>
              <w:contextualSpacing w:val="0"/>
              <w:rPr>
                <w:rFonts w:ascii="Courier New" w:hAnsi="Courier New" w:cs="Courier New"/>
                <w:sz w:val="16"/>
                <w:szCs w:val="16"/>
                <w:lang w:val="fr-FR"/>
              </w:rPr>
            </w:pPr>
            <w:bookmarkStart w:id="486" w:name="h.by9xfm31umzr" w:colFirst="0" w:colLast="0"/>
            <w:bookmarkEnd w:id="486"/>
            <w:r w:rsidRPr="00E17EF8">
              <w:rPr>
                <w:rFonts w:ascii="Courier New" w:hAnsi="Courier New" w:cs="Courier New"/>
                <w:sz w:val="16"/>
                <w:szCs w:val="16"/>
                <w:lang w:val="fr-FR"/>
              </w:rPr>
              <w:t>&lt;</w:t>
            </w:r>
            <w:proofErr w:type="spellStart"/>
            <w:r w:rsidRPr="00E17EF8">
              <w:rPr>
                <w:rFonts w:ascii="Courier New" w:hAnsi="Courier New" w:cs="Courier New"/>
                <w:sz w:val="16"/>
                <w:szCs w:val="16"/>
                <w:lang w:val="fr-FR"/>
              </w:rPr>
              <w:t>attDef</w:t>
            </w:r>
            <w:proofErr w:type="spellEnd"/>
            <w:r w:rsidRPr="00E17EF8">
              <w:rPr>
                <w:rFonts w:ascii="Courier New" w:hAnsi="Courier New" w:cs="Courier New"/>
                <w:sz w:val="16"/>
                <w:szCs w:val="16"/>
                <w:lang w:val="fr-FR"/>
              </w:rPr>
              <w:t xml:space="preserve"> </w:t>
            </w:r>
            <w:proofErr w:type="spellStart"/>
            <w:r w:rsidRPr="00E17EF8">
              <w:rPr>
                <w:rFonts w:ascii="Courier New" w:hAnsi="Courier New" w:cs="Courier New"/>
                <w:sz w:val="16"/>
                <w:szCs w:val="16"/>
                <w:lang w:val="fr-FR"/>
              </w:rPr>
              <w:t>ident</w:t>
            </w:r>
            <w:proofErr w:type="spellEnd"/>
            <w:r w:rsidRPr="00E17EF8">
              <w:rPr>
                <w:rFonts w:ascii="Courier New" w:hAnsi="Courier New" w:cs="Courier New"/>
                <w:sz w:val="16"/>
                <w:szCs w:val="16"/>
                <w:lang w:val="fr-FR"/>
              </w:rPr>
              <w:t>="</w:t>
            </w:r>
            <w:proofErr w:type="spellStart"/>
            <w:r w:rsidRPr="00E17EF8">
              <w:rPr>
                <w:rFonts w:ascii="Courier New" w:hAnsi="Courier New" w:cs="Courier New"/>
                <w:sz w:val="16"/>
                <w:szCs w:val="16"/>
                <w:lang w:val="fr-FR"/>
              </w:rPr>
              <w:t>corresp</w:t>
            </w:r>
            <w:proofErr w:type="spellEnd"/>
            <w:r w:rsidRPr="00E17EF8">
              <w:rPr>
                <w:rFonts w:ascii="Courier New" w:hAnsi="Courier New" w:cs="Courier New"/>
                <w:sz w:val="16"/>
                <w:szCs w:val="16"/>
                <w:lang w:val="fr-FR"/>
              </w:rPr>
              <w:t>" mode="</w:t>
            </w:r>
            <w:proofErr w:type="spellStart"/>
            <w:r w:rsidRPr="00E17EF8">
              <w:rPr>
                <w:rFonts w:ascii="Courier New" w:hAnsi="Courier New" w:cs="Courier New"/>
                <w:sz w:val="16"/>
                <w:szCs w:val="16"/>
                <w:lang w:val="fr-FR"/>
              </w:rPr>
              <w:t>delete</w:t>
            </w:r>
            <w:proofErr w:type="spellEnd"/>
            <w:r w:rsidRPr="00E17EF8">
              <w:rPr>
                <w:rFonts w:ascii="Courier New" w:hAnsi="Courier New" w:cs="Courier New"/>
                <w:sz w:val="16"/>
                <w:szCs w:val="16"/>
                <w:lang w:val="fr-FR"/>
              </w:rPr>
              <w:t>"/&gt;</w:t>
            </w:r>
          </w:p>
          <w:p w:rsidR="00343FDB" w:rsidRPr="004528EE" w:rsidRDefault="00E17EF8">
            <w:pPr>
              <w:spacing w:line="240" w:lineRule="auto"/>
              <w:contextualSpacing w:val="0"/>
              <w:rPr>
                <w:rFonts w:ascii="Courier New" w:hAnsi="Courier New" w:cs="Courier New"/>
                <w:sz w:val="16"/>
                <w:szCs w:val="16"/>
                <w:lang w:val="en-US"/>
              </w:rPr>
            </w:pPr>
            <w:bookmarkStart w:id="487" w:name="h.9wcympdd4561" w:colFirst="0" w:colLast="0"/>
            <w:bookmarkEnd w:id="487"/>
            <w:r w:rsidRPr="004528EE">
              <w:rPr>
                <w:rFonts w:ascii="Courier New" w:hAnsi="Courier New" w:cs="Courier New"/>
                <w:sz w:val="16"/>
                <w:szCs w:val="16"/>
                <w:lang w:val="en-US"/>
              </w:rPr>
              <w:t>&lt;</w:t>
            </w:r>
            <w:proofErr w:type="spellStart"/>
            <w:r w:rsidRPr="004528EE">
              <w:rPr>
                <w:rFonts w:ascii="Courier New" w:hAnsi="Courier New" w:cs="Courier New"/>
                <w:sz w:val="16"/>
                <w:szCs w:val="16"/>
                <w:lang w:val="en-US"/>
              </w:rPr>
              <w:t>attDef</w:t>
            </w:r>
            <w:proofErr w:type="spellEnd"/>
            <w:r w:rsidRPr="004528EE">
              <w:rPr>
                <w:rFonts w:ascii="Courier New" w:hAnsi="Courier New" w:cs="Courier New"/>
                <w:sz w:val="16"/>
                <w:szCs w:val="16"/>
                <w:lang w:val="en-US"/>
              </w:rPr>
              <w:t xml:space="preserve"> </w:t>
            </w:r>
            <w:proofErr w:type="spellStart"/>
            <w:r w:rsidRPr="004528EE">
              <w:rPr>
                <w:rFonts w:ascii="Courier New" w:hAnsi="Courier New" w:cs="Courier New"/>
                <w:sz w:val="16"/>
                <w:szCs w:val="16"/>
                <w:lang w:val="en-US"/>
              </w:rPr>
              <w:t>ident</w:t>
            </w:r>
            <w:proofErr w:type="spellEnd"/>
            <w:r w:rsidRPr="004528EE">
              <w:rPr>
                <w:rFonts w:ascii="Courier New" w:hAnsi="Courier New" w:cs="Courier New"/>
                <w:sz w:val="16"/>
                <w:szCs w:val="16"/>
                <w:lang w:val="en-US"/>
              </w:rPr>
              <w:t>="</w:t>
            </w:r>
            <w:proofErr w:type="spellStart"/>
            <w:r w:rsidRPr="004528EE">
              <w:rPr>
                <w:rFonts w:ascii="Courier New" w:hAnsi="Courier New" w:cs="Courier New"/>
                <w:sz w:val="16"/>
                <w:szCs w:val="16"/>
                <w:lang w:val="en-US"/>
              </w:rPr>
              <w:t>sameAs</w:t>
            </w:r>
            <w:proofErr w:type="spellEnd"/>
            <w:r w:rsidRPr="004528EE">
              <w:rPr>
                <w:rFonts w:ascii="Courier New" w:hAnsi="Courier New" w:cs="Courier New"/>
                <w:sz w:val="16"/>
                <w:szCs w:val="16"/>
                <w:lang w:val="en-US"/>
              </w:rPr>
              <w:t>" mode="delete"/&gt;</w:t>
            </w:r>
          </w:p>
          <w:p w:rsidR="00343FDB" w:rsidRPr="004528EE" w:rsidRDefault="00E17EF8">
            <w:pPr>
              <w:spacing w:line="240" w:lineRule="auto"/>
              <w:contextualSpacing w:val="0"/>
              <w:rPr>
                <w:rFonts w:ascii="Courier New" w:hAnsi="Courier New" w:cs="Courier New"/>
                <w:sz w:val="16"/>
                <w:szCs w:val="16"/>
                <w:lang w:val="en-US"/>
              </w:rPr>
            </w:pPr>
            <w:bookmarkStart w:id="488" w:name="h.lu5wyntfnvfn" w:colFirst="0" w:colLast="0"/>
            <w:bookmarkEnd w:id="488"/>
            <w:r w:rsidRPr="004528EE">
              <w:rPr>
                <w:rFonts w:ascii="Courier New" w:hAnsi="Courier New" w:cs="Courier New"/>
                <w:sz w:val="16"/>
                <w:szCs w:val="16"/>
                <w:lang w:val="en-US"/>
              </w:rPr>
              <w:t>&lt;</w:t>
            </w:r>
            <w:proofErr w:type="spellStart"/>
            <w:r w:rsidRPr="004528EE">
              <w:rPr>
                <w:rFonts w:ascii="Courier New" w:hAnsi="Courier New" w:cs="Courier New"/>
                <w:sz w:val="16"/>
                <w:szCs w:val="16"/>
                <w:lang w:val="en-US"/>
              </w:rPr>
              <w:t>attDef</w:t>
            </w:r>
            <w:proofErr w:type="spellEnd"/>
            <w:r w:rsidRPr="004528EE">
              <w:rPr>
                <w:rFonts w:ascii="Courier New" w:hAnsi="Courier New" w:cs="Courier New"/>
                <w:sz w:val="16"/>
                <w:szCs w:val="16"/>
                <w:lang w:val="en-US"/>
              </w:rPr>
              <w:t xml:space="preserve"> </w:t>
            </w:r>
            <w:proofErr w:type="spellStart"/>
            <w:r w:rsidRPr="004528EE">
              <w:rPr>
                <w:rFonts w:ascii="Courier New" w:hAnsi="Courier New" w:cs="Courier New"/>
                <w:sz w:val="16"/>
                <w:szCs w:val="16"/>
                <w:lang w:val="en-US"/>
              </w:rPr>
              <w:t>ident</w:t>
            </w:r>
            <w:proofErr w:type="spellEnd"/>
            <w:r w:rsidRPr="004528EE">
              <w:rPr>
                <w:rFonts w:ascii="Courier New" w:hAnsi="Courier New" w:cs="Courier New"/>
                <w:sz w:val="16"/>
                <w:szCs w:val="16"/>
                <w:lang w:val="en-US"/>
              </w:rPr>
              <w:t>="</w:t>
            </w:r>
            <w:proofErr w:type="spellStart"/>
            <w:r w:rsidRPr="004528EE">
              <w:rPr>
                <w:rFonts w:ascii="Courier New" w:hAnsi="Courier New" w:cs="Courier New"/>
                <w:sz w:val="16"/>
                <w:szCs w:val="16"/>
                <w:lang w:val="en-US"/>
              </w:rPr>
              <w:t>copyOf</w:t>
            </w:r>
            <w:proofErr w:type="spellEnd"/>
            <w:r w:rsidRPr="004528EE">
              <w:rPr>
                <w:rFonts w:ascii="Courier New" w:hAnsi="Courier New" w:cs="Courier New"/>
                <w:sz w:val="16"/>
                <w:szCs w:val="16"/>
                <w:lang w:val="en-US"/>
              </w:rPr>
              <w:t>" mode="delete"/&gt;</w:t>
            </w:r>
          </w:p>
          <w:p w:rsidR="00343FDB" w:rsidRPr="004528EE" w:rsidRDefault="00E17EF8">
            <w:pPr>
              <w:spacing w:line="240" w:lineRule="auto"/>
              <w:contextualSpacing w:val="0"/>
              <w:rPr>
                <w:rFonts w:ascii="Courier New" w:hAnsi="Courier New" w:cs="Courier New"/>
                <w:sz w:val="16"/>
                <w:szCs w:val="16"/>
                <w:lang w:val="en-US"/>
              </w:rPr>
            </w:pPr>
            <w:bookmarkStart w:id="489" w:name="h.uy1zec7hki3m" w:colFirst="0" w:colLast="0"/>
            <w:bookmarkEnd w:id="489"/>
            <w:r w:rsidRPr="004528EE">
              <w:rPr>
                <w:rFonts w:ascii="Courier New" w:hAnsi="Courier New" w:cs="Courier New"/>
                <w:sz w:val="16"/>
                <w:szCs w:val="16"/>
                <w:lang w:val="en-US"/>
              </w:rPr>
              <w:t>&lt;</w:t>
            </w:r>
            <w:proofErr w:type="spellStart"/>
            <w:r w:rsidRPr="004528EE">
              <w:rPr>
                <w:rFonts w:ascii="Courier New" w:hAnsi="Courier New" w:cs="Courier New"/>
                <w:sz w:val="16"/>
                <w:szCs w:val="16"/>
                <w:lang w:val="en-US"/>
              </w:rPr>
              <w:t>attDef</w:t>
            </w:r>
            <w:proofErr w:type="spellEnd"/>
            <w:r w:rsidRPr="004528EE">
              <w:rPr>
                <w:rFonts w:ascii="Courier New" w:hAnsi="Courier New" w:cs="Courier New"/>
                <w:sz w:val="16"/>
                <w:szCs w:val="16"/>
                <w:lang w:val="en-US"/>
              </w:rPr>
              <w:t xml:space="preserve"> </w:t>
            </w:r>
            <w:proofErr w:type="spellStart"/>
            <w:r w:rsidRPr="004528EE">
              <w:rPr>
                <w:rFonts w:ascii="Courier New" w:hAnsi="Courier New" w:cs="Courier New"/>
                <w:sz w:val="16"/>
                <w:szCs w:val="16"/>
                <w:lang w:val="en-US"/>
              </w:rPr>
              <w:t>ident</w:t>
            </w:r>
            <w:proofErr w:type="spellEnd"/>
            <w:r w:rsidRPr="004528EE">
              <w:rPr>
                <w:rFonts w:ascii="Courier New" w:hAnsi="Courier New" w:cs="Courier New"/>
                <w:sz w:val="16"/>
                <w:szCs w:val="16"/>
                <w:lang w:val="en-US"/>
              </w:rPr>
              <w:t>="next" mode="delete"/&gt;</w:t>
            </w:r>
          </w:p>
          <w:p w:rsidR="00343FDB" w:rsidRPr="004528EE" w:rsidRDefault="00E17EF8">
            <w:pPr>
              <w:spacing w:line="240" w:lineRule="auto"/>
              <w:contextualSpacing w:val="0"/>
              <w:rPr>
                <w:rFonts w:ascii="Courier New" w:hAnsi="Courier New" w:cs="Courier New"/>
                <w:sz w:val="16"/>
                <w:szCs w:val="16"/>
                <w:lang w:val="en-US"/>
              </w:rPr>
            </w:pPr>
            <w:bookmarkStart w:id="490" w:name="h.al54us69sdfl" w:colFirst="0" w:colLast="0"/>
            <w:bookmarkEnd w:id="490"/>
            <w:r w:rsidRPr="004528EE">
              <w:rPr>
                <w:rFonts w:ascii="Courier New" w:hAnsi="Courier New" w:cs="Courier New"/>
                <w:sz w:val="16"/>
                <w:szCs w:val="16"/>
                <w:lang w:val="en-US"/>
              </w:rPr>
              <w:t>&lt;</w:t>
            </w:r>
            <w:proofErr w:type="spellStart"/>
            <w:r w:rsidRPr="004528EE">
              <w:rPr>
                <w:rFonts w:ascii="Courier New" w:hAnsi="Courier New" w:cs="Courier New"/>
                <w:sz w:val="16"/>
                <w:szCs w:val="16"/>
                <w:lang w:val="en-US"/>
              </w:rPr>
              <w:t>attDef</w:t>
            </w:r>
            <w:proofErr w:type="spellEnd"/>
            <w:r w:rsidRPr="004528EE">
              <w:rPr>
                <w:rFonts w:ascii="Courier New" w:hAnsi="Courier New" w:cs="Courier New"/>
                <w:sz w:val="16"/>
                <w:szCs w:val="16"/>
                <w:lang w:val="en-US"/>
              </w:rPr>
              <w:t xml:space="preserve"> </w:t>
            </w:r>
            <w:proofErr w:type="spellStart"/>
            <w:r w:rsidRPr="004528EE">
              <w:rPr>
                <w:rFonts w:ascii="Courier New" w:hAnsi="Courier New" w:cs="Courier New"/>
                <w:sz w:val="16"/>
                <w:szCs w:val="16"/>
                <w:lang w:val="en-US"/>
              </w:rPr>
              <w:t>ident</w:t>
            </w:r>
            <w:proofErr w:type="spellEnd"/>
            <w:r w:rsidRPr="004528EE">
              <w:rPr>
                <w:rFonts w:ascii="Courier New" w:hAnsi="Courier New" w:cs="Courier New"/>
                <w:sz w:val="16"/>
                <w:szCs w:val="16"/>
                <w:lang w:val="en-US"/>
              </w:rPr>
              <w:t>="</w:t>
            </w:r>
            <w:proofErr w:type="spellStart"/>
            <w:r w:rsidRPr="004528EE">
              <w:rPr>
                <w:rFonts w:ascii="Courier New" w:hAnsi="Courier New" w:cs="Courier New"/>
                <w:sz w:val="16"/>
                <w:szCs w:val="16"/>
                <w:lang w:val="en-US"/>
              </w:rPr>
              <w:t>prev</w:t>
            </w:r>
            <w:proofErr w:type="spellEnd"/>
            <w:r w:rsidRPr="004528EE">
              <w:rPr>
                <w:rFonts w:ascii="Courier New" w:hAnsi="Courier New" w:cs="Courier New"/>
                <w:sz w:val="16"/>
                <w:szCs w:val="16"/>
                <w:lang w:val="en-US"/>
              </w:rPr>
              <w:t>" mode="delete"/&gt;</w:t>
            </w:r>
          </w:p>
          <w:p w:rsidR="00343FDB" w:rsidRPr="004528EE" w:rsidRDefault="00E17EF8">
            <w:pPr>
              <w:spacing w:line="240" w:lineRule="auto"/>
              <w:contextualSpacing w:val="0"/>
              <w:rPr>
                <w:rFonts w:ascii="Courier New" w:hAnsi="Courier New" w:cs="Courier New"/>
                <w:sz w:val="16"/>
                <w:szCs w:val="16"/>
                <w:lang w:val="en-US"/>
              </w:rPr>
            </w:pPr>
            <w:bookmarkStart w:id="491" w:name="h.lm3xivhnkpaj" w:colFirst="0" w:colLast="0"/>
            <w:bookmarkEnd w:id="491"/>
            <w:r w:rsidRPr="004528EE">
              <w:rPr>
                <w:rFonts w:ascii="Courier New" w:hAnsi="Courier New" w:cs="Courier New"/>
                <w:sz w:val="16"/>
                <w:szCs w:val="16"/>
                <w:lang w:val="en-US"/>
              </w:rPr>
              <w:t>&lt;</w:t>
            </w:r>
            <w:proofErr w:type="spellStart"/>
            <w:r w:rsidRPr="004528EE">
              <w:rPr>
                <w:rFonts w:ascii="Courier New" w:hAnsi="Courier New" w:cs="Courier New"/>
                <w:sz w:val="16"/>
                <w:szCs w:val="16"/>
                <w:lang w:val="en-US"/>
              </w:rPr>
              <w:t>attDef</w:t>
            </w:r>
            <w:proofErr w:type="spellEnd"/>
            <w:r w:rsidRPr="004528EE">
              <w:rPr>
                <w:rFonts w:ascii="Courier New" w:hAnsi="Courier New" w:cs="Courier New"/>
                <w:sz w:val="16"/>
                <w:szCs w:val="16"/>
                <w:lang w:val="en-US"/>
              </w:rPr>
              <w:t xml:space="preserve"> </w:t>
            </w:r>
            <w:proofErr w:type="spellStart"/>
            <w:r w:rsidRPr="004528EE">
              <w:rPr>
                <w:rFonts w:ascii="Courier New" w:hAnsi="Courier New" w:cs="Courier New"/>
                <w:sz w:val="16"/>
                <w:szCs w:val="16"/>
                <w:lang w:val="en-US"/>
              </w:rPr>
              <w:t>ident</w:t>
            </w:r>
            <w:proofErr w:type="spellEnd"/>
            <w:r w:rsidRPr="004528EE">
              <w:rPr>
                <w:rFonts w:ascii="Courier New" w:hAnsi="Courier New" w:cs="Courier New"/>
                <w:sz w:val="16"/>
                <w:szCs w:val="16"/>
                <w:lang w:val="en-US"/>
              </w:rPr>
              <w:t>="exclude" mode="delete"/&gt;</w:t>
            </w:r>
          </w:p>
          <w:p w:rsidR="00343FDB" w:rsidRPr="00E17EF8" w:rsidRDefault="00E17EF8">
            <w:pPr>
              <w:spacing w:line="240" w:lineRule="auto"/>
              <w:contextualSpacing w:val="0"/>
              <w:rPr>
                <w:rFonts w:ascii="Courier New" w:hAnsi="Courier New" w:cs="Courier New"/>
                <w:sz w:val="16"/>
                <w:szCs w:val="16"/>
                <w:lang w:val="en-US"/>
              </w:rPr>
            </w:pPr>
            <w:bookmarkStart w:id="492" w:name="h.utkoseh1oxz6" w:colFirst="0" w:colLast="0"/>
            <w:bookmarkEnd w:id="492"/>
            <w:r w:rsidRPr="00E17EF8">
              <w:rPr>
                <w:rFonts w:ascii="Courier New" w:hAnsi="Courier New" w:cs="Courier New"/>
                <w:sz w:val="16"/>
                <w:szCs w:val="16"/>
                <w:lang w:val="en-US"/>
              </w:rPr>
              <w:t>&lt;</w:t>
            </w:r>
            <w:proofErr w:type="spellStart"/>
            <w:r w:rsidRPr="00E17EF8">
              <w:rPr>
                <w:rFonts w:ascii="Courier New" w:hAnsi="Courier New" w:cs="Courier New"/>
                <w:sz w:val="16"/>
                <w:szCs w:val="16"/>
                <w:lang w:val="en-US"/>
              </w:rPr>
              <w:t>attDef</w:t>
            </w:r>
            <w:proofErr w:type="spellEnd"/>
            <w:r w:rsidRPr="00E17EF8">
              <w:rPr>
                <w:rFonts w:ascii="Courier New" w:hAnsi="Courier New" w:cs="Courier New"/>
                <w:sz w:val="16"/>
                <w:szCs w:val="16"/>
                <w:lang w:val="en-US"/>
              </w:rPr>
              <w:t xml:space="preserve"> </w:t>
            </w:r>
            <w:proofErr w:type="spellStart"/>
            <w:r w:rsidRPr="00E17EF8">
              <w:rPr>
                <w:rFonts w:ascii="Courier New" w:hAnsi="Courier New" w:cs="Courier New"/>
                <w:sz w:val="16"/>
                <w:szCs w:val="16"/>
                <w:lang w:val="en-US"/>
              </w:rPr>
              <w:t>ident</w:t>
            </w:r>
            <w:proofErr w:type="spellEnd"/>
            <w:r w:rsidRPr="00E17EF8">
              <w:rPr>
                <w:rFonts w:ascii="Courier New" w:hAnsi="Courier New" w:cs="Courier New"/>
                <w:sz w:val="16"/>
                <w:szCs w:val="16"/>
                <w:lang w:val="en-US"/>
              </w:rPr>
              <w:t>="select" mode="delete"/&gt;</w:t>
            </w:r>
          </w:p>
          <w:p w:rsidR="00343FDB" w:rsidRPr="00E17EF8" w:rsidRDefault="00E17EF8">
            <w:pPr>
              <w:spacing w:line="240" w:lineRule="auto"/>
              <w:contextualSpacing w:val="0"/>
              <w:rPr>
                <w:rFonts w:ascii="Courier New" w:hAnsi="Courier New" w:cs="Courier New"/>
                <w:sz w:val="16"/>
                <w:szCs w:val="16"/>
                <w:lang w:val="en-US"/>
              </w:rPr>
            </w:pPr>
            <w:bookmarkStart w:id="493" w:name="h.4c3a68lragnv" w:colFirst="0" w:colLast="0"/>
            <w:bookmarkEnd w:id="493"/>
            <w:r w:rsidRPr="00E17EF8">
              <w:rPr>
                <w:rFonts w:ascii="Courier New" w:hAnsi="Courier New" w:cs="Courier New"/>
                <w:sz w:val="16"/>
                <w:szCs w:val="16"/>
                <w:lang w:val="en-US"/>
              </w:rPr>
              <w:t>&lt;/</w:t>
            </w:r>
            <w:proofErr w:type="spellStart"/>
            <w:r w:rsidRPr="00E17EF8">
              <w:rPr>
                <w:rFonts w:ascii="Courier New" w:hAnsi="Courier New" w:cs="Courier New"/>
                <w:sz w:val="16"/>
                <w:szCs w:val="16"/>
                <w:lang w:val="en-US"/>
              </w:rPr>
              <w:t>attList</w:t>
            </w:r>
            <w:proofErr w:type="spellEnd"/>
            <w:r w:rsidRPr="00E17EF8">
              <w:rPr>
                <w:rFonts w:ascii="Courier New" w:hAnsi="Courier New" w:cs="Courier New"/>
                <w:sz w:val="16"/>
                <w:szCs w:val="16"/>
                <w:lang w:val="en-US"/>
              </w:rPr>
              <w:t>&gt;&lt;/</w:t>
            </w:r>
            <w:proofErr w:type="spellStart"/>
            <w:r w:rsidRPr="00E17EF8">
              <w:rPr>
                <w:rFonts w:ascii="Courier New" w:hAnsi="Courier New" w:cs="Courier New"/>
                <w:sz w:val="16"/>
                <w:szCs w:val="16"/>
                <w:lang w:val="en-US"/>
              </w:rPr>
              <w:t>classSpec</w:t>
            </w:r>
            <w:proofErr w:type="spellEnd"/>
            <w:r w:rsidRPr="00E17EF8">
              <w:rPr>
                <w:rFonts w:ascii="Courier New" w:hAnsi="Courier New" w:cs="Courier New"/>
                <w:sz w:val="16"/>
                <w:szCs w:val="16"/>
                <w:lang w:val="en-US"/>
              </w:rPr>
              <w:t>&gt;</w:t>
            </w:r>
          </w:p>
          <w:p w:rsidR="00343FDB" w:rsidRPr="00E17EF8" w:rsidRDefault="00E17EF8">
            <w:pPr>
              <w:spacing w:line="240" w:lineRule="auto"/>
              <w:contextualSpacing w:val="0"/>
              <w:rPr>
                <w:rFonts w:ascii="Courier New" w:hAnsi="Courier New" w:cs="Courier New"/>
                <w:sz w:val="16"/>
                <w:szCs w:val="16"/>
                <w:lang w:val="en-US"/>
              </w:rPr>
            </w:pPr>
            <w:bookmarkStart w:id="494" w:name="h.nn2jkr9ktcw0" w:colFirst="0" w:colLast="0"/>
            <w:bookmarkEnd w:id="494"/>
            <w:r w:rsidRPr="00E17EF8">
              <w:rPr>
                <w:rFonts w:ascii="Courier New" w:hAnsi="Courier New" w:cs="Courier New"/>
                <w:sz w:val="16"/>
                <w:szCs w:val="16"/>
                <w:lang w:val="en-US"/>
              </w:rPr>
              <w:t xml:space="preserve">      </w:t>
            </w:r>
          </w:p>
          <w:p w:rsidR="00343FDB" w:rsidRPr="00E17EF8" w:rsidRDefault="00E17EF8">
            <w:pPr>
              <w:spacing w:line="240" w:lineRule="auto"/>
              <w:contextualSpacing w:val="0"/>
              <w:rPr>
                <w:rFonts w:ascii="Courier New" w:hAnsi="Courier New" w:cs="Courier New"/>
                <w:sz w:val="16"/>
                <w:szCs w:val="16"/>
                <w:lang w:val="en-US"/>
              </w:rPr>
            </w:pPr>
            <w:bookmarkStart w:id="495" w:name="h.dx8mgtdaeud9" w:colFirst="0" w:colLast="0"/>
            <w:bookmarkEnd w:id="495"/>
            <w:r w:rsidRPr="00E17EF8">
              <w:rPr>
                <w:rFonts w:ascii="Courier New" w:hAnsi="Courier New" w:cs="Courier New"/>
                <w:sz w:val="16"/>
                <w:szCs w:val="16"/>
                <w:lang w:val="en-US"/>
              </w:rPr>
              <w:t>&lt;</w:t>
            </w:r>
            <w:proofErr w:type="spellStart"/>
            <w:r w:rsidRPr="00E17EF8">
              <w:rPr>
                <w:rFonts w:ascii="Courier New" w:hAnsi="Courier New" w:cs="Courier New"/>
                <w:sz w:val="16"/>
                <w:szCs w:val="16"/>
                <w:lang w:val="en-US"/>
              </w:rPr>
              <w:t>classSpec</w:t>
            </w:r>
            <w:proofErr w:type="spellEnd"/>
            <w:r w:rsidRPr="00E17EF8">
              <w:rPr>
                <w:rFonts w:ascii="Courier New" w:hAnsi="Courier New" w:cs="Courier New"/>
                <w:sz w:val="16"/>
                <w:szCs w:val="16"/>
                <w:lang w:val="en-US"/>
              </w:rPr>
              <w:t xml:space="preserve"> </w:t>
            </w:r>
            <w:proofErr w:type="spellStart"/>
            <w:r w:rsidRPr="00E17EF8">
              <w:rPr>
                <w:rFonts w:ascii="Courier New" w:hAnsi="Courier New" w:cs="Courier New"/>
                <w:sz w:val="16"/>
                <w:szCs w:val="16"/>
                <w:lang w:val="en-US"/>
              </w:rPr>
              <w:t>ident</w:t>
            </w:r>
            <w:proofErr w:type="spellEnd"/>
            <w:r w:rsidRPr="00E17EF8">
              <w:rPr>
                <w:rFonts w:ascii="Courier New" w:hAnsi="Courier New" w:cs="Courier New"/>
                <w:sz w:val="16"/>
                <w:szCs w:val="16"/>
                <w:lang w:val="en-US"/>
              </w:rPr>
              <w:t>="</w:t>
            </w:r>
            <w:proofErr w:type="spellStart"/>
            <w:r w:rsidRPr="00E17EF8">
              <w:rPr>
                <w:rFonts w:ascii="Courier New" w:hAnsi="Courier New" w:cs="Courier New"/>
                <w:sz w:val="16"/>
                <w:szCs w:val="16"/>
                <w:lang w:val="en-US"/>
              </w:rPr>
              <w:t>att.global.analytic</w:t>
            </w:r>
            <w:proofErr w:type="spellEnd"/>
            <w:r w:rsidRPr="00E17EF8">
              <w:rPr>
                <w:rFonts w:ascii="Courier New" w:hAnsi="Courier New" w:cs="Courier New"/>
                <w:sz w:val="16"/>
                <w:szCs w:val="16"/>
                <w:lang w:val="en-US"/>
              </w:rPr>
              <w:t>" type="</w:t>
            </w:r>
            <w:proofErr w:type="spellStart"/>
            <w:r w:rsidRPr="00E17EF8">
              <w:rPr>
                <w:rFonts w:ascii="Courier New" w:hAnsi="Courier New" w:cs="Courier New"/>
                <w:sz w:val="16"/>
                <w:szCs w:val="16"/>
                <w:lang w:val="en-US"/>
              </w:rPr>
              <w:t>atts</w:t>
            </w:r>
            <w:proofErr w:type="spellEnd"/>
            <w:r w:rsidRPr="00E17EF8">
              <w:rPr>
                <w:rFonts w:ascii="Courier New" w:hAnsi="Courier New" w:cs="Courier New"/>
                <w:sz w:val="16"/>
                <w:szCs w:val="16"/>
                <w:lang w:val="en-US"/>
              </w:rPr>
              <w:t>" mode="delete"/&gt;</w:t>
            </w:r>
          </w:p>
          <w:p w:rsidR="00343FDB" w:rsidRPr="00E17EF8" w:rsidRDefault="00E17EF8">
            <w:pPr>
              <w:spacing w:line="240" w:lineRule="auto"/>
              <w:contextualSpacing w:val="0"/>
              <w:rPr>
                <w:rFonts w:ascii="Courier New" w:hAnsi="Courier New" w:cs="Courier New"/>
                <w:sz w:val="16"/>
                <w:szCs w:val="16"/>
                <w:lang w:val="en-US"/>
              </w:rPr>
            </w:pPr>
            <w:bookmarkStart w:id="496" w:name="h.kq9fzb4afnsi" w:colFirst="0" w:colLast="0"/>
            <w:bookmarkEnd w:id="496"/>
            <w:r w:rsidRPr="00E17EF8">
              <w:rPr>
                <w:rFonts w:ascii="Courier New" w:hAnsi="Courier New" w:cs="Courier New"/>
                <w:sz w:val="16"/>
                <w:szCs w:val="16"/>
                <w:lang w:val="en-US"/>
              </w:rPr>
              <w:t>&lt;</w:t>
            </w:r>
            <w:proofErr w:type="spellStart"/>
            <w:r w:rsidRPr="00E17EF8">
              <w:rPr>
                <w:rFonts w:ascii="Courier New" w:hAnsi="Courier New" w:cs="Courier New"/>
                <w:sz w:val="16"/>
                <w:szCs w:val="16"/>
                <w:lang w:val="en-US"/>
              </w:rPr>
              <w:t>classSpec</w:t>
            </w:r>
            <w:proofErr w:type="spellEnd"/>
            <w:r w:rsidRPr="00E17EF8">
              <w:rPr>
                <w:rFonts w:ascii="Courier New" w:hAnsi="Courier New" w:cs="Courier New"/>
                <w:sz w:val="16"/>
                <w:szCs w:val="16"/>
                <w:lang w:val="en-US"/>
              </w:rPr>
              <w:t xml:space="preserve"> </w:t>
            </w:r>
            <w:proofErr w:type="spellStart"/>
            <w:r w:rsidRPr="00E17EF8">
              <w:rPr>
                <w:rFonts w:ascii="Courier New" w:hAnsi="Courier New" w:cs="Courier New"/>
                <w:sz w:val="16"/>
                <w:szCs w:val="16"/>
                <w:lang w:val="en-US"/>
              </w:rPr>
              <w:t>ident</w:t>
            </w:r>
            <w:proofErr w:type="spellEnd"/>
            <w:r w:rsidRPr="00E17EF8">
              <w:rPr>
                <w:rFonts w:ascii="Courier New" w:hAnsi="Courier New" w:cs="Courier New"/>
                <w:sz w:val="16"/>
                <w:szCs w:val="16"/>
                <w:lang w:val="en-US"/>
              </w:rPr>
              <w:t>="</w:t>
            </w:r>
            <w:proofErr w:type="spellStart"/>
            <w:r w:rsidRPr="00E17EF8">
              <w:rPr>
                <w:rFonts w:ascii="Courier New" w:hAnsi="Courier New" w:cs="Courier New"/>
                <w:sz w:val="16"/>
                <w:szCs w:val="16"/>
                <w:lang w:val="en-US"/>
              </w:rPr>
              <w:t>att.global.facs</w:t>
            </w:r>
            <w:proofErr w:type="spellEnd"/>
            <w:r w:rsidRPr="00E17EF8">
              <w:rPr>
                <w:rFonts w:ascii="Courier New" w:hAnsi="Courier New" w:cs="Courier New"/>
                <w:sz w:val="16"/>
                <w:szCs w:val="16"/>
                <w:lang w:val="en-US"/>
              </w:rPr>
              <w:t>" type="</w:t>
            </w:r>
            <w:proofErr w:type="spellStart"/>
            <w:r w:rsidRPr="00E17EF8">
              <w:rPr>
                <w:rFonts w:ascii="Courier New" w:hAnsi="Courier New" w:cs="Courier New"/>
                <w:sz w:val="16"/>
                <w:szCs w:val="16"/>
                <w:lang w:val="en-US"/>
              </w:rPr>
              <w:t>atts</w:t>
            </w:r>
            <w:proofErr w:type="spellEnd"/>
            <w:r w:rsidRPr="00E17EF8">
              <w:rPr>
                <w:rFonts w:ascii="Courier New" w:hAnsi="Courier New" w:cs="Courier New"/>
                <w:sz w:val="16"/>
                <w:szCs w:val="16"/>
                <w:lang w:val="en-US"/>
              </w:rPr>
              <w:t>" mode="delete"/&gt;</w:t>
            </w:r>
          </w:p>
          <w:p w:rsidR="00343FDB" w:rsidRPr="00E17EF8" w:rsidRDefault="00E17EF8">
            <w:pPr>
              <w:spacing w:line="240" w:lineRule="auto"/>
              <w:contextualSpacing w:val="0"/>
              <w:rPr>
                <w:rFonts w:ascii="Courier New" w:hAnsi="Courier New" w:cs="Courier New"/>
                <w:sz w:val="16"/>
                <w:szCs w:val="16"/>
                <w:lang w:val="en-US"/>
              </w:rPr>
            </w:pPr>
            <w:bookmarkStart w:id="497" w:name="h.ripj6l89gx5s" w:colFirst="0" w:colLast="0"/>
            <w:bookmarkEnd w:id="497"/>
            <w:r w:rsidRPr="00E17EF8">
              <w:rPr>
                <w:rFonts w:ascii="Courier New" w:hAnsi="Courier New" w:cs="Courier New"/>
                <w:sz w:val="16"/>
                <w:szCs w:val="16"/>
                <w:lang w:val="en-US"/>
              </w:rPr>
              <w:lastRenderedPageBreak/>
              <w:t>&lt;</w:t>
            </w:r>
            <w:proofErr w:type="spellStart"/>
            <w:r w:rsidRPr="00E17EF8">
              <w:rPr>
                <w:rFonts w:ascii="Courier New" w:hAnsi="Courier New" w:cs="Courier New"/>
                <w:sz w:val="16"/>
                <w:szCs w:val="16"/>
                <w:lang w:val="en-US"/>
              </w:rPr>
              <w:t>classSpec</w:t>
            </w:r>
            <w:proofErr w:type="spellEnd"/>
            <w:r w:rsidRPr="00E17EF8">
              <w:rPr>
                <w:rFonts w:ascii="Courier New" w:hAnsi="Courier New" w:cs="Courier New"/>
                <w:sz w:val="16"/>
                <w:szCs w:val="16"/>
                <w:lang w:val="en-US"/>
              </w:rPr>
              <w:t xml:space="preserve"> </w:t>
            </w:r>
            <w:proofErr w:type="spellStart"/>
            <w:r w:rsidRPr="00E17EF8">
              <w:rPr>
                <w:rFonts w:ascii="Courier New" w:hAnsi="Courier New" w:cs="Courier New"/>
                <w:sz w:val="16"/>
                <w:szCs w:val="16"/>
                <w:lang w:val="en-US"/>
              </w:rPr>
              <w:t>ident</w:t>
            </w:r>
            <w:proofErr w:type="spellEnd"/>
            <w:r w:rsidRPr="00E17EF8">
              <w:rPr>
                <w:rFonts w:ascii="Courier New" w:hAnsi="Courier New" w:cs="Courier New"/>
                <w:sz w:val="16"/>
                <w:szCs w:val="16"/>
                <w:lang w:val="en-US"/>
              </w:rPr>
              <w:t>="</w:t>
            </w:r>
            <w:proofErr w:type="spellStart"/>
            <w:r w:rsidRPr="00E17EF8">
              <w:rPr>
                <w:rFonts w:ascii="Courier New" w:hAnsi="Courier New" w:cs="Courier New"/>
                <w:sz w:val="16"/>
                <w:szCs w:val="16"/>
                <w:lang w:val="en-US"/>
              </w:rPr>
              <w:t>att.global.change</w:t>
            </w:r>
            <w:proofErr w:type="spellEnd"/>
            <w:r w:rsidRPr="00E17EF8">
              <w:rPr>
                <w:rFonts w:ascii="Courier New" w:hAnsi="Courier New" w:cs="Courier New"/>
                <w:sz w:val="16"/>
                <w:szCs w:val="16"/>
                <w:lang w:val="en-US"/>
              </w:rPr>
              <w:t>" type="</w:t>
            </w:r>
            <w:proofErr w:type="spellStart"/>
            <w:r w:rsidRPr="00E17EF8">
              <w:rPr>
                <w:rFonts w:ascii="Courier New" w:hAnsi="Courier New" w:cs="Courier New"/>
                <w:sz w:val="16"/>
                <w:szCs w:val="16"/>
                <w:lang w:val="en-US"/>
              </w:rPr>
              <w:t>atts</w:t>
            </w:r>
            <w:proofErr w:type="spellEnd"/>
            <w:r w:rsidRPr="00E17EF8">
              <w:rPr>
                <w:rFonts w:ascii="Courier New" w:hAnsi="Courier New" w:cs="Courier New"/>
                <w:sz w:val="16"/>
                <w:szCs w:val="16"/>
                <w:lang w:val="en-US"/>
              </w:rPr>
              <w:t>" mode="delete"/&gt;</w:t>
            </w:r>
          </w:p>
          <w:p w:rsidR="00343FDB" w:rsidRPr="00E17EF8" w:rsidRDefault="00343FDB">
            <w:pPr>
              <w:spacing w:line="240" w:lineRule="auto"/>
              <w:contextualSpacing w:val="0"/>
              <w:rPr>
                <w:rFonts w:ascii="Courier New" w:hAnsi="Courier New" w:cs="Courier New"/>
                <w:sz w:val="16"/>
                <w:szCs w:val="16"/>
                <w:lang w:val="en-US"/>
              </w:rPr>
            </w:pPr>
            <w:bookmarkStart w:id="498" w:name="h.v9ocb3f7lkob" w:colFirst="0" w:colLast="0"/>
            <w:bookmarkEnd w:id="498"/>
          </w:p>
          <w:p w:rsidR="00343FDB" w:rsidRPr="00E17EF8" w:rsidRDefault="00E17EF8">
            <w:pPr>
              <w:spacing w:line="240" w:lineRule="auto"/>
              <w:contextualSpacing w:val="0"/>
              <w:rPr>
                <w:rFonts w:ascii="Courier New" w:hAnsi="Courier New" w:cs="Courier New"/>
                <w:sz w:val="16"/>
                <w:szCs w:val="16"/>
                <w:lang w:val="en-US"/>
              </w:rPr>
            </w:pPr>
            <w:bookmarkStart w:id="499" w:name="h.mtuo39z0sy5n" w:colFirst="0" w:colLast="0"/>
            <w:bookmarkEnd w:id="499"/>
            <w:r w:rsidRPr="00E17EF8">
              <w:rPr>
                <w:rFonts w:ascii="Courier New" w:hAnsi="Courier New" w:cs="Courier New"/>
                <w:sz w:val="16"/>
                <w:szCs w:val="16"/>
                <w:lang w:val="en-US"/>
              </w:rPr>
              <w:t>&lt;!-- and remove some other attribute classes too --&gt;</w:t>
            </w:r>
          </w:p>
          <w:p w:rsidR="00343FDB" w:rsidRPr="00E17EF8" w:rsidRDefault="00343FDB">
            <w:pPr>
              <w:spacing w:line="240" w:lineRule="auto"/>
              <w:contextualSpacing w:val="0"/>
              <w:rPr>
                <w:rFonts w:ascii="Courier New" w:hAnsi="Courier New" w:cs="Courier New"/>
                <w:sz w:val="16"/>
                <w:szCs w:val="16"/>
                <w:lang w:val="en-US"/>
              </w:rPr>
            </w:pPr>
            <w:bookmarkStart w:id="500" w:name="h.vltckz5zmb4v" w:colFirst="0" w:colLast="0"/>
            <w:bookmarkEnd w:id="500"/>
          </w:p>
          <w:p w:rsidR="00343FDB" w:rsidRPr="00A279D7" w:rsidRDefault="00E17EF8">
            <w:pPr>
              <w:spacing w:line="240" w:lineRule="auto"/>
              <w:contextualSpacing w:val="0"/>
              <w:rPr>
                <w:rFonts w:ascii="Courier New" w:hAnsi="Courier New" w:cs="Courier New"/>
                <w:sz w:val="16"/>
                <w:szCs w:val="16"/>
                <w:lang w:val="en-GB"/>
              </w:rPr>
            </w:pPr>
            <w:bookmarkStart w:id="501" w:name="h.i57jwqn4kup5" w:colFirst="0" w:colLast="0"/>
            <w:bookmarkEnd w:id="501"/>
            <w:r w:rsidRPr="00A279D7">
              <w:rPr>
                <w:rFonts w:ascii="Courier New" w:hAnsi="Courier New" w:cs="Courier New"/>
                <w:sz w:val="16"/>
                <w:szCs w:val="16"/>
                <w:lang w:val="en-GB"/>
              </w:rPr>
              <w:t>&lt;</w:t>
            </w:r>
            <w:proofErr w:type="spellStart"/>
            <w:r w:rsidRPr="00A279D7">
              <w:rPr>
                <w:rFonts w:ascii="Courier New" w:hAnsi="Courier New" w:cs="Courier New"/>
                <w:sz w:val="16"/>
                <w:szCs w:val="16"/>
                <w:lang w:val="en-GB"/>
              </w:rPr>
              <w:t>classSpec</w:t>
            </w:r>
            <w:proofErr w:type="spellEnd"/>
            <w:r w:rsidRPr="00A279D7">
              <w:rPr>
                <w:rFonts w:ascii="Courier New" w:hAnsi="Courier New" w:cs="Courier New"/>
                <w:sz w:val="16"/>
                <w:szCs w:val="16"/>
                <w:lang w:val="en-GB"/>
              </w:rPr>
              <w:t xml:space="preserve"> </w:t>
            </w:r>
            <w:proofErr w:type="spellStart"/>
            <w:r w:rsidRPr="00A279D7">
              <w:rPr>
                <w:rFonts w:ascii="Courier New" w:hAnsi="Courier New" w:cs="Courier New"/>
                <w:sz w:val="16"/>
                <w:szCs w:val="16"/>
                <w:lang w:val="en-GB"/>
              </w:rPr>
              <w:t>ident</w:t>
            </w:r>
            <w:proofErr w:type="spellEnd"/>
            <w:r w:rsidRPr="00A279D7">
              <w:rPr>
                <w:rFonts w:ascii="Courier New" w:hAnsi="Courier New" w:cs="Courier New"/>
                <w:sz w:val="16"/>
                <w:szCs w:val="16"/>
                <w:lang w:val="en-GB"/>
              </w:rPr>
              <w:t>="</w:t>
            </w:r>
            <w:proofErr w:type="spellStart"/>
            <w:r w:rsidRPr="00A279D7">
              <w:rPr>
                <w:rFonts w:ascii="Courier New" w:hAnsi="Courier New" w:cs="Courier New"/>
                <w:sz w:val="16"/>
                <w:szCs w:val="16"/>
                <w:lang w:val="en-GB"/>
              </w:rPr>
              <w:t>att.declaring</w:t>
            </w:r>
            <w:proofErr w:type="spellEnd"/>
            <w:r w:rsidRPr="00A279D7">
              <w:rPr>
                <w:rFonts w:ascii="Courier New" w:hAnsi="Courier New" w:cs="Courier New"/>
                <w:sz w:val="16"/>
                <w:szCs w:val="16"/>
                <w:lang w:val="en-GB"/>
              </w:rPr>
              <w:t>" type="</w:t>
            </w:r>
            <w:proofErr w:type="spellStart"/>
            <w:r w:rsidRPr="00A279D7">
              <w:rPr>
                <w:rFonts w:ascii="Courier New" w:hAnsi="Courier New" w:cs="Courier New"/>
                <w:sz w:val="16"/>
                <w:szCs w:val="16"/>
                <w:lang w:val="en-GB"/>
              </w:rPr>
              <w:t>atts</w:t>
            </w:r>
            <w:proofErr w:type="spellEnd"/>
            <w:r w:rsidRPr="00A279D7">
              <w:rPr>
                <w:rFonts w:ascii="Courier New" w:hAnsi="Courier New" w:cs="Courier New"/>
                <w:sz w:val="16"/>
                <w:szCs w:val="16"/>
                <w:lang w:val="en-GB"/>
              </w:rPr>
              <w:t>" mode="delete"/&gt;</w:t>
            </w:r>
          </w:p>
          <w:p w:rsidR="00343FDB" w:rsidRPr="00E17EF8" w:rsidRDefault="00E17EF8">
            <w:pPr>
              <w:spacing w:line="240" w:lineRule="auto"/>
              <w:contextualSpacing w:val="0"/>
              <w:rPr>
                <w:rFonts w:ascii="Courier New" w:hAnsi="Courier New" w:cs="Courier New"/>
                <w:sz w:val="16"/>
                <w:szCs w:val="16"/>
              </w:rPr>
            </w:pPr>
            <w:bookmarkStart w:id="502" w:name="h.3swuzs7yi4lh" w:colFirst="0" w:colLast="0"/>
            <w:bookmarkEnd w:id="502"/>
            <w:r w:rsidRPr="00E17EF8">
              <w:rPr>
                <w:rFonts w:ascii="Courier New" w:hAnsi="Courier New" w:cs="Courier New"/>
                <w:sz w:val="16"/>
                <w:szCs w:val="16"/>
              </w:rPr>
              <w:t>&lt;</w:t>
            </w:r>
            <w:proofErr w:type="spellStart"/>
            <w:r w:rsidRPr="00E17EF8">
              <w:rPr>
                <w:rFonts w:ascii="Courier New" w:hAnsi="Courier New" w:cs="Courier New"/>
                <w:sz w:val="16"/>
                <w:szCs w:val="16"/>
              </w:rPr>
              <w:t>classSpec</w:t>
            </w:r>
            <w:proofErr w:type="spellEnd"/>
            <w:r w:rsidRPr="00E17EF8">
              <w:rPr>
                <w:rFonts w:ascii="Courier New" w:hAnsi="Courier New" w:cs="Courier New"/>
                <w:sz w:val="16"/>
                <w:szCs w:val="16"/>
              </w:rPr>
              <w:t xml:space="preserve"> ident="</w:t>
            </w:r>
            <w:proofErr w:type="spellStart"/>
            <w:r w:rsidRPr="00E17EF8">
              <w:rPr>
                <w:rFonts w:ascii="Courier New" w:hAnsi="Courier New" w:cs="Courier New"/>
                <w:sz w:val="16"/>
                <w:szCs w:val="16"/>
              </w:rPr>
              <w:t>att.datable</w:t>
            </w:r>
            <w:proofErr w:type="spellEnd"/>
            <w:r w:rsidRPr="00E17EF8">
              <w:rPr>
                <w:rFonts w:ascii="Courier New" w:hAnsi="Courier New" w:cs="Courier New"/>
                <w:sz w:val="16"/>
                <w:szCs w:val="16"/>
              </w:rPr>
              <w:t>" type="</w:t>
            </w:r>
            <w:proofErr w:type="spellStart"/>
            <w:r w:rsidRPr="00E17EF8">
              <w:rPr>
                <w:rFonts w:ascii="Courier New" w:hAnsi="Courier New" w:cs="Courier New"/>
                <w:sz w:val="16"/>
                <w:szCs w:val="16"/>
              </w:rPr>
              <w:t>atts</w:t>
            </w:r>
            <w:proofErr w:type="spellEnd"/>
            <w:r w:rsidRPr="00E17EF8">
              <w:rPr>
                <w:rFonts w:ascii="Courier New" w:hAnsi="Courier New" w:cs="Courier New"/>
                <w:sz w:val="16"/>
                <w:szCs w:val="16"/>
              </w:rPr>
              <w:t xml:space="preserve">" </w:t>
            </w:r>
            <w:proofErr w:type="spellStart"/>
            <w:r w:rsidRPr="00E17EF8">
              <w:rPr>
                <w:rFonts w:ascii="Courier New" w:hAnsi="Courier New" w:cs="Courier New"/>
                <w:sz w:val="16"/>
                <w:szCs w:val="16"/>
              </w:rPr>
              <w:t>mode</w:t>
            </w:r>
            <w:proofErr w:type="spellEnd"/>
            <w:r w:rsidRPr="00E17EF8">
              <w:rPr>
                <w:rFonts w:ascii="Courier New" w:hAnsi="Courier New" w:cs="Courier New"/>
                <w:sz w:val="16"/>
                <w:szCs w:val="16"/>
              </w:rPr>
              <w:t>="</w:t>
            </w:r>
            <w:proofErr w:type="spellStart"/>
            <w:r w:rsidRPr="00E17EF8">
              <w:rPr>
                <w:rFonts w:ascii="Courier New" w:hAnsi="Courier New" w:cs="Courier New"/>
                <w:sz w:val="16"/>
                <w:szCs w:val="16"/>
              </w:rPr>
              <w:t>delete</w:t>
            </w:r>
            <w:proofErr w:type="spellEnd"/>
            <w:r w:rsidRPr="00E17EF8">
              <w:rPr>
                <w:rFonts w:ascii="Courier New" w:hAnsi="Courier New" w:cs="Courier New"/>
                <w:sz w:val="16"/>
                <w:szCs w:val="16"/>
              </w:rPr>
              <w:t>"/&gt;</w:t>
            </w:r>
          </w:p>
          <w:p w:rsidR="00343FDB" w:rsidRPr="00E17EF8" w:rsidRDefault="00E17EF8">
            <w:pPr>
              <w:spacing w:line="240" w:lineRule="auto"/>
              <w:contextualSpacing w:val="0"/>
              <w:rPr>
                <w:rFonts w:ascii="Courier New" w:hAnsi="Courier New" w:cs="Courier New"/>
                <w:sz w:val="16"/>
                <w:szCs w:val="16"/>
              </w:rPr>
            </w:pPr>
            <w:bookmarkStart w:id="503" w:name="h.ovbc7eyel88l" w:colFirst="0" w:colLast="0"/>
            <w:bookmarkEnd w:id="503"/>
            <w:r w:rsidRPr="00E17EF8">
              <w:rPr>
                <w:rFonts w:ascii="Courier New" w:hAnsi="Courier New" w:cs="Courier New"/>
                <w:sz w:val="16"/>
                <w:szCs w:val="16"/>
              </w:rPr>
              <w:t>&lt;/</w:t>
            </w:r>
            <w:proofErr w:type="spellStart"/>
            <w:r w:rsidRPr="00E17EF8">
              <w:rPr>
                <w:rFonts w:ascii="Courier New" w:hAnsi="Courier New" w:cs="Courier New"/>
                <w:sz w:val="16"/>
                <w:szCs w:val="16"/>
              </w:rPr>
              <w:t>schemaSpec</w:t>
            </w:r>
            <w:proofErr w:type="spellEnd"/>
            <w:r w:rsidRPr="00E17EF8">
              <w:rPr>
                <w:rFonts w:ascii="Courier New" w:hAnsi="Courier New" w:cs="Courier New"/>
                <w:sz w:val="16"/>
                <w:szCs w:val="16"/>
              </w:rPr>
              <w:t>&gt;</w:t>
            </w:r>
          </w:p>
          <w:p w:rsidR="00343FDB" w:rsidRPr="00E17EF8" w:rsidRDefault="00343FDB">
            <w:pPr>
              <w:spacing w:line="240" w:lineRule="auto"/>
              <w:contextualSpacing w:val="0"/>
              <w:rPr>
                <w:rFonts w:ascii="Courier New" w:hAnsi="Courier New" w:cs="Courier New"/>
                <w:sz w:val="16"/>
                <w:szCs w:val="16"/>
              </w:rPr>
            </w:pPr>
            <w:bookmarkStart w:id="504" w:name="h.i5utjks1n4oc" w:colFirst="0" w:colLast="0"/>
            <w:bookmarkEnd w:id="504"/>
          </w:p>
        </w:tc>
      </w:tr>
    </w:tbl>
    <w:p w:rsidR="00343FDB" w:rsidRDefault="00343FDB">
      <w:pPr>
        <w:contextualSpacing w:val="0"/>
      </w:pPr>
    </w:p>
    <w:p w:rsidR="00343FDB" w:rsidRPr="00E17EF8" w:rsidRDefault="00343FDB">
      <w:pPr>
        <w:contextualSpacing w:val="0"/>
        <w:rPr>
          <w:lang w:val="en-US"/>
        </w:rPr>
      </w:pPr>
    </w:p>
    <w:p w:rsidR="00343FDB" w:rsidRPr="00E17EF8" w:rsidRDefault="00E17EF8">
      <w:pPr>
        <w:rPr>
          <w:lang w:val="en-US"/>
        </w:rPr>
      </w:pPr>
      <w:bookmarkStart w:id="505" w:name="h.z87ghcd7ykar" w:colFirst="0" w:colLast="0"/>
      <w:bookmarkEnd w:id="505"/>
      <w:r w:rsidRPr="00E17EF8">
        <w:rPr>
          <w:lang w:val="en-US"/>
        </w:rPr>
        <w:br w:type="page"/>
      </w:r>
    </w:p>
    <w:p w:rsidR="00343FDB" w:rsidRPr="00E17EF8" w:rsidRDefault="00E17EF8">
      <w:pPr>
        <w:pStyle w:val="berschrift1"/>
        <w:contextualSpacing w:val="0"/>
        <w:rPr>
          <w:lang w:val="en-US"/>
        </w:rPr>
      </w:pPr>
      <w:bookmarkStart w:id="506" w:name="h.tlkorgbbueim" w:colFirst="0" w:colLast="0"/>
      <w:bookmarkStart w:id="507" w:name="h.ftvvvknlnnr0" w:colFirst="0" w:colLast="0"/>
      <w:bookmarkStart w:id="508" w:name="_Toc408578649"/>
      <w:bookmarkEnd w:id="506"/>
      <w:bookmarkEnd w:id="507"/>
      <w:r w:rsidRPr="00E17EF8">
        <w:rPr>
          <w:lang w:val="en-US"/>
        </w:rPr>
        <w:lastRenderedPageBreak/>
        <w:t>Annex B</w:t>
      </w:r>
      <w:bookmarkEnd w:id="508"/>
    </w:p>
    <w:p w:rsidR="00343FDB" w:rsidRPr="00E17EF8" w:rsidRDefault="00E17EF8">
      <w:pPr>
        <w:pStyle w:val="berschrift2"/>
        <w:contextualSpacing w:val="0"/>
        <w:rPr>
          <w:lang w:val="en-US"/>
        </w:rPr>
      </w:pPr>
      <w:bookmarkStart w:id="509" w:name="h.64vh14os2ay4" w:colFirst="0" w:colLast="0"/>
      <w:bookmarkStart w:id="510" w:name="_Toc408578650"/>
      <w:bookmarkEnd w:id="509"/>
      <w:r w:rsidRPr="00E17EF8">
        <w:rPr>
          <w:lang w:val="en-US"/>
        </w:rPr>
        <w:t>Fully encoded example</w:t>
      </w:r>
      <w:bookmarkEnd w:id="510"/>
    </w:p>
    <w:p w:rsidR="00343FDB" w:rsidRPr="00E17EF8" w:rsidRDefault="00343FDB">
      <w:pPr>
        <w:contextualSpacing w:val="0"/>
        <w:rPr>
          <w:lang w:val="en-US"/>
        </w:rPr>
      </w:pPr>
    </w:p>
    <w:tbl>
      <w:tblPr>
        <w:tblStyle w:val="af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43FDB" w:rsidRPr="00750C49">
        <w:tc>
          <w:tcPr>
            <w:tcW w:w="9360" w:type="dxa"/>
            <w:tcMar>
              <w:top w:w="100" w:type="dxa"/>
              <w:left w:w="100" w:type="dxa"/>
              <w:bottom w:w="100" w:type="dxa"/>
              <w:right w:w="100" w:type="dxa"/>
            </w:tcMar>
          </w:tcPr>
          <w:p w:rsidR="00343FDB" w:rsidRDefault="00E17EF8">
            <w:pPr>
              <w:contextualSpacing w:val="0"/>
            </w:pPr>
            <w:proofErr w:type="gramStart"/>
            <w:r>
              <w:rPr>
                <w:rFonts w:ascii="Courier New" w:eastAsia="Courier New" w:hAnsi="Courier New" w:cs="Courier New"/>
                <w:sz w:val="16"/>
              </w:rPr>
              <w:t>&lt;?</w:t>
            </w:r>
            <w:proofErr w:type="spellStart"/>
            <w:r>
              <w:rPr>
                <w:rFonts w:ascii="Courier New" w:eastAsia="Courier New" w:hAnsi="Courier New" w:cs="Courier New"/>
                <w:sz w:val="16"/>
              </w:rPr>
              <w:t>xml</w:t>
            </w:r>
            <w:proofErr w:type="spellEnd"/>
            <w:proofErr w:type="gramEnd"/>
            <w:r>
              <w:rPr>
                <w:rFonts w:ascii="Courier New" w:eastAsia="Courier New" w:hAnsi="Courier New" w:cs="Courier New"/>
                <w:sz w:val="16"/>
              </w:rPr>
              <w:t xml:space="preserve"> </w:t>
            </w:r>
            <w:proofErr w:type="spellStart"/>
            <w:r>
              <w:rPr>
                <w:rFonts w:ascii="Courier New" w:eastAsia="Courier New" w:hAnsi="Courier New" w:cs="Courier New"/>
                <w:sz w:val="16"/>
              </w:rPr>
              <w:t>version</w:t>
            </w:r>
            <w:proofErr w:type="spellEnd"/>
            <w:r>
              <w:rPr>
                <w:rFonts w:ascii="Courier New" w:eastAsia="Courier New" w:hAnsi="Courier New" w:cs="Courier New"/>
                <w:sz w:val="16"/>
              </w:rPr>
              <w:t xml:space="preserve">="1.0" </w:t>
            </w:r>
            <w:proofErr w:type="spellStart"/>
            <w:r>
              <w:rPr>
                <w:rFonts w:ascii="Courier New" w:eastAsia="Courier New" w:hAnsi="Courier New" w:cs="Courier New"/>
                <w:sz w:val="16"/>
              </w:rPr>
              <w:t>encoding</w:t>
            </w:r>
            <w:proofErr w:type="spellEnd"/>
            <w:r>
              <w:rPr>
                <w:rFonts w:ascii="Courier New" w:eastAsia="Courier New" w:hAnsi="Courier New" w:cs="Courier New"/>
                <w:sz w:val="16"/>
              </w:rPr>
              <w:t>="UTF-8"?&gt;</w:t>
            </w:r>
          </w:p>
          <w:p w:rsidR="00343FDB" w:rsidRDefault="00E17EF8">
            <w:pPr>
              <w:contextualSpacing w:val="0"/>
            </w:pPr>
            <w:r>
              <w:rPr>
                <w:rFonts w:ascii="Courier New" w:eastAsia="Courier New" w:hAnsi="Courier New" w:cs="Courier New"/>
                <w:sz w:val="16"/>
              </w:rPr>
              <w:t xml:space="preserve">&lt;TEI </w:t>
            </w:r>
            <w:proofErr w:type="spellStart"/>
            <w:r>
              <w:rPr>
                <w:rFonts w:ascii="Courier New" w:eastAsia="Courier New" w:hAnsi="Courier New" w:cs="Courier New"/>
                <w:sz w:val="16"/>
              </w:rPr>
              <w:t>xmlns</w:t>
            </w:r>
            <w:proofErr w:type="spellEnd"/>
            <w:r>
              <w:rPr>
                <w:rFonts w:ascii="Courier New" w:eastAsia="Courier New" w:hAnsi="Courier New" w:cs="Courier New"/>
                <w:sz w:val="16"/>
              </w:rPr>
              <w:t xml:space="preserve">="http://www.tei-c.org/ns/1.0" </w:t>
            </w:r>
            <w:proofErr w:type="spellStart"/>
            <w:r>
              <w:rPr>
                <w:rFonts w:ascii="Courier New" w:eastAsia="Courier New" w:hAnsi="Courier New" w:cs="Courier New"/>
                <w:sz w:val="16"/>
              </w:rPr>
              <w:t>xmlns:xs</w:t>
            </w:r>
            <w:proofErr w:type="spellEnd"/>
            <w:r>
              <w:rPr>
                <w:rFonts w:ascii="Courier New" w:eastAsia="Courier New" w:hAnsi="Courier New" w:cs="Courier New"/>
                <w:sz w:val="16"/>
              </w:rPr>
              <w:t xml:space="preserve">="http://www.w3.org/2001/XMLSchema" </w:t>
            </w:r>
            <w:proofErr w:type="spellStart"/>
            <w:r>
              <w:rPr>
                <w:rFonts w:ascii="Courier New" w:eastAsia="Courier New" w:hAnsi="Courier New" w:cs="Courier New"/>
                <w:sz w:val="16"/>
              </w:rPr>
              <w:t>xmlns:tei</w:t>
            </w:r>
            <w:proofErr w:type="spellEnd"/>
            <w:r>
              <w:rPr>
                <w:rFonts w:ascii="Courier New" w:eastAsia="Courier New" w:hAnsi="Courier New" w:cs="Courier New"/>
                <w:sz w:val="16"/>
              </w:rPr>
              <w:t>="http://www.tei-c.org/ns/1.0"&gt;</w:t>
            </w:r>
          </w:p>
          <w:p w:rsidR="00343FDB" w:rsidRPr="00E17EF8" w:rsidRDefault="00E17EF8">
            <w:pPr>
              <w:contextualSpacing w:val="0"/>
              <w:rPr>
                <w:lang w:val="en-US"/>
              </w:rPr>
            </w:pPr>
            <w:r>
              <w:rPr>
                <w:rFonts w:ascii="Courier New" w:eastAsia="Courier New" w:hAnsi="Courier New" w:cs="Courier New"/>
                <w:sz w:val="16"/>
              </w:rPr>
              <w:t xml:space="preserve">   </w:t>
            </w:r>
            <w:r w:rsidRPr="00E17EF8">
              <w:rPr>
                <w:rFonts w:ascii="Courier New" w:eastAsia="Courier New" w:hAnsi="Courier New" w:cs="Courier New"/>
                <w:sz w:val="16"/>
                <w:lang w:val="en-US"/>
              </w:rPr>
              <w:t>&lt;</w:t>
            </w:r>
            <w:proofErr w:type="spellStart"/>
            <w:r w:rsidRPr="00E17EF8">
              <w:rPr>
                <w:rFonts w:ascii="Courier New" w:eastAsia="Courier New" w:hAnsi="Courier New" w:cs="Courier New"/>
                <w:sz w:val="16"/>
                <w:lang w:val="en-US"/>
              </w:rPr>
              <w:t>teiHeader</w:t>
            </w:r>
            <w:proofErr w:type="spellEnd"/>
            <w:r w:rsidRPr="00E17EF8">
              <w:rPr>
                <w:rFonts w:ascii="Courier New" w:eastAsia="Courier New" w:hAnsi="Courier New" w:cs="Courier New"/>
                <w:sz w:val="16"/>
                <w:lang w:val="en-US"/>
              </w:rPr>
              <w:t>&gt;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t>
            </w:r>
            <w:proofErr w:type="spellStart"/>
            <w:r w:rsidRPr="00E17EF8">
              <w:rPr>
                <w:rFonts w:ascii="Courier New" w:eastAsia="Courier New" w:hAnsi="Courier New" w:cs="Courier New"/>
                <w:sz w:val="16"/>
                <w:lang w:val="en-US"/>
              </w:rPr>
              <w:t>fileDesc</w:t>
            </w:r>
            <w:proofErr w:type="spellEnd"/>
            <w:r w:rsidRPr="00E17EF8">
              <w:rPr>
                <w:rFonts w:ascii="Courier New" w:eastAsia="Courier New" w:hAnsi="Courier New" w:cs="Courier New"/>
                <w:sz w:val="16"/>
                <w:lang w:val="en-US"/>
              </w:rPr>
              <w:t>&gt;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t>
            </w:r>
            <w:proofErr w:type="spellStart"/>
            <w:r w:rsidRPr="00E17EF8">
              <w:rPr>
                <w:rFonts w:ascii="Courier New" w:eastAsia="Courier New" w:hAnsi="Courier New" w:cs="Courier New"/>
                <w:sz w:val="16"/>
                <w:lang w:val="en-US"/>
              </w:rPr>
              <w:t>titleStmt</w:t>
            </w:r>
            <w:proofErr w:type="spellEnd"/>
            <w:r w:rsidRPr="00E17EF8">
              <w:rPr>
                <w:rFonts w:ascii="Courier New" w:eastAsia="Courier New" w:hAnsi="Courier New" w:cs="Courier New"/>
                <w:sz w:val="16"/>
                <w:lang w:val="en-US"/>
              </w:rPr>
              <w:t>&gt;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&lt;title/&gt;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t>
            </w:r>
            <w:proofErr w:type="spellStart"/>
            <w:r w:rsidRPr="00E17EF8">
              <w:rPr>
                <w:rFonts w:ascii="Courier New" w:eastAsia="Courier New" w:hAnsi="Courier New" w:cs="Courier New"/>
                <w:sz w:val="16"/>
                <w:lang w:val="en-US"/>
              </w:rPr>
              <w:t>titleStmt</w:t>
            </w:r>
            <w:proofErr w:type="spellEnd"/>
            <w:r w:rsidRPr="00E17EF8">
              <w:rPr>
                <w:rFonts w:ascii="Courier New" w:eastAsia="Courier New" w:hAnsi="Courier New" w:cs="Courier New"/>
                <w:sz w:val="16"/>
                <w:lang w:val="en-US"/>
              </w:rPr>
              <w:t>&gt;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t>
            </w:r>
            <w:proofErr w:type="spellStart"/>
            <w:r w:rsidRPr="00E17EF8">
              <w:rPr>
                <w:rFonts w:ascii="Courier New" w:eastAsia="Courier New" w:hAnsi="Courier New" w:cs="Courier New"/>
                <w:sz w:val="16"/>
                <w:lang w:val="en-US"/>
              </w:rPr>
              <w:t>publicationStmt</w:t>
            </w:r>
            <w:proofErr w:type="spellEnd"/>
            <w:r w:rsidRPr="00E17EF8">
              <w:rPr>
                <w:rFonts w:ascii="Courier New" w:eastAsia="Courier New" w:hAnsi="Courier New" w:cs="Courier New"/>
                <w:sz w:val="16"/>
                <w:lang w:val="en-US"/>
              </w:rPr>
              <w:t>&gt;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&lt;authority&gt;&lt;!--Fill me in--&gt;&lt;/authority&gt;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&lt;availability&gt;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t>
            </w:r>
            <w:proofErr w:type="spellStart"/>
            <w:r w:rsidRPr="00E17EF8">
              <w:rPr>
                <w:rFonts w:ascii="Courier New" w:eastAsia="Courier New" w:hAnsi="Courier New" w:cs="Courier New"/>
                <w:sz w:val="16"/>
                <w:lang w:val="en-US"/>
              </w:rPr>
              <w:t>licence</w:t>
            </w:r>
            <w:proofErr w:type="spellEnd"/>
            <w:r w:rsidRPr="00E17EF8">
              <w:rPr>
                <w:rFonts w:ascii="Courier New" w:eastAsia="Courier New" w:hAnsi="Courier New" w:cs="Courier New"/>
                <w:sz w:val="16"/>
                <w:lang w:val="en-US"/>
              </w:rPr>
              <w:t xml:space="preserve"> target="</w:t>
            </w:r>
            <w:proofErr w:type="spellStart"/>
            <w:r w:rsidRPr="00E17EF8">
              <w:rPr>
                <w:rFonts w:ascii="Courier New" w:eastAsia="Courier New" w:hAnsi="Courier New" w:cs="Courier New"/>
                <w:sz w:val="16"/>
                <w:lang w:val="en-US"/>
              </w:rPr>
              <w:t>someurl</w:t>
            </w:r>
            <w:proofErr w:type="spellEnd"/>
            <w:r w:rsidRPr="00E17EF8">
              <w:rPr>
                <w:rFonts w:ascii="Courier New" w:eastAsia="Courier New" w:hAnsi="Courier New" w:cs="Courier New"/>
                <w:sz w:val="16"/>
                <w:lang w:val="en-US"/>
              </w:rPr>
              <w:t>"/&gt;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&lt;p&gt;&lt;!--Fill me in--&gt;&lt;/p&gt;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&lt;/availability&gt;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&lt;distributor&gt;&lt;!--Fill me in--&gt;&lt;/distributor&gt;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&lt;address&gt;&lt;!--Fill me in--&gt;&lt;/address&gt;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t>
            </w:r>
            <w:proofErr w:type="spellStart"/>
            <w:r w:rsidRPr="00E17EF8">
              <w:rPr>
                <w:rFonts w:ascii="Courier New" w:eastAsia="Courier New" w:hAnsi="Courier New" w:cs="Courier New"/>
                <w:sz w:val="16"/>
                <w:lang w:val="en-US"/>
              </w:rPr>
              <w:t>publicationStmt</w:t>
            </w:r>
            <w:proofErr w:type="spellEnd"/>
            <w:r w:rsidRPr="00E17EF8">
              <w:rPr>
                <w:rFonts w:ascii="Courier New" w:eastAsia="Courier New" w:hAnsi="Courier New" w:cs="Courier New"/>
                <w:sz w:val="16"/>
                <w:lang w:val="en-US"/>
              </w:rPr>
              <w:t>&gt;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t>
            </w:r>
            <w:proofErr w:type="spellStart"/>
            <w:r w:rsidRPr="00E17EF8">
              <w:rPr>
                <w:rFonts w:ascii="Courier New" w:eastAsia="Courier New" w:hAnsi="Courier New" w:cs="Courier New"/>
                <w:sz w:val="16"/>
                <w:lang w:val="en-US"/>
              </w:rPr>
              <w:t>sourceDesc</w:t>
            </w:r>
            <w:proofErr w:type="spellEnd"/>
            <w:r w:rsidRPr="00E17EF8">
              <w:rPr>
                <w:rFonts w:ascii="Courier New" w:eastAsia="Courier New" w:hAnsi="Courier New" w:cs="Courier New"/>
                <w:sz w:val="16"/>
                <w:lang w:val="en-US"/>
              </w:rPr>
              <w:t>&gt;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t>
            </w:r>
            <w:proofErr w:type="spellStart"/>
            <w:r w:rsidRPr="00E17EF8">
              <w:rPr>
                <w:rFonts w:ascii="Courier New" w:eastAsia="Courier New" w:hAnsi="Courier New" w:cs="Courier New"/>
                <w:sz w:val="16"/>
                <w:lang w:val="en-US"/>
              </w:rPr>
              <w:t>recordingStmt</w:t>
            </w:r>
            <w:proofErr w:type="spellEnd"/>
            <w:r w:rsidRPr="00E17EF8">
              <w:rPr>
                <w:rFonts w:ascii="Courier New" w:eastAsia="Courier New" w:hAnsi="Courier New" w:cs="Courier New"/>
                <w:sz w:val="16"/>
                <w:lang w:val="en-US"/>
              </w:rPr>
              <w:t>&gt;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&lt;recording type="video"&gt;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&lt;media </w:t>
            </w:r>
            <w:proofErr w:type="spellStart"/>
            <w:r w:rsidRPr="00E17EF8">
              <w:rPr>
                <w:rFonts w:ascii="Courier New" w:eastAsia="Courier New" w:hAnsi="Courier New" w:cs="Courier New"/>
                <w:sz w:val="16"/>
                <w:lang w:val="en-US"/>
              </w:rPr>
              <w:t>mimeType</w:t>
            </w:r>
            <w:proofErr w:type="spellEnd"/>
            <w:r w:rsidRPr="00E17EF8">
              <w:rPr>
                <w:rFonts w:ascii="Courier New" w:eastAsia="Courier New" w:hAnsi="Courier New" w:cs="Courier New"/>
                <w:sz w:val="16"/>
                <w:lang w:val="en-US"/>
              </w:rPr>
              <w:t xml:space="preserve">="video/xxx"                      </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url="file:/S:/Korpora/EXMARaLDA-Demokorpus/Beckhams/Beckhams.mpg"/&gt;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&lt;media </w:t>
            </w:r>
            <w:proofErr w:type="spellStart"/>
            <w:r w:rsidRPr="00E17EF8">
              <w:rPr>
                <w:rFonts w:ascii="Courier New" w:eastAsia="Courier New" w:hAnsi="Courier New" w:cs="Courier New"/>
                <w:sz w:val="16"/>
                <w:lang w:val="en-US"/>
              </w:rPr>
              <w:t>mimeType</w:t>
            </w:r>
            <w:proofErr w:type="spellEnd"/>
            <w:r w:rsidRPr="00E17EF8">
              <w:rPr>
                <w:rFonts w:ascii="Courier New" w:eastAsia="Courier New" w:hAnsi="Courier New" w:cs="Courier New"/>
                <w:sz w:val="16"/>
                <w:lang w:val="en-US"/>
              </w:rPr>
              <w:t>="audio/xxx"</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url="file:/S:/Korpora/EXMARaLDA-Demokorpus/Beckhams/Beckhams.wav"/&gt;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&lt;broadcast&gt;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&lt;ab&gt;&lt;!--Fill me in--&gt;&lt;/ab&gt;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&lt;/broadcast&gt;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&lt;equipment&gt;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&lt;ab&gt;&lt;!--Fill me in--&gt;&lt;/ab&gt;</w:t>
            </w:r>
          </w:p>
          <w:p w:rsidR="00343FDB" w:rsidRDefault="00E17EF8">
            <w:pPr>
              <w:contextualSpacing w:val="0"/>
            </w:pPr>
            <w:r w:rsidRPr="00E17EF8">
              <w:rPr>
                <w:rFonts w:ascii="Courier New" w:eastAsia="Courier New" w:hAnsi="Courier New" w:cs="Courier New"/>
                <w:sz w:val="16"/>
                <w:lang w:val="en-US"/>
              </w:rPr>
              <w:t xml:space="preserve">                     </w:t>
            </w:r>
            <w:r>
              <w:rPr>
                <w:rFonts w:ascii="Courier New" w:eastAsia="Courier New" w:hAnsi="Courier New" w:cs="Courier New"/>
                <w:sz w:val="16"/>
              </w:rPr>
              <w:t>&lt;ab&gt;&lt;!--</w:t>
            </w:r>
            <w:proofErr w:type="spellStart"/>
            <w:r>
              <w:rPr>
                <w:rFonts w:ascii="Courier New" w:eastAsia="Courier New" w:hAnsi="Courier New" w:cs="Courier New"/>
                <w:sz w:val="16"/>
              </w:rPr>
              <w:t>Fill</w:t>
            </w:r>
            <w:proofErr w:type="spellEnd"/>
            <w:r>
              <w:rPr>
                <w:rFonts w:ascii="Courier New" w:eastAsia="Courier New" w:hAnsi="Courier New" w:cs="Courier New"/>
                <w:sz w:val="16"/>
              </w:rPr>
              <w:t xml:space="preserve"> </w:t>
            </w:r>
            <w:proofErr w:type="spellStart"/>
            <w:r>
              <w:rPr>
                <w:rFonts w:ascii="Courier New" w:eastAsia="Courier New" w:hAnsi="Courier New" w:cs="Courier New"/>
                <w:sz w:val="16"/>
              </w:rPr>
              <w:t>me</w:t>
            </w:r>
            <w:proofErr w:type="spellEnd"/>
            <w:r>
              <w:rPr>
                <w:rFonts w:ascii="Courier New" w:eastAsia="Courier New" w:hAnsi="Courier New" w:cs="Courier New"/>
                <w:sz w:val="16"/>
              </w:rPr>
              <w:t xml:space="preserve"> in--&gt;&lt;/ab&gt;</w:t>
            </w:r>
          </w:p>
          <w:p w:rsidR="00343FDB" w:rsidRPr="00E17EF8" w:rsidRDefault="00E17EF8">
            <w:pPr>
              <w:contextualSpacing w:val="0"/>
              <w:rPr>
                <w:lang w:val="en-US"/>
              </w:rPr>
            </w:pPr>
            <w:r>
              <w:rPr>
                <w:rFonts w:ascii="Courier New" w:eastAsia="Courier New" w:hAnsi="Courier New" w:cs="Courier New"/>
                <w:sz w:val="16"/>
              </w:rPr>
              <w:t xml:space="preserve">                  </w:t>
            </w:r>
            <w:r w:rsidRPr="00E17EF8">
              <w:rPr>
                <w:rFonts w:ascii="Courier New" w:eastAsia="Courier New" w:hAnsi="Courier New" w:cs="Courier New"/>
                <w:sz w:val="16"/>
                <w:lang w:val="en-US"/>
              </w:rPr>
              <w:t>&lt;/equipment&gt;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&lt;/recording&gt;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t>
            </w:r>
            <w:proofErr w:type="spellStart"/>
            <w:r w:rsidRPr="00E17EF8">
              <w:rPr>
                <w:rFonts w:ascii="Courier New" w:eastAsia="Courier New" w:hAnsi="Courier New" w:cs="Courier New"/>
                <w:sz w:val="16"/>
                <w:lang w:val="en-US"/>
              </w:rPr>
              <w:t>recordingStmt</w:t>
            </w:r>
            <w:proofErr w:type="spellEnd"/>
            <w:r w:rsidRPr="00E17EF8">
              <w:rPr>
                <w:rFonts w:ascii="Courier New" w:eastAsia="Courier New" w:hAnsi="Courier New" w:cs="Courier New"/>
                <w:sz w:val="16"/>
                <w:lang w:val="en-US"/>
              </w:rPr>
              <w:t>&gt;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t>
            </w:r>
            <w:proofErr w:type="spellStart"/>
            <w:r w:rsidRPr="00E17EF8">
              <w:rPr>
                <w:rFonts w:ascii="Courier New" w:eastAsia="Courier New" w:hAnsi="Courier New" w:cs="Courier New"/>
                <w:sz w:val="16"/>
                <w:lang w:val="en-US"/>
              </w:rPr>
              <w:t>sourceDesc</w:t>
            </w:r>
            <w:proofErr w:type="spellEnd"/>
            <w:r w:rsidRPr="00E17EF8">
              <w:rPr>
                <w:rFonts w:ascii="Courier New" w:eastAsia="Courier New" w:hAnsi="Courier New" w:cs="Courier New"/>
                <w:sz w:val="16"/>
                <w:lang w:val="en-US"/>
              </w:rPr>
              <w:t>&gt;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t>
            </w:r>
            <w:proofErr w:type="spellStart"/>
            <w:r w:rsidRPr="00E17EF8">
              <w:rPr>
                <w:rFonts w:ascii="Courier New" w:eastAsia="Courier New" w:hAnsi="Courier New" w:cs="Courier New"/>
                <w:sz w:val="16"/>
                <w:lang w:val="en-US"/>
              </w:rPr>
              <w:t>fileDesc</w:t>
            </w:r>
            <w:proofErr w:type="spellEnd"/>
            <w:r w:rsidRPr="00E17EF8">
              <w:rPr>
                <w:rFonts w:ascii="Courier New" w:eastAsia="Courier New" w:hAnsi="Courier New" w:cs="Courier New"/>
                <w:sz w:val="16"/>
                <w:lang w:val="en-US"/>
              </w:rPr>
              <w:t>&gt;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t>
            </w:r>
            <w:proofErr w:type="spellStart"/>
            <w:r w:rsidRPr="00E17EF8">
              <w:rPr>
                <w:rFonts w:ascii="Courier New" w:eastAsia="Courier New" w:hAnsi="Courier New" w:cs="Courier New"/>
                <w:sz w:val="16"/>
                <w:lang w:val="en-US"/>
              </w:rPr>
              <w:t>profileDesc</w:t>
            </w:r>
            <w:proofErr w:type="spellEnd"/>
            <w:r w:rsidRPr="00E17EF8">
              <w:rPr>
                <w:rFonts w:ascii="Courier New" w:eastAsia="Courier New" w:hAnsi="Courier New" w:cs="Courier New"/>
                <w:sz w:val="16"/>
                <w:lang w:val="en-US"/>
              </w:rPr>
              <w:t>&gt;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t>
            </w:r>
            <w:proofErr w:type="spellStart"/>
            <w:r w:rsidRPr="00E17EF8">
              <w:rPr>
                <w:rFonts w:ascii="Courier New" w:eastAsia="Courier New" w:hAnsi="Courier New" w:cs="Courier New"/>
                <w:sz w:val="16"/>
                <w:lang w:val="en-US"/>
              </w:rPr>
              <w:t>particDesc</w:t>
            </w:r>
            <w:proofErr w:type="spellEnd"/>
            <w:r w:rsidRPr="00E17EF8">
              <w:rPr>
                <w:rFonts w:ascii="Courier New" w:eastAsia="Courier New" w:hAnsi="Courier New" w:cs="Courier New"/>
                <w:sz w:val="16"/>
                <w:lang w:val="en-US"/>
              </w:rPr>
              <w:t>&gt;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&lt;person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="SPK0" n="PAR" sex="1"&gt;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t>
            </w:r>
            <w:proofErr w:type="spellStart"/>
            <w:r w:rsidRPr="00E17EF8">
              <w:rPr>
                <w:rFonts w:ascii="Courier New" w:eastAsia="Courier New" w:hAnsi="Courier New" w:cs="Courier New"/>
                <w:sz w:val="16"/>
                <w:lang w:val="en-US"/>
              </w:rPr>
              <w:t>persName</w:t>
            </w:r>
            <w:proofErr w:type="spellEnd"/>
            <w:r w:rsidRPr="00E17EF8">
              <w:rPr>
                <w:rFonts w:ascii="Courier New" w:eastAsia="Courier New" w:hAnsi="Courier New" w:cs="Courier New"/>
                <w:sz w:val="16"/>
                <w:lang w:val="en-US"/>
              </w:rPr>
              <w:t>/&gt;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&lt;/person&gt;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&lt;person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="SPK1" n="VIC" sex="2"&gt;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t>
            </w:r>
            <w:proofErr w:type="spellStart"/>
            <w:r w:rsidRPr="00E17EF8">
              <w:rPr>
                <w:rFonts w:ascii="Courier New" w:eastAsia="Courier New" w:hAnsi="Courier New" w:cs="Courier New"/>
                <w:sz w:val="16"/>
                <w:lang w:val="en-US"/>
              </w:rPr>
              <w:t>persName</w:t>
            </w:r>
            <w:proofErr w:type="spellEnd"/>
            <w:r w:rsidRPr="00E17EF8">
              <w:rPr>
                <w:rFonts w:ascii="Courier New" w:eastAsia="Courier New" w:hAnsi="Courier New" w:cs="Courier New"/>
                <w:sz w:val="16"/>
                <w:lang w:val="en-US"/>
              </w:rPr>
              <w:t>/&gt;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&lt;/person&gt;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&lt;person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="SPK2" n="DAV" sex="1"&gt;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t>
            </w:r>
            <w:proofErr w:type="spellStart"/>
            <w:r w:rsidRPr="00E17EF8">
              <w:rPr>
                <w:rFonts w:ascii="Courier New" w:eastAsia="Courier New" w:hAnsi="Courier New" w:cs="Courier New"/>
                <w:sz w:val="16"/>
                <w:lang w:val="en-US"/>
              </w:rPr>
              <w:t>persName</w:t>
            </w:r>
            <w:proofErr w:type="spellEnd"/>
            <w:r w:rsidRPr="00E17EF8">
              <w:rPr>
                <w:rFonts w:ascii="Courier New" w:eastAsia="Courier New" w:hAnsi="Courier New" w:cs="Courier New"/>
                <w:sz w:val="16"/>
                <w:lang w:val="en-US"/>
              </w:rPr>
              <w:t>/&gt;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&lt;/person&gt;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t>
            </w:r>
            <w:proofErr w:type="spellStart"/>
            <w:r w:rsidRPr="00E17EF8">
              <w:rPr>
                <w:rFonts w:ascii="Courier New" w:eastAsia="Courier New" w:hAnsi="Courier New" w:cs="Courier New"/>
                <w:sz w:val="16"/>
                <w:lang w:val="en-US"/>
              </w:rPr>
              <w:t>particDesc</w:t>
            </w:r>
            <w:proofErr w:type="spellEnd"/>
            <w:r w:rsidRPr="00E17EF8">
              <w:rPr>
                <w:rFonts w:ascii="Courier New" w:eastAsia="Courier New" w:hAnsi="Courier New" w:cs="Courier New"/>
                <w:sz w:val="16"/>
                <w:lang w:val="en-US"/>
              </w:rPr>
              <w:t>&gt;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t>
            </w:r>
            <w:proofErr w:type="spellStart"/>
            <w:r w:rsidRPr="00E17EF8">
              <w:rPr>
                <w:rFonts w:ascii="Courier New" w:eastAsia="Courier New" w:hAnsi="Courier New" w:cs="Courier New"/>
                <w:sz w:val="16"/>
                <w:lang w:val="en-US"/>
              </w:rPr>
              <w:t>settingDesc</w:t>
            </w:r>
            <w:proofErr w:type="spellEnd"/>
            <w:r w:rsidRPr="00E17EF8">
              <w:rPr>
                <w:rFonts w:ascii="Courier New" w:eastAsia="Courier New" w:hAnsi="Courier New" w:cs="Courier New"/>
                <w:sz w:val="16"/>
                <w:lang w:val="en-US"/>
              </w:rPr>
              <w:t>&gt;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&lt;place&gt;&lt;!--Fill me in--&gt;&lt;/place&gt;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&lt;setting&gt;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&lt;activity&gt;&lt;!--Fill me in--&gt;&lt;/activity&gt;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&lt;/setting&gt;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t>
            </w:r>
            <w:proofErr w:type="spellStart"/>
            <w:r w:rsidRPr="00E17EF8">
              <w:rPr>
                <w:rFonts w:ascii="Courier New" w:eastAsia="Courier New" w:hAnsi="Courier New" w:cs="Courier New"/>
                <w:sz w:val="16"/>
                <w:lang w:val="en-US"/>
              </w:rPr>
              <w:t>settingDesc</w:t>
            </w:r>
            <w:proofErr w:type="spellEnd"/>
            <w:r w:rsidRPr="00E17EF8">
              <w:rPr>
                <w:rFonts w:ascii="Courier New" w:eastAsia="Courier New" w:hAnsi="Courier New" w:cs="Courier New"/>
                <w:sz w:val="16"/>
                <w:lang w:val="en-US"/>
              </w:rPr>
              <w:t>&gt;</w:t>
            </w:r>
          </w:p>
          <w:p w:rsidR="00343FDB" w:rsidRPr="00E17EF8" w:rsidRDefault="00E17EF8">
            <w:pPr>
              <w:contextualSpacing w:val="0"/>
              <w:rPr>
                <w:lang w:val="en-US"/>
              </w:rPr>
            </w:pPr>
            <w:r w:rsidRPr="00E17EF8">
              <w:rPr>
                <w:rFonts w:ascii="Courier New" w:eastAsia="Courier New" w:hAnsi="Courier New" w:cs="Courier New"/>
                <w:sz w:val="16"/>
                <w:lang w:val="en-US"/>
              </w:rPr>
              <w:lastRenderedPageBreak/>
              <w:t xml:space="preserve">      &lt;/</w:t>
            </w:r>
            <w:proofErr w:type="spellStart"/>
            <w:r w:rsidRPr="00E17EF8">
              <w:rPr>
                <w:rFonts w:ascii="Courier New" w:eastAsia="Courier New" w:hAnsi="Courier New" w:cs="Courier New"/>
                <w:sz w:val="16"/>
                <w:lang w:val="en-US"/>
              </w:rPr>
              <w:t>profileDesc</w:t>
            </w:r>
            <w:proofErr w:type="spellEnd"/>
            <w:r w:rsidRPr="00E17EF8">
              <w:rPr>
                <w:rFonts w:ascii="Courier New" w:eastAsia="Courier New" w:hAnsi="Courier New" w:cs="Courier New"/>
                <w:sz w:val="16"/>
                <w:lang w:val="en-US"/>
              </w:rPr>
              <w:t>&gt;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t>
            </w:r>
            <w:proofErr w:type="spellStart"/>
            <w:r w:rsidRPr="00E17EF8">
              <w:rPr>
                <w:rFonts w:ascii="Courier New" w:eastAsia="Courier New" w:hAnsi="Courier New" w:cs="Courier New"/>
                <w:sz w:val="16"/>
                <w:lang w:val="en-US"/>
              </w:rPr>
              <w:t>encodingDesc</w:t>
            </w:r>
            <w:proofErr w:type="spellEnd"/>
            <w:r w:rsidRPr="00E17EF8">
              <w:rPr>
                <w:rFonts w:ascii="Courier New" w:eastAsia="Courier New" w:hAnsi="Courier New" w:cs="Courier New"/>
                <w:sz w:val="16"/>
                <w:lang w:val="en-US"/>
              </w:rPr>
              <w:t>&gt;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t>
            </w:r>
            <w:proofErr w:type="spellStart"/>
            <w:r w:rsidRPr="00E17EF8">
              <w:rPr>
                <w:rFonts w:ascii="Courier New" w:eastAsia="Courier New" w:hAnsi="Courier New" w:cs="Courier New"/>
                <w:sz w:val="16"/>
                <w:lang w:val="en-US"/>
              </w:rPr>
              <w:t>appInfo</w:t>
            </w:r>
            <w:proofErr w:type="spellEnd"/>
            <w:r w:rsidRPr="00E17EF8">
              <w:rPr>
                <w:rFonts w:ascii="Courier New" w:eastAsia="Courier New" w:hAnsi="Courier New" w:cs="Courier New"/>
                <w:sz w:val="16"/>
                <w:lang w:val="en-US"/>
              </w:rPr>
              <w:t>&gt;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&lt;application </w:t>
            </w:r>
            <w:proofErr w:type="spellStart"/>
            <w:r w:rsidRPr="00E17EF8">
              <w:rPr>
                <w:rFonts w:ascii="Courier New" w:eastAsia="Courier New" w:hAnsi="Courier New" w:cs="Courier New"/>
                <w:sz w:val="16"/>
                <w:lang w:val="en-US"/>
              </w:rPr>
              <w:t>ident</w:t>
            </w:r>
            <w:proofErr w:type="spellEnd"/>
            <w:r w:rsidRPr="00E17EF8">
              <w:rPr>
                <w:rFonts w:ascii="Courier New" w:eastAsia="Courier New" w:hAnsi="Courier New" w:cs="Courier New"/>
                <w:sz w:val="16"/>
                <w:lang w:val="en-US"/>
              </w:rPr>
              <w:t>="</w:t>
            </w:r>
            <w:proofErr w:type="spellStart"/>
            <w:r w:rsidRPr="00E17EF8">
              <w:rPr>
                <w:rFonts w:ascii="Courier New" w:eastAsia="Courier New" w:hAnsi="Courier New" w:cs="Courier New"/>
                <w:sz w:val="16"/>
                <w:lang w:val="en-US"/>
              </w:rPr>
              <w:t>EXMARaLDA</w:t>
            </w:r>
            <w:proofErr w:type="spellEnd"/>
            <w:r w:rsidRPr="00E17EF8">
              <w:rPr>
                <w:rFonts w:ascii="Courier New" w:eastAsia="Courier New" w:hAnsi="Courier New" w:cs="Courier New"/>
                <w:sz w:val="16"/>
                <w:lang w:val="en-US"/>
              </w:rPr>
              <w:t>" version="1.5.3"&gt;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&lt;label&gt;</w:t>
            </w:r>
            <w:proofErr w:type="spellStart"/>
            <w:r w:rsidRPr="00E17EF8">
              <w:rPr>
                <w:rFonts w:ascii="Courier New" w:eastAsia="Courier New" w:hAnsi="Courier New" w:cs="Courier New"/>
                <w:sz w:val="16"/>
                <w:lang w:val="en-US"/>
              </w:rPr>
              <w:t>EXMARaLDA</w:t>
            </w:r>
            <w:proofErr w:type="spellEnd"/>
            <w:r w:rsidRPr="00E17EF8">
              <w:rPr>
                <w:rFonts w:ascii="Courier New" w:eastAsia="Courier New" w:hAnsi="Courier New" w:cs="Courier New"/>
                <w:sz w:val="16"/>
                <w:lang w:val="en-US"/>
              </w:rPr>
              <w:t xml:space="preserve"> </w:t>
            </w:r>
            <w:proofErr w:type="spellStart"/>
            <w:r w:rsidRPr="00E17EF8">
              <w:rPr>
                <w:rFonts w:ascii="Courier New" w:eastAsia="Courier New" w:hAnsi="Courier New" w:cs="Courier New"/>
                <w:sz w:val="16"/>
                <w:lang w:val="en-US"/>
              </w:rPr>
              <w:t>Partitur</w:t>
            </w:r>
            <w:proofErr w:type="spellEnd"/>
            <w:r w:rsidRPr="00E17EF8">
              <w:rPr>
                <w:rFonts w:ascii="Courier New" w:eastAsia="Courier New" w:hAnsi="Courier New" w:cs="Courier New"/>
                <w:sz w:val="16"/>
                <w:lang w:val="en-US"/>
              </w:rPr>
              <w:t>-Editor&lt;/label&gt;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t>
            </w:r>
            <w:proofErr w:type="spellStart"/>
            <w:r w:rsidRPr="00E17EF8">
              <w:rPr>
                <w:rFonts w:ascii="Courier New" w:eastAsia="Courier New" w:hAnsi="Courier New" w:cs="Courier New"/>
                <w:sz w:val="16"/>
                <w:lang w:val="en-US"/>
              </w:rPr>
              <w:t>desc</w:t>
            </w:r>
            <w:proofErr w:type="spellEnd"/>
            <w:r w:rsidRPr="00E17EF8">
              <w:rPr>
                <w:rFonts w:ascii="Courier New" w:eastAsia="Courier New" w:hAnsi="Courier New" w:cs="Courier New"/>
                <w:sz w:val="16"/>
                <w:lang w:val="en-US"/>
              </w:rPr>
              <w:t>&gt;Transcription Tool providing a TEI Export&lt;/</w:t>
            </w:r>
            <w:proofErr w:type="spellStart"/>
            <w:r w:rsidRPr="00E17EF8">
              <w:rPr>
                <w:rFonts w:ascii="Courier New" w:eastAsia="Courier New" w:hAnsi="Courier New" w:cs="Courier New"/>
                <w:sz w:val="16"/>
                <w:lang w:val="en-US"/>
              </w:rPr>
              <w:t>desc</w:t>
            </w:r>
            <w:proofErr w:type="spellEnd"/>
            <w:r w:rsidRPr="00E17EF8">
              <w:rPr>
                <w:rFonts w:ascii="Courier New" w:eastAsia="Courier New" w:hAnsi="Courier New" w:cs="Courier New"/>
                <w:sz w:val="16"/>
                <w:lang w:val="en-US"/>
              </w:rPr>
              <w:t>&gt;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&lt;/application&gt;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t>
            </w:r>
            <w:proofErr w:type="spellStart"/>
            <w:r w:rsidRPr="00E17EF8">
              <w:rPr>
                <w:rFonts w:ascii="Courier New" w:eastAsia="Courier New" w:hAnsi="Courier New" w:cs="Courier New"/>
                <w:sz w:val="16"/>
                <w:lang w:val="en-US"/>
              </w:rPr>
              <w:t>appInfo</w:t>
            </w:r>
            <w:proofErr w:type="spellEnd"/>
            <w:r w:rsidRPr="00E17EF8">
              <w:rPr>
                <w:rFonts w:ascii="Courier New" w:eastAsia="Courier New" w:hAnsi="Courier New" w:cs="Courier New"/>
                <w:sz w:val="16"/>
                <w:lang w:val="en-US"/>
              </w:rPr>
              <w:t>&gt;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t>
            </w:r>
            <w:proofErr w:type="spellStart"/>
            <w:r w:rsidRPr="00E17EF8">
              <w:rPr>
                <w:rFonts w:ascii="Courier New" w:eastAsia="Courier New" w:hAnsi="Courier New" w:cs="Courier New"/>
                <w:sz w:val="16"/>
                <w:lang w:val="en-US"/>
              </w:rPr>
              <w:t>transcriptionDesc</w:t>
            </w:r>
            <w:proofErr w:type="spellEnd"/>
            <w:r w:rsidRPr="00E17EF8">
              <w:rPr>
                <w:rFonts w:ascii="Courier New" w:eastAsia="Courier New" w:hAnsi="Courier New" w:cs="Courier New"/>
                <w:sz w:val="16"/>
                <w:lang w:val="en-US"/>
              </w:rPr>
              <w:t xml:space="preserve"> </w:t>
            </w:r>
            <w:proofErr w:type="spellStart"/>
            <w:r w:rsidRPr="00E17EF8">
              <w:rPr>
                <w:rFonts w:ascii="Courier New" w:eastAsia="Courier New" w:hAnsi="Courier New" w:cs="Courier New"/>
                <w:sz w:val="16"/>
                <w:lang w:val="en-US"/>
              </w:rPr>
              <w:t>ident</w:t>
            </w:r>
            <w:proofErr w:type="spellEnd"/>
            <w:r w:rsidRPr="00E17EF8">
              <w:rPr>
                <w:rFonts w:ascii="Courier New" w:eastAsia="Courier New" w:hAnsi="Courier New" w:cs="Courier New"/>
                <w:sz w:val="16"/>
                <w:lang w:val="en-US"/>
              </w:rPr>
              <w:t>="HIAT" version="2004"&gt;</w:t>
            </w:r>
          </w:p>
          <w:p w:rsidR="00343FDB" w:rsidRPr="00C2462F" w:rsidRDefault="00E17EF8">
            <w:pPr>
              <w:contextualSpacing w:val="0"/>
            </w:pPr>
            <w:r w:rsidRPr="00E17EF8">
              <w:rPr>
                <w:rFonts w:ascii="Courier New" w:eastAsia="Courier New" w:hAnsi="Courier New" w:cs="Courier New"/>
                <w:sz w:val="16"/>
                <w:lang w:val="en-US"/>
              </w:rPr>
              <w:t xml:space="preserve">            </w:t>
            </w:r>
            <w:r w:rsidRPr="00C2462F">
              <w:rPr>
                <w:rFonts w:ascii="Courier New" w:eastAsia="Courier New" w:hAnsi="Courier New" w:cs="Courier New"/>
                <w:sz w:val="16"/>
              </w:rPr>
              <w:t>&lt;p&gt;Halbinterpretative Arbeitstranskription&lt;/p&gt;</w:t>
            </w:r>
          </w:p>
          <w:p w:rsidR="00343FDB" w:rsidRPr="00C2462F" w:rsidRDefault="00E17EF8">
            <w:pPr>
              <w:contextualSpacing w:val="0"/>
            </w:pPr>
            <w:r w:rsidRPr="00C2462F">
              <w:rPr>
                <w:rFonts w:ascii="Courier New" w:eastAsia="Courier New" w:hAnsi="Courier New" w:cs="Courier New"/>
                <w:sz w:val="16"/>
              </w:rPr>
              <w:t xml:space="preserve">         &lt;/</w:t>
            </w:r>
            <w:proofErr w:type="spellStart"/>
            <w:r w:rsidRPr="00C2462F">
              <w:rPr>
                <w:rFonts w:ascii="Courier New" w:eastAsia="Courier New" w:hAnsi="Courier New" w:cs="Courier New"/>
                <w:sz w:val="16"/>
              </w:rPr>
              <w:t>transcriptionDesc</w:t>
            </w:r>
            <w:proofErr w:type="spellEnd"/>
            <w:r w:rsidRPr="00C2462F">
              <w:rPr>
                <w:rFonts w:ascii="Courier New" w:eastAsia="Courier New" w:hAnsi="Courier New" w:cs="Courier New"/>
                <w:sz w:val="16"/>
              </w:rPr>
              <w:t>&gt;</w:t>
            </w:r>
          </w:p>
          <w:p w:rsidR="00343FDB" w:rsidRPr="00E17EF8" w:rsidRDefault="00E17EF8">
            <w:pPr>
              <w:contextualSpacing w:val="0"/>
              <w:rPr>
                <w:lang w:val="en-US"/>
              </w:rPr>
            </w:pPr>
            <w:r w:rsidRPr="00C2462F">
              <w:rPr>
                <w:rFonts w:ascii="Courier New" w:eastAsia="Courier New" w:hAnsi="Courier New" w:cs="Courier New"/>
                <w:sz w:val="16"/>
              </w:rPr>
              <w:t xml:space="preserve">      </w:t>
            </w:r>
            <w:r w:rsidRPr="00E17EF8">
              <w:rPr>
                <w:rFonts w:ascii="Courier New" w:eastAsia="Courier New" w:hAnsi="Courier New" w:cs="Courier New"/>
                <w:sz w:val="16"/>
                <w:lang w:val="en-US"/>
              </w:rPr>
              <w:t>&lt;/</w:t>
            </w:r>
            <w:proofErr w:type="spellStart"/>
            <w:r w:rsidRPr="00E17EF8">
              <w:rPr>
                <w:rFonts w:ascii="Courier New" w:eastAsia="Courier New" w:hAnsi="Courier New" w:cs="Courier New"/>
                <w:sz w:val="16"/>
                <w:lang w:val="en-US"/>
              </w:rPr>
              <w:t>encodingDesc</w:t>
            </w:r>
            <w:proofErr w:type="spellEnd"/>
            <w:r w:rsidRPr="00E17EF8">
              <w:rPr>
                <w:rFonts w:ascii="Courier New" w:eastAsia="Courier New" w:hAnsi="Courier New" w:cs="Courier New"/>
                <w:sz w:val="16"/>
                <w:lang w:val="en-US"/>
              </w:rPr>
              <w:t>&gt;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t>
            </w:r>
            <w:proofErr w:type="spellStart"/>
            <w:r w:rsidRPr="00E17EF8">
              <w:rPr>
                <w:rFonts w:ascii="Courier New" w:eastAsia="Courier New" w:hAnsi="Courier New" w:cs="Courier New"/>
                <w:sz w:val="16"/>
                <w:lang w:val="en-US"/>
              </w:rPr>
              <w:t>revisionDesc</w:t>
            </w:r>
            <w:proofErr w:type="spellEnd"/>
            <w:r w:rsidRPr="00E17EF8">
              <w:rPr>
                <w:rFonts w:ascii="Courier New" w:eastAsia="Courier New" w:hAnsi="Courier New" w:cs="Courier New"/>
                <w:sz w:val="16"/>
                <w:lang w:val="en-US"/>
              </w:rPr>
              <w:t>&gt;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&lt;change when="2014-06-23T11:05:11.237+02:00"&gt;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Created by XSL transformation from </w:t>
            </w:r>
          </w:p>
          <w:p w:rsidR="00343FDB" w:rsidRPr="00E17EF8" w:rsidRDefault="00E17EF8">
            <w:pPr>
              <w:ind w:left="720" w:firstLine="720"/>
              <w:contextualSpacing w:val="0"/>
              <w:rPr>
                <w:lang w:val="en-US"/>
              </w:rPr>
            </w:pPr>
            <w:r w:rsidRPr="00E17EF8">
              <w:rPr>
                <w:rFonts w:ascii="Courier New" w:eastAsia="Courier New" w:hAnsi="Courier New" w:cs="Courier New"/>
                <w:sz w:val="16"/>
                <w:lang w:val="en-US"/>
              </w:rPr>
              <w:t xml:space="preserve">an </w:t>
            </w:r>
            <w:proofErr w:type="spellStart"/>
            <w:r w:rsidRPr="00E17EF8">
              <w:rPr>
                <w:rFonts w:ascii="Courier New" w:eastAsia="Courier New" w:hAnsi="Courier New" w:cs="Courier New"/>
                <w:sz w:val="16"/>
                <w:lang w:val="en-US"/>
              </w:rPr>
              <w:t>EXMARaLDA</w:t>
            </w:r>
            <w:proofErr w:type="spellEnd"/>
            <w:r w:rsidRPr="00E17EF8">
              <w:rPr>
                <w:rFonts w:ascii="Courier New" w:eastAsia="Courier New" w:hAnsi="Courier New" w:cs="Courier New"/>
                <w:sz w:val="16"/>
                <w:lang w:val="en-US"/>
              </w:rPr>
              <w:t xml:space="preserve"> basic transcription</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&lt;/change&gt;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t>
            </w:r>
            <w:proofErr w:type="spellStart"/>
            <w:r w:rsidRPr="00E17EF8">
              <w:rPr>
                <w:rFonts w:ascii="Courier New" w:eastAsia="Courier New" w:hAnsi="Courier New" w:cs="Courier New"/>
                <w:sz w:val="16"/>
                <w:lang w:val="en-US"/>
              </w:rPr>
              <w:t>revisionDesc</w:t>
            </w:r>
            <w:proofErr w:type="spellEnd"/>
            <w:r w:rsidRPr="00E17EF8">
              <w:rPr>
                <w:rFonts w:ascii="Courier New" w:eastAsia="Courier New" w:hAnsi="Courier New" w:cs="Courier New"/>
                <w:sz w:val="16"/>
                <w:lang w:val="en-US"/>
              </w:rPr>
              <w:t>&gt;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t>
            </w:r>
            <w:proofErr w:type="spellStart"/>
            <w:r w:rsidRPr="00E17EF8">
              <w:rPr>
                <w:rFonts w:ascii="Courier New" w:eastAsia="Courier New" w:hAnsi="Courier New" w:cs="Courier New"/>
                <w:sz w:val="16"/>
                <w:lang w:val="en-US"/>
              </w:rPr>
              <w:t>teiHeader</w:t>
            </w:r>
            <w:proofErr w:type="spellEnd"/>
            <w:r w:rsidRPr="00E17EF8">
              <w:rPr>
                <w:rFonts w:ascii="Courier New" w:eastAsia="Courier New" w:hAnsi="Courier New" w:cs="Courier New"/>
                <w:sz w:val="16"/>
                <w:lang w:val="en-US"/>
              </w:rPr>
              <w:t>&gt;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&lt;text&gt;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&lt;timeline unit="s" origin="#T0"&gt;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&lt;when absolute="00:00:00.0"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="T0"/&gt;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&lt;when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="T1" interval="2.1866329681774834" since="#T0"/&gt;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&lt;when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="T2" interval="2.4399623974175575" since="#T0"/&gt;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&lt;when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="T3" interval="2.706624954512373" since="#T0"/&gt;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&lt;when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="T4" interval="3.746608927182151" since="#T0"/&gt;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&lt;when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="T5" interval="4.713260696650855" since="#T0"/&gt;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&lt;when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="T6" interval="5.0732551487288555" since="#T0"/&gt;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&lt;when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="T7" interval="7.586549749347489" since="#T0"/&gt;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&lt;when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="T8" interval="8.533201827034082" since="#T0"/&gt;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&lt;when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="T9" interval="11.366491496166491" since="#T0"/&gt;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&lt;/timeline&gt;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&lt;body&gt;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t>
            </w:r>
            <w:proofErr w:type="spellStart"/>
            <w:r w:rsidRPr="00E17EF8">
              <w:rPr>
                <w:rFonts w:ascii="Courier New" w:eastAsia="Courier New" w:hAnsi="Courier New" w:cs="Courier New"/>
                <w:sz w:val="16"/>
                <w:lang w:val="en-US"/>
              </w:rPr>
              <w:t>annotatedU</w:t>
            </w:r>
            <w:proofErr w:type="spellEnd"/>
            <w:r w:rsidRPr="00E17EF8">
              <w:rPr>
                <w:rFonts w:ascii="Courier New" w:eastAsia="Courier New" w:hAnsi="Courier New" w:cs="Courier New"/>
                <w:sz w:val="16"/>
                <w:lang w:val="en-US"/>
              </w:rPr>
              <w:t xml:space="preserve"> who="#SPK0" start="#T0" end="#T9"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="au1"&gt;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&lt;u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="u1"&gt;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t>
            </w:r>
            <w:proofErr w:type="spellStart"/>
            <w:r w:rsidRPr="00E17EF8">
              <w:rPr>
                <w:rFonts w:ascii="Courier New" w:eastAsia="Courier New" w:hAnsi="Courier New" w:cs="Courier New"/>
                <w:sz w:val="16"/>
                <w:lang w:val="en-US"/>
              </w:rPr>
              <w:t>seg</w:t>
            </w:r>
            <w:proofErr w:type="spellEnd"/>
            <w:r w:rsidRPr="00E17EF8">
              <w:rPr>
                <w:rFonts w:ascii="Courier New" w:eastAsia="Courier New" w:hAnsi="Courier New" w:cs="Courier New"/>
                <w:sz w:val="16"/>
                <w:lang w:val="en-US"/>
              </w:rPr>
              <w:t xml:space="preserve">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="seg0" type="utterance" subtype="declarative"&gt;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="w1"&gt;And&lt;/w&gt;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="w2"&gt;what&lt;/w&gt;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="w3"&gt;comes&lt;/w&gt;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&lt;unclear&gt;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="w4"&gt;to&lt;/w&gt;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="w5"&gt;as&lt;/w&gt;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="w6"&gt;your&lt;/w&gt;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&lt;/unclear&gt;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="w7"&gt;determination&lt;/w&gt;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&lt;anchor synch="#T1"/&gt;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="w8"&gt;at&lt;/w&gt;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&lt;anchor synch="#T2"/&gt;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="w9"&gt;all&lt;/w&gt;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&lt;anchor synch="#T3"/&gt;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="w10"&gt;cost&lt;/w&gt;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="w11"&gt;to&lt;/w&gt;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="w12"&gt;actually&lt;/w&gt;</w:t>
            </w:r>
          </w:p>
          <w:p w:rsidR="00343FDB" w:rsidRPr="00750C49" w:rsidRDefault="00E17EF8">
            <w:pPr>
              <w:contextualSpacing w:val="0"/>
              <w:rPr>
                <w:lang w:val="en-US"/>
                <w:rPrChange w:id="511" w:author="Schmidt" w:date="2015-01-15T12:40:00Z">
                  <w:rPr/>
                </w:rPrChange>
              </w:rPr>
            </w:pPr>
            <w:r w:rsidRPr="00E17EF8">
              <w:rPr>
                <w:rFonts w:ascii="Courier New" w:eastAsia="Courier New" w:hAnsi="Courier New" w:cs="Courier New"/>
                <w:sz w:val="16"/>
                <w:lang w:val="en-US"/>
              </w:rPr>
              <w:t xml:space="preserve">                  </w:t>
            </w:r>
            <w:r w:rsidRPr="00750C49">
              <w:rPr>
                <w:rFonts w:ascii="Courier New" w:eastAsia="Courier New" w:hAnsi="Courier New" w:cs="Courier New"/>
                <w:sz w:val="16"/>
                <w:lang w:val="en-US"/>
                <w:rPrChange w:id="512" w:author="Schmidt" w:date="2015-01-15T12:40:00Z">
                  <w:rPr>
                    <w:rFonts w:ascii="Courier New" w:eastAsia="Courier New" w:hAnsi="Courier New" w:cs="Courier New"/>
                    <w:sz w:val="16"/>
                  </w:rPr>
                </w:rPrChange>
              </w:rPr>
              <w:t>&lt;anchor synch="#T4"/&gt;</w:t>
            </w:r>
          </w:p>
          <w:p w:rsidR="00343FDB" w:rsidRPr="00750C49" w:rsidRDefault="00E17EF8">
            <w:pPr>
              <w:contextualSpacing w:val="0"/>
              <w:rPr>
                <w:lang w:val="en-US"/>
                <w:rPrChange w:id="513" w:author="Schmidt" w:date="2015-01-15T12:40:00Z">
                  <w:rPr/>
                </w:rPrChange>
              </w:rPr>
            </w:pPr>
            <w:r w:rsidRPr="00750C49">
              <w:rPr>
                <w:rFonts w:ascii="Courier New" w:eastAsia="Courier New" w:hAnsi="Courier New" w:cs="Courier New"/>
                <w:sz w:val="16"/>
                <w:lang w:val="en-US"/>
                <w:rPrChange w:id="514" w:author="Schmidt" w:date="2015-01-15T12:40:00Z">
                  <w:rPr>
                    <w:rFonts w:ascii="Courier New" w:eastAsia="Courier New" w:hAnsi="Courier New" w:cs="Courier New"/>
                    <w:sz w:val="16"/>
                  </w:rPr>
                </w:rPrChange>
              </w:rPr>
              <w:t xml:space="preserve">                  &lt;pause type="medium"/&gt;</w:t>
            </w:r>
          </w:p>
          <w:p w:rsidR="00343FDB" w:rsidRPr="00E17EF8" w:rsidRDefault="00E17EF8">
            <w:pPr>
              <w:contextualSpacing w:val="0"/>
              <w:rPr>
                <w:lang w:val="en-US"/>
              </w:rPr>
            </w:pPr>
            <w:r w:rsidRPr="00750C49">
              <w:rPr>
                <w:rFonts w:ascii="Courier New" w:eastAsia="Courier New" w:hAnsi="Courier New" w:cs="Courier New"/>
                <w:sz w:val="16"/>
                <w:lang w:val="en-US"/>
                <w:rPrChange w:id="515" w:author="Schmidt" w:date="2015-01-15T12:40:00Z">
                  <w:rPr>
                    <w:rFonts w:ascii="Courier New" w:eastAsia="Courier New" w:hAnsi="Courier New" w:cs="Courier New"/>
                    <w:sz w:val="16"/>
                  </w:rPr>
                </w:rPrChange>
              </w:rPr>
              <w:t xml:space="preserve">                  </w:t>
            </w:r>
            <w:r w:rsidRPr="00E17EF8">
              <w:rPr>
                <w:rFonts w:ascii="Courier New" w:eastAsia="Courier New" w:hAnsi="Courier New" w:cs="Courier New"/>
                <w:sz w:val="16"/>
                <w:lang w:val="en-US"/>
              </w:rPr>
              <w:t xml:space="preserve">&lt;w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="w13"&gt;succeed&lt;/w&gt;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t>
            </w:r>
            <w:proofErr w:type="spellStart"/>
            <w:r w:rsidRPr="00E17EF8">
              <w:rPr>
                <w:rFonts w:ascii="Courier New" w:eastAsia="Courier New" w:hAnsi="Courier New" w:cs="Courier New"/>
                <w:sz w:val="16"/>
                <w:lang w:val="en-US"/>
              </w:rPr>
              <w:t>seg</w:t>
            </w:r>
            <w:proofErr w:type="spellEnd"/>
            <w:r w:rsidRPr="00E17EF8">
              <w:rPr>
                <w:rFonts w:ascii="Courier New" w:eastAsia="Courier New" w:hAnsi="Courier New" w:cs="Courier New"/>
                <w:sz w:val="16"/>
                <w:lang w:val="en-US"/>
              </w:rPr>
              <w:t>&gt;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&lt;anchor synch="#T5"/&gt;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t>
            </w:r>
            <w:proofErr w:type="spellStart"/>
            <w:r w:rsidRPr="00E17EF8">
              <w:rPr>
                <w:rFonts w:ascii="Courier New" w:eastAsia="Courier New" w:hAnsi="Courier New" w:cs="Courier New"/>
                <w:sz w:val="16"/>
                <w:lang w:val="en-US"/>
              </w:rPr>
              <w:t>seg</w:t>
            </w:r>
            <w:proofErr w:type="spellEnd"/>
            <w:r w:rsidRPr="00E17EF8">
              <w:rPr>
                <w:rFonts w:ascii="Courier New" w:eastAsia="Courier New" w:hAnsi="Courier New" w:cs="Courier New"/>
                <w:sz w:val="16"/>
                <w:lang w:val="en-US"/>
              </w:rPr>
              <w:t xml:space="preserve">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="seg1" type="utterance" subtype="interrogative"&gt;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="w14"&gt;I&lt;/w&gt;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="w15"&gt;mean&lt;/w&gt;</w:t>
            </w:r>
          </w:p>
          <w:p w:rsidR="00343FDB" w:rsidRPr="00E17EF8" w:rsidRDefault="00E17EF8">
            <w:pPr>
              <w:contextualSpacing w:val="0"/>
              <w:rPr>
                <w:lang w:val="en-US"/>
              </w:rPr>
            </w:pPr>
            <w:r w:rsidRPr="00E17EF8">
              <w:rPr>
                <w:rFonts w:ascii="Courier New" w:eastAsia="Courier New" w:hAnsi="Courier New" w:cs="Courier New"/>
                <w:sz w:val="16"/>
                <w:lang w:val="en-US"/>
              </w:rPr>
              <w:lastRenderedPageBreak/>
              <w:t xml:space="preserve">                  &lt;anchor synch="#T6"/&gt;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="w16"&gt;is&lt;/w&gt;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="w17"&gt;that&lt;/w&gt;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 type="repair"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="w18"&gt;a&lt;/w&gt;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="w19"&gt;sort&lt;/w&gt;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="w20"&gt;of&lt;/w&gt;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="w21"&gt;a&lt;/w&gt;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="w22"&gt;message&lt;/w&gt;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="w23"&gt;that&lt;/w&gt;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="w24"&gt;you&lt;/w&gt;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="w25"&gt;hope&lt;/w&gt;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="w26"&gt;comes&lt;/w&gt;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="w27"&gt;across&lt;/w&gt;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="w28"&gt;to&lt;/w&gt;</w:t>
            </w:r>
          </w:p>
          <w:p w:rsidR="00343FDB" w:rsidRPr="00E17EF8" w:rsidRDefault="00E17EF8">
            <w:pPr>
              <w:contextualSpacing w:val="0"/>
              <w:rPr>
                <w:lang w:val="fr-FR"/>
              </w:rPr>
            </w:pPr>
            <w:r w:rsidRPr="00E17EF8">
              <w:rPr>
                <w:rFonts w:ascii="Courier New" w:eastAsia="Courier New" w:hAnsi="Courier New" w:cs="Courier New"/>
                <w:sz w:val="16"/>
                <w:lang w:val="en-US"/>
              </w:rPr>
              <w:t xml:space="preserve">                  </w:t>
            </w:r>
            <w:r w:rsidRPr="00E17EF8">
              <w:rPr>
                <w:rFonts w:ascii="Courier New" w:eastAsia="Courier New" w:hAnsi="Courier New" w:cs="Courier New"/>
                <w:sz w:val="16"/>
                <w:lang w:val="fr-FR"/>
              </w:rPr>
              <w:t>&lt;</w:t>
            </w:r>
            <w:proofErr w:type="spellStart"/>
            <w:r w:rsidRPr="00E17EF8">
              <w:rPr>
                <w:rFonts w:ascii="Courier New" w:eastAsia="Courier New" w:hAnsi="Courier New" w:cs="Courier New"/>
                <w:sz w:val="16"/>
                <w:lang w:val="fr-FR"/>
              </w:rPr>
              <w:t>anchor</w:t>
            </w:r>
            <w:proofErr w:type="spellEnd"/>
            <w:r w:rsidRPr="00E17EF8">
              <w:rPr>
                <w:rFonts w:ascii="Courier New" w:eastAsia="Courier New" w:hAnsi="Courier New" w:cs="Courier New"/>
                <w:sz w:val="16"/>
                <w:lang w:val="fr-FR"/>
              </w:rPr>
              <w:t xml:space="preserve"> </w:t>
            </w:r>
            <w:proofErr w:type="spellStart"/>
            <w:r w:rsidRPr="00E17EF8">
              <w:rPr>
                <w:rFonts w:ascii="Courier New" w:eastAsia="Courier New" w:hAnsi="Courier New" w:cs="Courier New"/>
                <w:sz w:val="16"/>
                <w:lang w:val="fr-FR"/>
              </w:rPr>
              <w:t>synch</w:t>
            </w:r>
            <w:proofErr w:type="spellEnd"/>
            <w:r w:rsidRPr="00E17EF8">
              <w:rPr>
                <w:rFonts w:ascii="Courier New" w:eastAsia="Courier New" w:hAnsi="Courier New" w:cs="Courier New"/>
                <w:sz w:val="16"/>
                <w:lang w:val="fr-FR"/>
              </w:rPr>
              <w:t>="#T7"/&gt;</w:t>
            </w:r>
          </w:p>
          <w:p w:rsidR="00343FDB" w:rsidRPr="00E17EF8" w:rsidRDefault="00E17EF8">
            <w:pPr>
              <w:contextualSpacing w:val="0"/>
              <w:rPr>
                <w:lang w:val="fr-FR"/>
              </w:rPr>
            </w:pPr>
            <w:r w:rsidRPr="00E17EF8">
              <w:rPr>
                <w:rFonts w:ascii="Courier New" w:eastAsia="Courier New" w:hAnsi="Courier New" w:cs="Courier New"/>
                <w:sz w:val="16"/>
                <w:lang w:val="fr-FR"/>
              </w:rPr>
              <w:t xml:space="preserve">                  &lt;pause dur="PT0.4S"/&gt;</w:t>
            </w:r>
          </w:p>
          <w:p w:rsidR="00343FDB" w:rsidRPr="00E17EF8" w:rsidRDefault="00E17EF8">
            <w:pPr>
              <w:contextualSpacing w:val="0"/>
              <w:rPr>
                <w:lang w:val="en-US"/>
              </w:rPr>
            </w:pPr>
            <w:r w:rsidRPr="00E17EF8">
              <w:rPr>
                <w:rFonts w:ascii="Courier New" w:eastAsia="Courier New" w:hAnsi="Courier New" w:cs="Courier New"/>
                <w:sz w:val="16"/>
                <w:lang w:val="fr-FR"/>
              </w:rPr>
              <w:t xml:space="preserve">                  </w:t>
            </w:r>
            <w:r w:rsidRPr="00E17EF8">
              <w:rPr>
                <w:rFonts w:ascii="Courier New" w:eastAsia="Courier New" w:hAnsi="Courier New" w:cs="Courier New"/>
                <w:sz w:val="16"/>
                <w:lang w:val="en-US"/>
              </w:rPr>
              <w:t xml:space="preserve">&lt;w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="w29"&gt;to&lt;/w&gt;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="w30"&gt;kids&lt;/w&gt;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t>
            </w:r>
            <w:proofErr w:type="spellStart"/>
            <w:r w:rsidRPr="00E17EF8">
              <w:rPr>
                <w:rFonts w:ascii="Courier New" w:eastAsia="Courier New" w:hAnsi="Courier New" w:cs="Courier New"/>
                <w:sz w:val="16"/>
                <w:lang w:val="en-US"/>
              </w:rPr>
              <w:t>seg</w:t>
            </w:r>
            <w:proofErr w:type="spellEnd"/>
            <w:r w:rsidRPr="00E17EF8">
              <w:rPr>
                <w:rFonts w:ascii="Courier New" w:eastAsia="Courier New" w:hAnsi="Courier New" w:cs="Courier New"/>
                <w:sz w:val="16"/>
                <w:lang w:val="en-US"/>
              </w:rPr>
              <w:t>&gt;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&lt;anchor synch="#T8"/&gt;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t>
            </w:r>
            <w:proofErr w:type="spellStart"/>
            <w:r w:rsidRPr="00E17EF8">
              <w:rPr>
                <w:rFonts w:ascii="Courier New" w:eastAsia="Courier New" w:hAnsi="Courier New" w:cs="Courier New"/>
                <w:sz w:val="16"/>
                <w:lang w:val="en-US"/>
              </w:rPr>
              <w:t>seg</w:t>
            </w:r>
            <w:proofErr w:type="spellEnd"/>
            <w:r w:rsidRPr="00E17EF8">
              <w:rPr>
                <w:rFonts w:ascii="Courier New" w:eastAsia="Courier New" w:hAnsi="Courier New" w:cs="Courier New"/>
                <w:sz w:val="16"/>
                <w:lang w:val="en-US"/>
              </w:rPr>
              <w:t xml:space="preserve">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="seg2" type="utterance" subtype="interrogative"&gt;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="w31"&gt;Because&lt;/w&gt;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="w32"&gt;a&lt;/w&gt;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="w33"&gt;lot&lt;/w&gt;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="w34"&gt;of&lt;/w&gt;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="w35"&gt;kids&lt;/w&gt;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="w36"&gt;think&lt;/w&gt;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="w37"&gt;that&lt;/w&gt;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="w38"&gt;people&lt;/w&gt;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="w39"&gt;just&lt;/w&gt;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="w40"&gt;become&lt;/w&gt;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="w41"&gt;famous&lt;/w&gt;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="w42"&gt;over&lt;/w&gt;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="w43"&gt;night&lt;/w&gt;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&lt;pc&gt;,&lt;/pc&gt;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="w44"&gt;don't&lt;/w&gt;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="w45"&gt;they&lt;/w&gt;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t>
            </w:r>
            <w:proofErr w:type="spellStart"/>
            <w:r w:rsidRPr="00E17EF8">
              <w:rPr>
                <w:rFonts w:ascii="Courier New" w:eastAsia="Courier New" w:hAnsi="Courier New" w:cs="Courier New"/>
                <w:sz w:val="16"/>
                <w:lang w:val="en-US"/>
              </w:rPr>
              <w:t>seg</w:t>
            </w:r>
            <w:proofErr w:type="spellEnd"/>
            <w:r w:rsidRPr="00E17EF8">
              <w:rPr>
                <w:rFonts w:ascii="Courier New" w:eastAsia="Courier New" w:hAnsi="Courier New" w:cs="Courier New"/>
                <w:sz w:val="16"/>
                <w:lang w:val="en-US"/>
              </w:rPr>
              <w:t>&gt;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&lt;/u&gt;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t>
            </w:r>
            <w:proofErr w:type="spellStart"/>
            <w:r w:rsidRPr="00E17EF8">
              <w:rPr>
                <w:rFonts w:ascii="Courier New" w:eastAsia="Courier New" w:hAnsi="Courier New" w:cs="Courier New"/>
                <w:sz w:val="16"/>
                <w:lang w:val="en-US"/>
              </w:rPr>
              <w:t>annotatedU</w:t>
            </w:r>
            <w:proofErr w:type="spellEnd"/>
            <w:r w:rsidRPr="00E17EF8">
              <w:rPr>
                <w:rFonts w:ascii="Courier New" w:eastAsia="Courier New" w:hAnsi="Courier New" w:cs="Courier New"/>
                <w:sz w:val="16"/>
                <w:lang w:val="en-US"/>
              </w:rPr>
              <w:t>&gt;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t>
            </w:r>
            <w:proofErr w:type="spellStart"/>
            <w:r w:rsidRPr="00E17EF8">
              <w:rPr>
                <w:rFonts w:ascii="Courier New" w:eastAsia="Courier New" w:hAnsi="Courier New" w:cs="Courier New"/>
                <w:sz w:val="16"/>
                <w:lang w:val="en-US"/>
              </w:rPr>
              <w:t>annotatedU</w:t>
            </w:r>
            <w:proofErr w:type="spellEnd"/>
            <w:r w:rsidRPr="00E17EF8">
              <w:rPr>
                <w:rFonts w:ascii="Courier New" w:eastAsia="Courier New" w:hAnsi="Courier New" w:cs="Courier New"/>
                <w:sz w:val="16"/>
                <w:lang w:val="en-US"/>
              </w:rPr>
              <w:t xml:space="preserve"> who="#SPK1" start="#T2" end="#T3"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="au1"&gt;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&lt;u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="u1"&gt;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t>
            </w:r>
            <w:proofErr w:type="spellStart"/>
            <w:r w:rsidRPr="00E17EF8">
              <w:rPr>
                <w:rFonts w:ascii="Courier New" w:eastAsia="Courier New" w:hAnsi="Courier New" w:cs="Courier New"/>
                <w:sz w:val="16"/>
                <w:lang w:val="en-US"/>
              </w:rPr>
              <w:t>seg</w:t>
            </w:r>
            <w:proofErr w:type="spellEnd"/>
            <w:r w:rsidRPr="00E17EF8">
              <w:rPr>
                <w:rFonts w:ascii="Courier New" w:eastAsia="Courier New" w:hAnsi="Courier New" w:cs="Courier New"/>
                <w:sz w:val="16"/>
                <w:lang w:val="en-US"/>
              </w:rPr>
              <w:t xml:space="preserve">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="seg37" type="utterance" subtype="modeless"&gt;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="w46"&gt;Yeah&lt;/w&gt;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t>
            </w:r>
            <w:proofErr w:type="spellStart"/>
            <w:r w:rsidRPr="00E17EF8">
              <w:rPr>
                <w:rFonts w:ascii="Courier New" w:eastAsia="Courier New" w:hAnsi="Courier New" w:cs="Courier New"/>
                <w:sz w:val="16"/>
                <w:lang w:val="en-US"/>
              </w:rPr>
              <w:t>seg</w:t>
            </w:r>
            <w:proofErr w:type="spellEnd"/>
            <w:r w:rsidRPr="00E17EF8">
              <w:rPr>
                <w:rFonts w:ascii="Courier New" w:eastAsia="Courier New" w:hAnsi="Courier New" w:cs="Courier New"/>
                <w:sz w:val="16"/>
                <w:lang w:val="en-US"/>
              </w:rPr>
              <w:t>&gt;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&lt;/u&gt;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t>
            </w:r>
            <w:proofErr w:type="spellStart"/>
            <w:r w:rsidRPr="00E17EF8">
              <w:rPr>
                <w:rFonts w:ascii="Courier New" w:eastAsia="Courier New" w:hAnsi="Courier New" w:cs="Courier New"/>
                <w:sz w:val="16"/>
                <w:lang w:val="en-US"/>
              </w:rPr>
              <w:t>spanGrp</w:t>
            </w:r>
            <w:proofErr w:type="spellEnd"/>
            <w:r w:rsidRPr="00E17EF8">
              <w:rPr>
                <w:rFonts w:ascii="Courier New" w:eastAsia="Courier New" w:hAnsi="Courier New" w:cs="Courier New"/>
                <w:sz w:val="16"/>
                <w:lang w:val="en-US"/>
              </w:rPr>
              <w:t xml:space="preserve"> type="</w:t>
            </w:r>
            <w:proofErr w:type="spellStart"/>
            <w:r w:rsidRPr="00E17EF8">
              <w:rPr>
                <w:rFonts w:ascii="Courier New" w:eastAsia="Courier New" w:hAnsi="Courier New" w:cs="Courier New"/>
                <w:sz w:val="16"/>
                <w:lang w:val="en-US"/>
              </w:rPr>
              <w:t>nv</w:t>
            </w:r>
            <w:proofErr w:type="spellEnd"/>
            <w:r w:rsidRPr="00E17EF8">
              <w:rPr>
                <w:rFonts w:ascii="Courier New" w:eastAsia="Courier New" w:hAnsi="Courier New" w:cs="Courier New"/>
                <w:sz w:val="16"/>
                <w:lang w:val="en-US"/>
              </w:rPr>
              <w:t>"&gt;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&lt;span from="#T2" to="#T3"&gt;nods&lt;/span&gt;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t>
            </w:r>
            <w:proofErr w:type="spellStart"/>
            <w:r w:rsidRPr="00E17EF8">
              <w:rPr>
                <w:rFonts w:ascii="Courier New" w:eastAsia="Courier New" w:hAnsi="Courier New" w:cs="Courier New"/>
                <w:sz w:val="16"/>
                <w:lang w:val="en-US"/>
              </w:rPr>
              <w:t>spanGrp</w:t>
            </w:r>
            <w:proofErr w:type="spellEnd"/>
            <w:r w:rsidRPr="00E17EF8">
              <w:rPr>
                <w:rFonts w:ascii="Courier New" w:eastAsia="Courier New" w:hAnsi="Courier New" w:cs="Courier New"/>
                <w:sz w:val="16"/>
                <w:lang w:val="en-US"/>
              </w:rPr>
              <w:t>&gt;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t>
            </w:r>
            <w:proofErr w:type="spellStart"/>
            <w:r w:rsidRPr="00E17EF8">
              <w:rPr>
                <w:rFonts w:ascii="Courier New" w:eastAsia="Courier New" w:hAnsi="Courier New" w:cs="Courier New"/>
                <w:sz w:val="16"/>
                <w:lang w:val="en-US"/>
              </w:rPr>
              <w:t>annotatedU</w:t>
            </w:r>
            <w:proofErr w:type="spellEnd"/>
            <w:r w:rsidRPr="00E17EF8">
              <w:rPr>
                <w:rFonts w:ascii="Courier New" w:eastAsia="Courier New" w:hAnsi="Courier New" w:cs="Courier New"/>
                <w:sz w:val="16"/>
                <w:lang w:val="en-US"/>
              </w:rPr>
              <w:t>&gt;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t>
            </w:r>
            <w:proofErr w:type="spellStart"/>
            <w:r w:rsidRPr="00E17EF8">
              <w:rPr>
                <w:rFonts w:ascii="Courier New" w:eastAsia="Courier New" w:hAnsi="Courier New" w:cs="Courier New"/>
                <w:sz w:val="16"/>
                <w:lang w:val="en-US"/>
              </w:rPr>
              <w:t>annotatedU</w:t>
            </w:r>
            <w:proofErr w:type="spellEnd"/>
            <w:r w:rsidRPr="00E17EF8">
              <w:rPr>
                <w:rFonts w:ascii="Courier New" w:eastAsia="Courier New" w:hAnsi="Courier New" w:cs="Courier New"/>
                <w:sz w:val="16"/>
                <w:lang w:val="en-US"/>
              </w:rPr>
              <w:t xml:space="preserve"> who="#SPK1" start="#T5" end="#T6"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="au1"&gt;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&lt;u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="u1"&gt;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t>
            </w:r>
            <w:proofErr w:type="spellStart"/>
            <w:r w:rsidRPr="00E17EF8">
              <w:rPr>
                <w:rFonts w:ascii="Courier New" w:eastAsia="Courier New" w:hAnsi="Courier New" w:cs="Courier New"/>
                <w:sz w:val="16"/>
                <w:lang w:val="en-US"/>
              </w:rPr>
              <w:t>seg</w:t>
            </w:r>
            <w:proofErr w:type="spellEnd"/>
            <w:r w:rsidRPr="00E17EF8">
              <w:rPr>
                <w:rFonts w:ascii="Courier New" w:eastAsia="Courier New" w:hAnsi="Courier New" w:cs="Courier New"/>
                <w:sz w:val="16"/>
                <w:lang w:val="en-US"/>
              </w:rPr>
              <w:t xml:space="preserve">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="seg38" type="utterance" subtype="modeless"&gt;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 </w:t>
            </w:r>
            <w:proofErr w:type="spellStart"/>
            <w:r w:rsidRPr="00E17EF8">
              <w:rPr>
                <w:rFonts w:ascii="Courier New" w:eastAsia="Courier New" w:hAnsi="Courier New" w:cs="Courier New"/>
                <w:sz w:val="16"/>
                <w:lang w:val="en-US"/>
              </w:rPr>
              <w:t>xml:id</w:t>
            </w:r>
            <w:proofErr w:type="spellEnd"/>
            <w:r w:rsidRPr="00E17EF8">
              <w:rPr>
                <w:rFonts w:ascii="Courier New" w:eastAsia="Courier New" w:hAnsi="Courier New" w:cs="Courier New"/>
                <w:sz w:val="16"/>
                <w:lang w:val="en-US"/>
              </w:rPr>
              <w:t>="w47"&gt;</w:t>
            </w:r>
            <w:proofErr w:type="spellStart"/>
            <w:r w:rsidRPr="00E17EF8">
              <w:rPr>
                <w:rFonts w:ascii="Courier New" w:eastAsia="Courier New" w:hAnsi="Courier New" w:cs="Courier New"/>
                <w:sz w:val="16"/>
                <w:lang w:val="en-US"/>
              </w:rPr>
              <w:t>Mhm</w:t>
            </w:r>
            <w:proofErr w:type="spellEnd"/>
            <w:r w:rsidRPr="00E17EF8">
              <w:rPr>
                <w:rFonts w:ascii="Courier New" w:eastAsia="Courier New" w:hAnsi="Courier New" w:cs="Courier New"/>
                <w:sz w:val="16"/>
                <w:lang w:val="en-US"/>
              </w:rPr>
              <w:t>&lt;/w&gt;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t>
            </w:r>
            <w:proofErr w:type="spellStart"/>
            <w:r w:rsidRPr="00E17EF8">
              <w:rPr>
                <w:rFonts w:ascii="Courier New" w:eastAsia="Courier New" w:hAnsi="Courier New" w:cs="Courier New"/>
                <w:sz w:val="16"/>
                <w:lang w:val="en-US"/>
              </w:rPr>
              <w:t>seg</w:t>
            </w:r>
            <w:proofErr w:type="spellEnd"/>
            <w:r w:rsidRPr="00E17EF8">
              <w:rPr>
                <w:rFonts w:ascii="Courier New" w:eastAsia="Courier New" w:hAnsi="Courier New" w:cs="Courier New"/>
                <w:sz w:val="16"/>
                <w:lang w:val="en-US"/>
              </w:rPr>
              <w:t>&gt;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&lt;/u&gt;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t>
            </w:r>
            <w:proofErr w:type="spellStart"/>
            <w:r w:rsidRPr="00E17EF8">
              <w:rPr>
                <w:rFonts w:ascii="Courier New" w:eastAsia="Courier New" w:hAnsi="Courier New" w:cs="Courier New"/>
                <w:sz w:val="16"/>
                <w:lang w:val="en-US"/>
              </w:rPr>
              <w:t>spanGrp</w:t>
            </w:r>
            <w:proofErr w:type="spellEnd"/>
            <w:r w:rsidRPr="00E17EF8">
              <w:rPr>
                <w:rFonts w:ascii="Courier New" w:eastAsia="Courier New" w:hAnsi="Courier New" w:cs="Courier New"/>
                <w:sz w:val="16"/>
                <w:lang w:val="en-US"/>
              </w:rPr>
              <w:t xml:space="preserve"> type="</w:t>
            </w:r>
            <w:proofErr w:type="spellStart"/>
            <w:r w:rsidRPr="00E17EF8">
              <w:rPr>
                <w:rFonts w:ascii="Courier New" w:eastAsia="Courier New" w:hAnsi="Courier New" w:cs="Courier New"/>
                <w:sz w:val="16"/>
                <w:lang w:val="en-US"/>
              </w:rPr>
              <w:t>nv</w:t>
            </w:r>
            <w:proofErr w:type="spellEnd"/>
            <w:r w:rsidRPr="00E17EF8">
              <w:rPr>
                <w:rFonts w:ascii="Courier New" w:eastAsia="Courier New" w:hAnsi="Courier New" w:cs="Courier New"/>
                <w:sz w:val="16"/>
                <w:lang w:val="en-US"/>
              </w:rPr>
              <w:t>"&gt;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&lt;span from="#T5" to="#T6"&gt;nods&lt;/span&gt;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t>
            </w:r>
            <w:proofErr w:type="spellStart"/>
            <w:r w:rsidRPr="00E17EF8">
              <w:rPr>
                <w:rFonts w:ascii="Courier New" w:eastAsia="Courier New" w:hAnsi="Courier New" w:cs="Courier New"/>
                <w:sz w:val="16"/>
                <w:lang w:val="en-US"/>
              </w:rPr>
              <w:t>spanGrp</w:t>
            </w:r>
            <w:proofErr w:type="spellEnd"/>
            <w:r w:rsidRPr="00E17EF8">
              <w:rPr>
                <w:rFonts w:ascii="Courier New" w:eastAsia="Courier New" w:hAnsi="Courier New" w:cs="Courier New"/>
                <w:sz w:val="16"/>
                <w:lang w:val="en-US"/>
              </w:rPr>
              <w:t>&gt;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w:t>
            </w:r>
            <w:proofErr w:type="spellStart"/>
            <w:r w:rsidRPr="00E17EF8">
              <w:rPr>
                <w:rFonts w:ascii="Courier New" w:eastAsia="Courier New" w:hAnsi="Courier New" w:cs="Courier New"/>
                <w:sz w:val="16"/>
                <w:lang w:val="en-US"/>
              </w:rPr>
              <w:t>annotatedU</w:t>
            </w:r>
            <w:proofErr w:type="spellEnd"/>
            <w:r w:rsidRPr="00E17EF8">
              <w:rPr>
                <w:rFonts w:ascii="Courier New" w:eastAsia="Courier New" w:hAnsi="Courier New" w:cs="Courier New"/>
                <w:sz w:val="16"/>
                <w:lang w:val="en-US"/>
              </w:rPr>
              <w:t>&gt;</w:t>
            </w:r>
          </w:p>
          <w:p w:rsidR="00343FDB" w:rsidRPr="00E17EF8" w:rsidRDefault="00E17EF8">
            <w:pPr>
              <w:contextualSpacing w:val="0"/>
              <w:rPr>
                <w:lang w:val="en-US"/>
              </w:rPr>
            </w:pPr>
            <w:r w:rsidRPr="00E17EF8">
              <w:rPr>
                <w:rFonts w:ascii="Courier New" w:eastAsia="Courier New" w:hAnsi="Courier New" w:cs="Courier New"/>
                <w:sz w:val="16"/>
                <w:lang w:val="en-US"/>
              </w:rPr>
              <w:t xml:space="preserve">      &lt;/body&gt;</w:t>
            </w:r>
          </w:p>
          <w:p w:rsidR="00343FDB" w:rsidRPr="00E17EF8" w:rsidRDefault="00E17EF8">
            <w:pPr>
              <w:contextualSpacing w:val="0"/>
              <w:rPr>
                <w:lang w:val="en-US"/>
              </w:rPr>
            </w:pPr>
            <w:r w:rsidRPr="00E17EF8">
              <w:rPr>
                <w:rFonts w:ascii="Courier New" w:eastAsia="Courier New" w:hAnsi="Courier New" w:cs="Courier New"/>
                <w:sz w:val="16"/>
                <w:lang w:val="en-US"/>
              </w:rPr>
              <w:lastRenderedPageBreak/>
              <w:t xml:space="preserve">   &lt;/text&gt;</w:t>
            </w:r>
          </w:p>
          <w:p w:rsidR="00343FDB" w:rsidRPr="00E17EF8" w:rsidRDefault="00E17EF8">
            <w:pPr>
              <w:contextualSpacing w:val="0"/>
              <w:rPr>
                <w:lang w:val="en-US"/>
              </w:rPr>
            </w:pPr>
            <w:r w:rsidRPr="00E17EF8">
              <w:rPr>
                <w:rFonts w:ascii="Courier New" w:eastAsia="Courier New" w:hAnsi="Courier New" w:cs="Courier New"/>
                <w:sz w:val="16"/>
                <w:lang w:val="en-US"/>
              </w:rPr>
              <w:t>&lt;/TEI&gt;</w:t>
            </w:r>
          </w:p>
          <w:p w:rsidR="00343FDB" w:rsidRPr="00E17EF8" w:rsidRDefault="00343FDB">
            <w:pPr>
              <w:spacing w:line="240" w:lineRule="auto"/>
              <w:contextualSpacing w:val="0"/>
              <w:rPr>
                <w:lang w:val="en-US"/>
              </w:rPr>
            </w:pPr>
          </w:p>
        </w:tc>
      </w:tr>
    </w:tbl>
    <w:p w:rsidR="00343FDB" w:rsidRPr="00E17EF8" w:rsidRDefault="00343FDB">
      <w:pPr>
        <w:contextualSpacing w:val="0"/>
        <w:rPr>
          <w:lang w:val="en-US"/>
        </w:rPr>
      </w:pPr>
    </w:p>
    <w:p w:rsidR="00E17EF8" w:rsidRPr="00E17EF8" w:rsidRDefault="00E17EF8">
      <w:pPr>
        <w:pStyle w:val="berschrift1"/>
        <w:contextualSpacing w:val="0"/>
        <w:rPr>
          <w:lang w:val="en-US"/>
        </w:rPr>
        <w:sectPr w:rsidR="00E17EF8" w:rsidRPr="00E17EF8">
          <w:pgSz w:w="12240" w:h="15840"/>
          <w:pgMar w:top="1440" w:right="1440" w:bottom="1440" w:left="1440" w:header="720" w:footer="720" w:gutter="0"/>
          <w:cols w:space="720"/>
        </w:sectPr>
      </w:pPr>
      <w:bookmarkStart w:id="516" w:name="h.y08vdpyda3nq" w:colFirst="0" w:colLast="0"/>
      <w:bookmarkEnd w:id="516"/>
    </w:p>
    <w:p w:rsidR="00343FDB" w:rsidRDefault="00E17EF8">
      <w:pPr>
        <w:pStyle w:val="berschrift1"/>
        <w:contextualSpacing w:val="0"/>
      </w:pPr>
      <w:bookmarkStart w:id="517" w:name="_Toc408578651"/>
      <w:r>
        <w:lastRenderedPageBreak/>
        <w:t>Annex C</w:t>
      </w:r>
      <w:bookmarkEnd w:id="517"/>
    </w:p>
    <w:p w:rsidR="00343FDB" w:rsidRDefault="00E17EF8">
      <w:pPr>
        <w:pStyle w:val="berschrift2"/>
        <w:contextualSpacing w:val="0"/>
      </w:pPr>
      <w:bookmarkStart w:id="518" w:name="h.og90r85i8jgf" w:colFirst="0" w:colLast="0"/>
      <w:bookmarkStart w:id="519" w:name="_Toc408578652"/>
      <w:bookmarkEnd w:id="518"/>
      <w:r>
        <w:t xml:space="preserve">Element </w:t>
      </w:r>
      <w:proofErr w:type="spellStart"/>
      <w:r>
        <w:t>index</w:t>
      </w:r>
      <w:bookmarkEnd w:id="519"/>
      <w:proofErr w:type="spellEnd"/>
    </w:p>
    <w:p w:rsidR="00343FDB" w:rsidRDefault="00343FDB">
      <w:pPr>
        <w:contextualSpacing w:val="0"/>
      </w:pPr>
    </w:p>
    <w:tbl>
      <w:tblPr>
        <w:tblStyle w:val="af4"/>
        <w:tblW w:w="311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7"/>
        <w:gridCol w:w="992"/>
      </w:tblGrid>
      <w:tr w:rsidR="00E17EF8" w:rsidRPr="00E17EF8">
        <w:tc>
          <w:tcPr>
            <w:tcW w:w="2127" w:type="dxa"/>
            <w:tcMar>
              <w:top w:w="100" w:type="dxa"/>
              <w:left w:w="100" w:type="dxa"/>
              <w:bottom w:w="100" w:type="dxa"/>
              <w:right w:w="100" w:type="dxa"/>
            </w:tcMar>
          </w:tcPr>
          <w:p w:rsidR="00E17EF8" w:rsidRPr="00E17EF8" w:rsidRDefault="00E17EF8">
            <w:pPr>
              <w:spacing w:line="240" w:lineRule="auto"/>
              <w:contextualSpacing w:val="0"/>
              <w:rPr>
                <w:b/>
                <w:sz w:val="16"/>
                <w:szCs w:val="16"/>
              </w:rPr>
            </w:pPr>
            <w:r w:rsidRPr="00E17EF8">
              <w:rPr>
                <w:b/>
                <w:sz w:val="16"/>
                <w:szCs w:val="16"/>
              </w:rPr>
              <w:t>Name</w:t>
            </w:r>
          </w:p>
        </w:tc>
        <w:tc>
          <w:tcPr>
            <w:tcW w:w="992" w:type="dxa"/>
            <w:tcMar>
              <w:top w:w="100" w:type="dxa"/>
              <w:left w:w="100" w:type="dxa"/>
              <w:bottom w:w="100" w:type="dxa"/>
              <w:right w:w="100" w:type="dxa"/>
            </w:tcMar>
          </w:tcPr>
          <w:p w:rsidR="00E17EF8" w:rsidRPr="00E17EF8" w:rsidRDefault="00E17EF8">
            <w:pPr>
              <w:spacing w:line="240" w:lineRule="auto"/>
              <w:contextualSpacing w:val="0"/>
              <w:rPr>
                <w:b/>
                <w:sz w:val="16"/>
                <w:szCs w:val="16"/>
              </w:rPr>
            </w:pPr>
            <w:bookmarkStart w:id="520" w:name="h.ygehe7lzbc5u" w:colFirst="0" w:colLast="0"/>
            <w:bookmarkEnd w:id="520"/>
            <w:proofErr w:type="spellStart"/>
            <w:r w:rsidRPr="00E17EF8">
              <w:rPr>
                <w:b/>
                <w:sz w:val="16"/>
                <w:szCs w:val="16"/>
              </w:rPr>
              <w:t>Section</w:t>
            </w:r>
            <w:proofErr w:type="spellEnd"/>
            <w:r w:rsidRPr="00E17EF8">
              <w:rPr>
                <w:b/>
                <w:sz w:val="16"/>
                <w:szCs w:val="16"/>
              </w:rPr>
              <w:t>(s)</w:t>
            </w:r>
          </w:p>
        </w:tc>
      </w:tr>
      <w:tr w:rsidR="00E17EF8">
        <w:tc>
          <w:tcPr>
            <w:tcW w:w="2127"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w:t>
            </w:r>
            <w:proofErr w:type="spellStart"/>
            <w:r w:rsidRPr="00E17EF8">
              <w:rPr>
                <w:rFonts w:ascii="Courier New" w:hAnsi="Courier New" w:cs="Courier New"/>
                <w:b/>
                <w:color w:val="0070C0"/>
                <w:sz w:val="16"/>
                <w:szCs w:val="16"/>
              </w:rPr>
              <w:t>anchor</w:t>
            </w:r>
            <w:proofErr w:type="spellEnd"/>
            <w:r w:rsidRPr="00E17EF8">
              <w:rPr>
                <w:rFonts w:ascii="Courier New" w:hAnsi="Courier New" w:cs="Courier New"/>
                <w:b/>
                <w:color w:val="0070C0"/>
                <w:sz w:val="16"/>
                <w:szCs w:val="16"/>
              </w:rPr>
              <w:t>&gt;</w:t>
            </w:r>
          </w:p>
        </w:tc>
        <w:tc>
          <w:tcPr>
            <w:tcW w:w="992" w:type="dxa"/>
            <w:tcMar>
              <w:top w:w="100" w:type="dxa"/>
              <w:left w:w="100" w:type="dxa"/>
              <w:bottom w:w="100" w:type="dxa"/>
              <w:right w:w="100" w:type="dxa"/>
            </w:tcMar>
          </w:tcPr>
          <w:p w:rsidR="00E17EF8" w:rsidRPr="00E17EF8" w:rsidRDefault="00E17EF8" w:rsidP="00E17EF8">
            <w:pPr>
              <w:spacing w:line="240" w:lineRule="auto"/>
              <w:contextualSpacing w:val="0"/>
              <w:jc w:val="right"/>
              <w:rPr>
                <w:sz w:val="16"/>
                <w:szCs w:val="16"/>
              </w:rPr>
            </w:pPr>
            <w:r w:rsidRPr="00E17EF8">
              <w:rPr>
                <w:sz w:val="16"/>
                <w:szCs w:val="16"/>
              </w:rPr>
              <w:t>5.2</w:t>
            </w:r>
          </w:p>
        </w:tc>
      </w:tr>
      <w:tr w:rsidR="00E17EF8">
        <w:tc>
          <w:tcPr>
            <w:tcW w:w="2127" w:type="dxa"/>
            <w:tcMar>
              <w:top w:w="100" w:type="dxa"/>
              <w:left w:w="100" w:type="dxa"/>
              <w:bottom w:w="100" w:type="dxa"/>
              <w:right w:w="100" w:type="dxa"/>
            </w:tcMar>
          </w:tcPr>
          <w:p w:rsidR="00E17EF8" w:rsidRPr="00E17EF8" w:rsidRDefault="00E17EF8" w:rsidP="009E24CD">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w:t>
            </w:r>
            <w:proofErr w:type="spellStart"/>
            <w:r w:rsidRPr="00E17EF8">
              <w:rPr>
                <w:rFonts w:ascii="Courier New" w:hAnsi="Courier New" w:cs="Courier New"/>
                <w:b/>
                <w:color w:val="0070C0"/>
                <w:sz w:val="16"/>
                <w:szCs w:val="16"/>
              </w:rPr>
              <w:t>annotat</w:t>
            </w:r>
            <w:r w:rsidR="009E24CD">
              <w:rPr>
                <w:rFonts w:ascii="Courier New" w:hAnsi="Courier New" w:cs="Courier New"/>
                <w:b/>
                <w:color w:val="0070C0"/>
                <w:sz w:val="16"/>
                <w:szCs w:val="16"/>
              </w:rPr>
              <w:t>ionGrp</w:t>
            </w:r>
            <w:proofErr w:type="spellEnd"/>
            <w:r w:rsidRPr="00E17EF8">
              <w:rPr>
                <w:rFonts w:ascii="Courier New" w:hAnsi="Courier New" w:cs="Courier New"/>
                <w:b/>
                <w:color w:val="0070C0"/>
                <w:sz w:val="16"/>
                <w:szCs w:val="16"/>
              </w:rPr>
              <w:t>&gt;</w:t>
            </w:r>
          </w:p>
        </w:tc>
        <w:tc>
          <w:tcPr>
            <w:tcW w:w="992" w:type="dxa"/>
            <w:tcMar>
              <w:top w:w="100" w:type="dxa"/>
              <w:left w:w="100" w:type="dxa"/>
              <w:bottom w:w="100" w:type="dxa"/>
              <w:right w:w="100" w:type="dxa"/>
            </w:tcMar>
          </w:tcPr>
          <w:p w:rsidR="00E17EF8" w:rsidRPr="00E17EF8" w:rsidRDefault="00E17EF8" w:rsidP="00E17EF8">
            <w:pPr>
              <w:spacing w:line="240" w:lineRule="auto"/>
              <w:contextualSpacing w:val="0"/>
              <w:jc w:val="right"/>
              <w:rPr>
                <w:sz w:val="16"/>
                <w:szCs w:val="16"/>
              </w:rPr>
            </w:pPr>
            <w:r w:rsidRPr="00E17EF8">
              <w:rPr>
                <w:sz w:val="16"/>
                <w:szCs w:val="16"/>
              </w:rPr>
              <w:t>5.4</w:t>
            </w:r>
          </w:p>
        </w:tc>
      </w:tr>
      <w:tr w:rsidR="00E17EF8">
        <w:tc>
          <w:tcPr>
            <w:tcW w:w="2127"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w:t>
            </w:r>
            <w:proofErr w:type="spellStart"/>
            <w:r w:rsidRPr="00E17EF8">
              <w:rPr>
                <w:rFonts w:ascii="Courier New" w:hAnsi="Courier New" w:cs="Courier New"/>
                <w:b/>
                <w:color w:val="0070C0"/>
                <w:sz w:val="16"/>
                <w:szCs w:val="16"/>
              </w:rPr>
              <w:t>appInfo</w:t>
            </w:r>
            <w:proofErr w:type="spellEnd"/>
            <w:r w:rsidRPr="00E17EF8">
              <w:rPr>
                <w:rFonts w:ascii="Courier New" w:hAnsi="Courier New" w:cs="Courier New"/>
                <w:b/>
                <w:color w:val="0070C0"/>
                <w:sz w:val="16"/>
                <w:szCs w:val="16"/>
              </w:rPr>
              <w:t>&gt;</w:t>
            </w:r>
          </w:p>
        </w:tc>
        <w:tc>
          <w:tcPr>
            <w:tcW w:w="992" w:type="dxa"/>
            <w:tcMar>
              <w:top w:w="100" w:type="dxa"/>
              <w:left w:w="100" w:type="dxa"/>
              <w:bottom w:w="100" w:type="dxa"/>
              <w:right w:w="100" w:type="dxa"/>
            </w:tcMar>
          </w:tcPr>
          <w:p w:rsidR="00E17EF8" w:rsidRPr="00E17EF8" w:rsidRDefault="00E17EF8" w:rsidP="00E17EF8">
            <w:pPr>
              <w:spacing w:line="240" w:lineRule="auto"/>
              <w:contextualSpacing w:val="0"/>
              <w:jc w:val="right"/>
              <w:rPr>
                <w:sz w:val="16"/>
                <w:szCs w:val="16"/>
              </w:rPr>
            </w:pPr>
            <w:r w:rsidRPr="00E17EF8">
              <w:rPr>
                <w:sz w:val="16"/>
                <w:szCs w:val="16"/>
              </w:rPr>
              <w:t>4.3</w:t>
            </w:r>
          </w:p>
        </w:tc>
      </w:tr>
      <w:tr w:rsidR="00E17EF8">
        <w:tc>
          <w:tcPr>
            <w:tcW w:w="2127"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w:t>
            </w:r>
            <w:proofErr w:type="spellStart"/>
            <w:r w:rsidRPr="00E17EF8">
              <w:rPr>
                <w:rFonts w:ascii="Courier New" w:hAnsi="Courier New" w:cs="Courier New"/>
                <w:b/>
                <w:color w:val="0070C0"/>
                <w:sz w:val="16"/>
                <w:szCs w:val="16"/>
              </w:rPr>
              <w:t>choice</w:t>
            </w:r>
            <w:proofErr w:type="spellEnd"/>
            <w:r w:rsidRPr="00E17EF8">
              <w:rPr>
                <w:rFonts w:ascii="Courier New" w:hAnsi="Courier New" w:cs="Courier New"/>
                <w:b/>
                <w:color w:val="0070C0"/>
                <w:sz w:val="16"/>
                <w:szCs w:val="16"/>
              </w:rPr>
              <w:t>&gt;</w:t>
            </w:r>
          </w:p>
        </w:tc>
        <w:tc>
          <w:tcPr>
            <w:tcW w:w="992" w:type="dxa"/>
            <w:tcMar>
              <w:top w:w="100" w:type="dxa"/>
              <w:left w:w="100" w:type="dxa"/>
              <w:bottom w:w="100" w:type="dxa"/>
              <w:right w:w="100" w:type="dxa"/>
            </w:tcMar>
          </w:tcPr>
          <w:p w:rsidR="00E17EF8" w:rsidRPr="00E17EF8" w:rsidRDefault="00E17EF8" w:rsidP="00E17EF8">
            <w:pPr>
              <w:spacing w:line="240" w:lineRule="auto"/>
              <w:contextualSpacing w:val="0"/>
              <w:jc w:val="right"/>
              <w:rPr>
                <w:sz w:val="16"/>
                <w:szCs w:val="16"/>
              </w:rPr>
            </w:pPr>
            <w:r w:rsidRPr="00E17EF8">
              <w:rPr>
                <w:sz w:val="16"/>
                <w:szCs w:val="16"/>
              </w:rPr>
              <w:t>6.5</w:t>
            </w:r>
          </w:p>
        </w:tc>
      </w:tr>
      <w:tr w:rsidR="00E17EF8">
        <w:tc>
          <w:tcPr>
            <w:tcW w:w="2127"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w:t>
            </w:r>
            <w:proofErr w:type="spellStart"/>
            <w:r w:rsidRPr="00E17EF8">
              <w:rPr>
                <w:rFonts w:ascii="Courier New" w:hAnsi="Courier New" w:cs="Courier New"/>
                <w:b/>
                <w:color w:val="0070C0"/>
                <w:sz w:val="16"/>
                <w:szCs w:val="16"/>
              </w:rPr>
              <w:t>desc</w:t>
            </w:r>
            <w:proofErr w:type="spellEnd"/>
            <w:r w:rsidRPr="00E17EF8">
              <w:rPr>
                <w:rFonts w:ascii="Courier New" w:hAnsi="Courier New" w:cs="Courier New"/>
                <w:b/>
                <w:color w:val="0070C0"/>
                <w:sz w:val="16"/>
                <w:szCs w:val="16"/>
              </w:rPr>
              <w:t>&gt;</w:t>
            </w:r>
          </w:p>
        </w:tc>
        <w:tc>
          <w:tcPr>
            <w:tcW w:w="992" w:type="dxa"/>
            <w:tcMar>
              <w:top w:w="100" w:type="dxa"/>
              <w:left w:w="100" w:type="dxa"/>
              <w:bottom w:w="100" w:type="dxa"/>
              <w:right w:w="100" w:type="dxa"/>
            </w:tcMar>
          </w:tcPr>
          <w:p w:rsidR="00E17EF8" w:rsidRPr="00E17EF8" w:rsidRDefault="00E17EF8" w:rsidP="00E17EF8">
            <w:pPr>
              <w:spacing w:line="240" w:lineRule="auto"/>
              <w:contextualSpacing w:val="0"/>
              <w:jc w:val="right"/>
              <w:rPr>
                <w:sz w:val="16"/>
                <w:szCs w:val="16"/>
              </w:rPr>
            </w:pPr>
            <w:bookmarkStart w:id="521" w:name="h.epz1vv1fo7tf" w:colFirst="0" w:colLast="0"/>
            <w:bookmarkEnd w:id="521"/>
            <w:r w:rsidRPr="00E17EF8">
              <w:rPr>
                <w:sz w:val="16"/>
                <w:szCs w:val="16"/>
              </w:rPr>
              <w:t>5.5</w:t>
            </w:r>
          </w:p>
          <w:p w:rsidR="00E17EF8" w:rsidRPr="00E17EF8" w:rsidRDefault="00E17EF8" w:rsidP="00E17EF8">
            <w:pPr>
              <w:spacing w:line="240" w:lineRule="auto"/>
              <w:contextualSpacing w:val="0"/>
              <w:jc w:val="right"/>
              <w:rPr>
                <w:sz w:val="16"/>
                <w:szCs w:val="16"/>
              </w:rPr>
            </w:pPr>
            <w:r w:rsidRPr="00E17EF8">
              <w:rPr>
                <w:sz w:val="16"/>
                <w:szCs w:val="16"/>
              </w:rPr>
              <w:t>6.3</w:t>
            </w:r>
          </w:p>
        </w:tc>
      </w:tr>
      <w:tr w:rsidR="00E17EF8">
        <w:tc>
          <w:tcPr>
            <w:tcW w:w="2127"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&lt;div&gt;</w:t>
            </w:r>
          </w:p>
        </w:tc>
        <w:tc>
          <w:tcPr>
            <w:tcW w:w="992" w:type="dxa"/>
            <w:tcMar>
              <w:top w:w="100" w:type="dxa"/>
              <w:left w:w="100" w:type="dxa"/>
              <w:bottom w:w="100" w:type="dxa"/>
              <w:right w:w="100" w:type="dxa"/>
            </w:tcMar>
          </w:tcPr>
          <w:p w:rsidR="00E17EF8" w:rsidRPr="00E17EF8" w:rsidRDefault="00E17EF8" w:rsidP="00E17EF8">
            <w:pPr>
              <w:spacing w:line="240" w:lineRule="auto"/>
              <w:contextualSpacing w:val="0"/>
              <w:jc w:val="right"/>
              <w:rPr>
                <w:sz w:val="16"/>
                <w:szCs w:val="16"/>
              </w:rPr>
            </w:pPr>
            <w:r w:rsidRPr="00E17EF8">
              <w:rPr>
                <w:sz w:val="16"/>
                <w:szCs w:val="16"/>
              </w:rPr>
              <w:t>5.7</w:t>
            </w:r>
          </w:p>
        </w:tc>
      </w:tr>
      <w:tr w:rsidR="00E17EF8">
        <w:tc>
          <w:tcPr>
            <w:tcW w:w="2127"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w:t>
            </w:r>
            <w:proofErr w:type="spellStart"/>
            <w:r w:rsidRPr="00E17EF8">
              <w:rPr>
                <w:rFonts w:ascii="Courier New" w:hAnsi="Courier New" w:cs="Courier New"/>
                <w:b/>
                <w:color w:val="0070C0"/>
                <w:sz w:val="16"/>
                <w:szCs w:val="16"/>
              </w:rPr>
              <w:t>encodingDesc</w:t>
            </w:r>
            <w:proofErr w:type="spellEnd"/>
            <w:r w:rsidRPr="00E17EF8">
              <w:rPr>
                <w:rFonts w:ascii="Courier New" w:hAnsi="Courier New" w:cs="Courier New"/>
                <w:b/>
                <w:color w:val="0070C0"/>
                <w:sz w:val="16"/>
                <w:szCs w:val="16"/>
              </w:rPr>
              <w:t>&gt;</w:t>
            </w:r>
          </w:p>
        </w:tc>
        <w:tc>
          <w:tcPr>
            <w:tcW w:w="992" w:type="dxa"/>
            <w:tcMar>
              <w:top w:w="100" w:type="dxa"/>
              <w:left w:w="100" w:type="dxa"/>
              <w:bottom w:w="100" w:type="dxa"/>
              <w:right w:w="100" w:type="dxa"/>
            </w:tcMar>
          </w:tcPr>
          <w:p w:rsidR="00E17EF8" w:rsidRPr="00E17EF8" w:rsidRDefault="00E17EF8" w:rsidP="00E17EF8">
            <w:pPr>
              <w:spacing w:line="240" w:lineRule="auto"/>
              <w:contextualSpacing w:val="0"/>
              <w:jc w:val="right"/>
              <w:rPr>
                <w:sz w:val="16"/>
                <w:szCs w:val="16"/>
              </w:rPr>
            </w:pPr>
            <w:r w:rsidRPr="00E17EF8">
              <w:rPr>
                <w:sz w:val="16"/>
                <w:szCs w:val="16"/>
              </w:rPr>
              <w:t>4.3</w:t>
            </w:r>
          </w:p>
        </w:tc>
      </w:tr>
      <w:tr w:rsidR="00E17EF8">
        <w:tc>
          <w:tcPr>
            <w:tcW w:w="2127"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w:t>
            </w:r>
            <w:proofErr w:type="spellStart"/>
            <w:r w:rsidRPr="00E17EF8">
              <w:rPr>
                <w:rFonts w:ascii="Courier New" w:hAnsi="Courier New" w:cs="Courier New"/>
                <w:b/>
                <w:color w:val="0070C0"/>
                <w:sz w:val="16"/>
                <w:szCs w:val="16"/>
              </w:rPr>
              <w:t>fileDesc</w:t>
            </w:r>
            <w:proofErr w:type="spellEnd"/>
            <w:r w:rsidRPr="00E17EF8">
              <w:rPr>
                <w:rFonts w:ascii="Courier New" w:hAnsi="Courier New" w:cs="Courier New"/>
                <w:b/>
                <w:color w:val="0070C0"/>
                <w:sz w:val="16"/>
                <w:szCs w:val="16"/>
              </w:rPr>
              <w:t>&gt;</w:t>
            </w:r>
          </w:p>
        </w:tc>
        <w:tc>
          <w:tcPr>
            <w:tcW w:w="992" w:type="dxa"/>
            <w:tcMar>
              <w:top w:w="100" w:type="dxa"/>
              <w:left w:w="100" w:type="dxa"/>
              <w:bottom w:w="100" w:type="dxa"/>
              <w:right w:w="100" w:type="dxa"/>
            </w:tcMar>
          </w:tcPr>
          <w:p w:rsidR="00E17EF8" w:rsidRPr="00E17EF8" w:rsidRDefault="00E17EF8" w:rsidP="00E17EF8">
            <w:pPr>
              <w:spacing w:line="240" w:lineRule="auto"/>
              <w:contextualSpacing w:val="0"/>
              <w:jc w:val="right"/>
              <w:rPr>
                <w:sz w:val="16"/>
                <w:szCs w:val="16"/>
              </w:rPr>
            </w:pPr>
            <w:r w:rsidRPr="00E17EF8">
              <w:rPr>
                <w:sz w:val="16"/>
                <w:szCs w:val="16"/>
              </w:rPr>
              <w:t>4.1</w:t>
            </w:r>
          </w:p>
        </w:tc>
      </w:tr>
      <w:tr w:rsidR="00E17EF8">
        <w:tc>
          <w:tcPr>
            <w:tcW w:w="2127"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w:t>
            </w:r>
            <w:proofErr w:type="spellStart"/>
            <w:r w:rsidRPr="00E17EF8">
              <w:rPr>
                <w:rFonts w:ascii="Courier New" w:hAnsi="Courier New" w:cs="Courier New"/>
                <w:b/>
                <w:color w:val="0070C0"/>
                <w:sz w:val="16"/>
                <w:szCs w:val="16"/>
              </w:rPr>
              <w:t>gap</w:t>
            </w:r>
            <w:proofErr w:type="spellEnd"/>
            <w:r w:rsidRPr="00E17EF8">
              <w:rPr>
                <w:rFonts w:ascii="Courier New" w:hAnsi="Courier New" w:cs="Courier New"/>
                <w:b/>
                <w:color w:val="0070C0"/>
                <w:sz w:val="16"/>
                <w:szCs w:val="16"/>
              </w:rPr>
              <w:t>&gt;</w:t>
            </w:r>
          </w:p>
        </w:tc>
        <w:tc>
          <w:tcPr>
            <w:tcW w:w="992" w:type="dxa"/>
            <w:tcMar>
              <w:top w:w="100" w:type="dxa"/>
              <w:left w:w="100" w:type="dxa"/>
              <w:bottom w:w="100" w:type="dxa"/>
              <w:right w:w="100" w:type="dxa"/>
            </w:tcMar>
          </w:tcPr>
          <w:p w:rsidR="00E17EF8" w:rsidRPr="00E17EF8" w:rsidRDefault="00E17EF8" w:rsidP="00E17EF8">
            <w:pPr>
              <w:spacing w:line="240" w:lineRule="auto"/>
              <w:contextualSpacing w:val="0"/>
              <w:jc w:val="right"/>
              <w:rPr>
                <w:sz w:val="16"/>
                <w:szCs w:val="16"/>
              </w:rPr>
            </w:pPr>
            <w:r w:rsidRPr="00E17EF8">
              <w:rPr>
                <w:sz w:val="16"/>
                <w:szCs w:val="16"/>
              </w:rPr>
              <w:t>6.5</w:t>
            </w:r>
          </w:p>
        </w:tc>
      </w:tr>
      <w:tr w:rsidR="00E17EF8">
        <w:tc>
          <w:tcPr>
            <w:tcW w:w="2127"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w:t>
            </w:r>
            <w:proofErr w:type="spellStart"/>
            <w:r w:rsidRPr="00E17EF8">
              <w:rPr>
                <w:rFonts w:ascii="Courier New" w:hAnsi="Courier New" w:cs="Courier New"/>
                <w:b/>
                <w:color w:val="0070C0"/>
                <w:sz w:val="16"/>
                <w:szCs w:val="16"/>
              </w:rPr>
              <w:t>incident</w:t>
            </w:r>
            <w:proofErr w:type="spellEnd"/>
            <w:r w:rsidRPr="00E17EF8">
              <w:rPr>
                <w:rFonts w:ascii="Courier New" w:hAnsi="Courier New" w:cs="Courier New"/>
                <w:b/>
                <w:color w:val="0070C0"/>
                <w:sz w:val="16"/>
                <w:szCs w:val="16"/>
              </w:rPr>
              <w:t>&gt;</w:t>
            </w:r>
          </w:p>
        </w:tc>
        <w:tc>
          <w:tcPr>
            <w:tcW w:w="992" w:type="dxa"/>
            <w:tcMar>
              <w:top w:w="100" w:type="dxa"/>
              <w:left w:w="100" w:type="dxa"/>
              <w:bottom w:w="100" w:type="dxa"/>
              <w:right w:w="100" w:type="dxa"/>
            </w:tcMar>
          </w:tcPr>
          <w:p w:rsidR="00E17EF8" w:rsidRPr="00E17EF8" w:rsidRDefault="00E17EF8" w:rsidP="00E17EF8">
            <w:pPr>
              <w:spacing w:line="240" w:lineRule="auto"/>
              <w:contextualSpacing w:val="0"/>
              <w:jc w:val="right"/>
              <w:rPr>
                <w:sz w:val="16"/>
                <w:szCs w:val="16"/>
              </w:rPr>
            </w:pPr>
            <w:bookmarkStart w:id="522" w:name="h.tv7ibpmeubi" w:colFirst="0" w:colLast="0"/>
            <w:bookmarkEnd w:id="522"/>
            <w:r w:rsidRPr="00E17EF8">
              <w:rPr>
                <w:sz w:val="16"/>
                <w:szCs w:val="16"/>
              </w:rPr>
              <w:t>5.5</w:t>
            </w:r>
          </w:p>
          <w:p w:rsidR="00E17EF8" w:rsidRPr="00E17EF8" w:rsidRDefault="00E17EF8" w:rsidP="00E17EF8">
            <w:pPr>
              <w:spacing w:line="240" w:lineRule="auto"/>
              <w:contextualSpacing w:val="0"/>
              <w:jc w:val="right"/>
              <w:rPr>
                <w:sz w:val="16"/>
                <w:szCs w:val="16"/>
              </w:rPr>
            </w:pPr>
            <w:r w:rsidRPr="00E17EF8">
              <w:rPr>
                <w:sz w:val="16"/>
                <w:szCs w:val="16"/>
              </w:rPr>
              <w:t>6.3</w:t>
            </w:r>
          </w:p>
        </w:tc>
      </w:tr>
      <w:tr w:rsidR="00E17EF8">
        <w:tc>
          <w:tcPr>
            <w:tcW w:w="2127"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w:t>
            </w:r>
            <w:proofErr w:type="spellStart"/>
            <w:r w:rsidRPr="00E17EF8">
              <w:rPr>
                <w:rFonts w:ascii="Courier New" w:hAnsi="Courier New" w:cs="Courier New"/>
                <w:b/>
                <w:color w:val="0070C0"/>
                <w:sz w:val="16"/>
                <w:szCs w:val="16"/>
              </w:rPr>
              <w:t>kinesic</w:t>
            </w:r>
            <w:proofErr w:type="spellEnd"/>
            <w:r w:rsidRPr="00E17EF8">
              <w:rPr>
                <w:rFonts w:ascii="Courier New" w:hAnsi="Courier New" w:cs="Courier New"/>
                <w:b/>
                <w:color w:val="0070C0"/>
                <w:sz w:val="16"/>
                <w:szCs w:val="16"/>
              </w:rPr>
              <w:t>&gt;</w:t>
            </w:r>
          </w:p>
        </w:tc>
        <w:tc>
          <w:tcPr>
            <w:tcW w:w="992" w:type="dxa"/>
            <w:tcMar>
              <w:top w:w="100" w:type="dxa"/>
              <w:left w:w="100" w:type="dxa"/>
              <w:bottom w:w="100" w:type="dxa"/>
              <w:right w:w="100" w:type="dxa"/>
            </w:tcMar>
          </w:tcPr>
          <w:p w:rsidR="00E17EF8" w:rsidRPr="00E17EF8" w:rsidRDefault="00E17EF8" w:rsidP="00E17EF8">
            <w:pPr>
              <w:spacing w:line="240" w:lineRule="auto"/>
              <w:contextualSpacing w:val="0"/>
              <w:jc w:val="right"/>
              <w:rPr>
                <w:sz w:val="16"/>
                <w:szCs w:val="16"/>
              </w:rPr>
            </w:pPr>
            <w:r w:rsidRPr="00E17EF8">
              <w:rPr>
                <w:sz w:val="16"/>
                <w:szCs w:val="16"/>
              </w:rPr>
              <w:t>6.3</w:t>
            </w:r>
          </w:p>
        </w:tc>
      </w:tr>
      <w:tr w:rsidR="00E17EF8">
        <w:tc>
          <w:tcPr>
            <w:tcW w:w="2127"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w:t>
            </w:r>
            <w:proofErr w:type="spellStart"/>
            <w:r w:rsidRPr="00E17EF8">
              <w:rPr>
                <w:rFonts w:ascii="Courier New" w:hAnsi="Courier New" w:cs="Courier New"/>
                <w:b/>
                <w:color w:val="0070C0"/>
                <w:sz w:val="16"/>
                <w:szCs w:val="16"/>
              </w:rPr>
              <w:t>media</w:t>
            </w:r>
            <w:proofErr w:type="spellEnd"/>
            <w:r w:rsidRPr="00E17EF8">
              <w:rPr>
                <w:rFonts w:ascii="Courier New" w:hAnsi="Courier New" w:cs="Courier New"/>
                <w:b/>
                <w:color w:val="0070C0"/>
                <w:sz w:val="16"/>
                <w:szCs w:val="16"/>
              </w:rPr>
              <w:t>&gt;</w:t>
            </w:r>
          </w:p>
        </w:tc>
        <w:tc>
          <w:tcPr>
            <w:tcW w:w="992" w:type="dxa"/>
            <w:tcMar>
              <w:top w:w="100" w:type="dxa"/>
              <w:left w:w="100" w:type="dxa"/>
              <w:bottom w:w="100" w:type="dxa"/>
              <w:right w:w="100" w:type="dxa"/>
            </w:tcMar>
          </w:tcPr>
          <w:p w:rsidR="00E17EF8" w:rsidRPr="00E17EF8" w:rsidRDefault="00E17EF8" w:rsidP="00E17EF8">
            <w:pPr>
              <w:spacing w:line="240" w:lineRule="auto"/>
              <w:contextualSpacing w:val="0"/>
              <w:jc w:val="right"/>
              <w:rPr>
                <w:sz w:val="16"/>
                <w:szCs w:val="16"/>
              </w:rPr>
            </w:pPr>
            <w:r w:rsidRPr="00E17EF8">
              <w:rPr>
                <w:sz w:val="16"/>
                <w:szCs w:val="16"/>
              </w:rPr>
              <w:t>4.1.2</w:t>
            </w:r>
          </w:p>
        </w:tc>
      </w:tr>
      <w:tr w:rsidR="00E17EF8">
        <w:tc>
          <w:tcPr>
            <w:tcW w:w="2127"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w:t>
            </w:r>
            <w:proofErr w:type="spellStart"/>
            <w:r w:rsidRPr="00E17EF8">
              <w:rPr>
                <w:rFonts w:ascii="Courier New" w:hAnsi="Courier New" w:cs="Courier New"/>
                <w:b/>
                <w:color w:val="0070C0"/>
                <w:sz w:val="16"/>
                <w:szCs w:val="16"/>
              </w:rPr>
              <w:t>particDesc</w:t>
            </w:r>
            <w:proofErr w:type="spellEnd"/>
            <w:r w:rsidRPr="00E17EF8">
              <w:rPr>
                <w:rFonts w:ascii="Courier New" w:hAnsi="Courier New" w:cs="Courier New"/>
                <w:b/>
                <w:color w:val="0070C0"/>
                <w:sz w:val="16"/>
                <w:szCs w:val="16"/>
              </w:rPr>
              <w:t>&gt;</w:t>
            </w:r>
          </w:p>
        </w:tc>
        <w:tc>
          <w:tcPr>
            <w:tcW w:w="992" w:type="dxa"/>
            <w:tcMar>
              <w:top w:w="100" w:type="dxa"/>
              <w:left w:w="100" w:type="dxa"/>
              <w:bottom w:w="100" w:type="dxa"/>
              <w:right w:w="100" w:type="dxa"/>
            </w:tcMar>
          </w:tcPr>
          <w:p w:rsidR="00E17EF8" w:rsidRPr="00E17EF8" w:rsidRDefault="00E17EF8" w:rsidP="00E17EF8">
            <w:pPr>
              <w:spacing w:line="240" w:lineRule="auto"/>
              <w:contextualSpacing w:val="0"/>
              <w:jc w:val="right"/>
              <w:rPr>
                <w:sz w:val="16"/>
                <w:szCs w:val="16"/>
              </w:rPr>
            </w:pPr>
            <w:r w:rsidRPr="00E17EF8">
              <w:rPr>
                <w:sz w:val="16"/>
                <w:szCs w:val="16"/>
              </w:rPr>
              <w:t>4.2.1</w:t>
            </w:r>
          </w:p>
        </w:tc>
      </w:tr>
      <w:tr w:rsidR="00E17EF8">
        <w:tc>
          <w:tcPr>
            <w:tcW w:w="2127"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&lt;pause&gt;</w:t>
            </w:r>
          </w:p>
        </w:tc>
        <w:tc>
          <w:tcPr>
            <w:tcW w:w="992" w:type="dxa"/>
            <w:tcMar>
              <w:top w:w="100" w:type="dxa"/>
              <w:left w:w="100" w:type="dxa"/>
              <w:bottom w:w="100" w:type="dxa"/>
              <w:right w:w="100" w:type="dxa"/>
            </w:tcMar>
          </w:tcPr>
          <w:p w:rsidR="00E17EF8" w:rsidRPr="00E17EF8" w:rsidRDefault="00E17EF8" w:rsidP="00E17EF8">
            <w:pPr>
              <w:spacing w:line="240" w:lineRule="auto"/>
              <w:contextualSpacing w:val="0"/>
              <w:jc w:val="right"/>
              <w:rPr>
                <w:sz w:val="16"/>
                <w:szCs w:val="16"/>
              </w:rPr>
            </w:pPr>
            <w:bookmarkStart w:id="523" w:name="h.vk160kjl8i2z" w:colFirst="0" w:colLast="0"/>
            <w:bookmarkEnd w:id="523"/>
            <w:r w:rsidRPr="00E17EF8">
              <w:rPr>
                <w:sz w:val="16"/>
                <w:szCs w:val="16"/>
              </w:rPr>
              <w:t>5.5</w:t>
            </w:r>
          </w:p>
          <w:p w:rsidR="00E17EF8" w:rsidRPr="00E17EF8" w:rsidRDefault="00E17EF8" w:rsidP="00E17EF8">
            <w:pPr>
              <w:spacing w:line="240" w:lineRule="auto"/>
              <w:contextualSpacing w:val="0"/>
              <w:jc w:val="right"/>
              <w:rPr>
                <w:sz w:val="16"/>
                <w:szCs w:val="16"/>
              </w:rPr>
            </w:pPr>
            <w:r w:rsidRPr="00E17EF8">
              <w:rPr>
                <w:sz w:val="16"/>
                <w:szCs w:val="16"/>
              </w:rPr>
              <w:t>6.2</w:t>
            </w:r>
          </w:p>
        </w:tc>
      </w:tr>
      <w:tr w:rsidR="00E17EF8">
        <w:tc>
          <w:tcPr>
            <w:tcW w:w="2127"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w:t>
            </w:r>
            <w:proofErr w:type="spellStart"/>
            <w:r w:rsidRPr="00E17EF8">
              <w:rPr>
                <w:rFonts w:ascii="Courier New" w:hAnsi="Courier New" w:cs="Courier New"/>
                <w:b/>
                <w:color w:val="0070C0"/>
                <w:sz w:val="16"/>
                <w:szCs w:val="16"/>
              </w:rPr>
              <w:t>pc</w:t>
            </w:r>
            <w:proofErr w:type="spellEnd"/>
            <w:r w:rsidRPr="00E17EF8">
              <w:rPr>
                <w:rFonts w:ascii="Courier New" w:hAnsi="Courier New" w:cs="Courier New"/>
                <w:b/>
                <w:color w:val="0070C0"/>
                <w:sz w:val="16"/>
                <w:szCs w:val="16"/>
              </w:rPr>
              <w:t>&gt;</w:t>
            </w:r>
          </w:p>
        </w:tc>
        <w:tc>
          <w:tcPr>
            <w:tcW w:w="992" w:type="dxa"/>
            <w:tcMar>
              <w:top w:w="100" w:type="dxa"/>
              <w:left w:w="100" w:type="dxa"/>
              <w:bottom w:w="100" w:type="dxa"/>
              <w:right w:w="100" w:type="dxa"/>
            </w:tcMar>
          </w:tcPr>
          <w:p w:rsidR="00E17EF8" w:rsidRPr="00E17EF8" w:rsidRDefault="00E17EF8" w:rsidP="00E17EF8">
            <w:pPr>
              <w:spacing w:line="240" w:lineRule="auto"/>
              <w:contextualSpacing w:val="0"/>
              <w:jc w:val="right"/>
              <w:rPr>
                <w:sz w:val="16"/>
                <w:szCs w:val="16"/>
              </w:rPr>
            </w:pPr>
            <w:r w:rsidRPr="00E17EF8">
              <w:rPr>
                <w:sz w:val="16"/>
                <w:szCs w:val="16"/>
              </w:rPr>
              <w:t>6.4</w:t>
            </w:r>
          </w:p>
        </w:tc>
      </w:tr>
      <w:tr w:rsidR="00E17EF8">
        <w:tc>
          <w:tcPr>
            <w:tcW w:w="2127"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w:t>
            </w:r>
            <w:proofErr w:type="spellStart"/>
            <w:r w:rsidRPr="00E17EF8">
              <w:rPr>
                <w:rFonts w:ascii="Courier New" w:hAnsi="Courier New" w:cs="Courier New"/>
                <w:b/>
                <w:color w:val="0070C0"/>
                <w:sz w:val="16"/>
                <w:szCs w:val="16"/>
              </w:rPr>
              <w:t>person</w:t>
            </w:r>
            <w:proofErr w:type="spellEnd"/>
            <w:r w:rsidRPr="00E17EF8">
              <w:rPr>
                <w:rFonts w:ascii="Courier New" w:hAnsi="Courier New" w:cs="Courier New"/>
                <w:b/>
                <w:color w:val="0070C0"/>
                <w:sz w:val="16"/>
                <w:szCs w:val="16"/>
              </w:rPr>
              <w:t>&gt;</w:t>
            </w:r>
          </w:p>
        </w:tc>
        <w:tc>
          <w:tcPr>
            <w:tcW w:w="992" w:type="dxa"/>
            <w:tcMar>
              <w:top w:w="100" w:type="dxa"/>
              <w:left w:w="100" w:type="dxa"/>
              <w:bottom w:w="100" w:type="dxa"/>
              <w:right w:w="100" w:type="dxa"/>
            </w:tcMar>
          </w:tcPr>
          <w:p w:rsidR="00E17EF8" w:rsidRPr="00E17EF8" w:rsidRDefault="00E17EF8" w:rsidP="00E17EF8">
            <w:pPr>
              <w:spacing w:line="240" w:lineRule="auto"/>
              <w:contextualSpacing w:val="0"/>
              <w:jc w:val="right"/>
              <w:rPr>
                <w:sz w:val="16"/>
                <w:szCs w:val="16"/>
              </w:rPr>
            </w:pPr>
            <w:r w:rsidRPr="00E17EF8">
              <w:rPr>
                <w:sz w:val="16"/>
                <w:szCs w:val="16"/>
              </w:rPr>
              <w:t>4.2.1</w:t>
            </w:r>
          </w:p>
        </w:tc>
      </w:tr>
      <w:tr w:rsidR="00E17EF8">
        <w:tc>
          <w:tcPr>
            <w:tcW w:w="2127"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w:t>
            </w:r>
            <w:proofErr w:type="spellStart"/>
            <w:r w:rsidRPr="00E17EF8">
              <w:rPr>
                <w:rFonts w:ascii="Courier New" w:hAnsi="Courier New" w:cs="Courier New"/>
                <w:b/>
                <w:color w:val="0070C0"/>
                <w:sz w:val="16"/>
                <w:szCs w:val="16"/>
              </w:rPr>
              <w:t>profileDesc</w:t>
            </w:r>
            <w:proofErr w:type="spellEnd"/>
            <w:r w:rsidRPr="00E17EF8">
              <w:rPr>
                <w:rFonts w:ascii="Courier New" w:hAnsi="Courier New" w:cs="Courier New"/>
                <w:b/>
                <w:color w:val="0070C0"/>
                <w:sz w:val="16"/>
                <w:szCs w:val="16"/>
              </w:rPr>
              <w:t>&gt;</w:t>
            </w:r>
          </w:p>
        </w:tc>
        <w:tc>
          <w:tcPr>
            <w:tcW w:w="992" w:type="dxa"/>
            <w:tcMar>
              <w:top w:w="100" w:type="dxa"/>
              <w:left w:w="100" w:type="dxa"/>
              <w:bottom w:w="100" w:type="dxa"/>
              <w:right w:w="100" w:type="dxa"/>
            </w:tcMar>
          </w:tcPr>
          <w:p w:rsidR="00E17EF8" w:rsidRPr="00E17EF8" w:rsidRDefault="00E17EF8" w:rsidP="00E17EF8">
            <w:pPr>
              <w:spacing w:line="240" w:lineRule="auto"/>
              <w:contextualSpacing w:val="0"/>
              <w:jc w:val="right"/>
              <w:rPr>
                <w:sz w:val="16"/>
                <w:szCs w:val="16"/>
              </w:rPr>
            </w:pPr>
            <w:r w:rsidRPr="00E17EF8">
              <w:rPr>
                <w:sz w:val="16"/>
                <w:szCs w:val="16"/>
              </w:rPr>
              <w:t>4.2</w:t>
            </w:r>
          </w:p>
        </w:tc>
      </w:tr>
      <w:tr w:rsidR="00E17EF8">
        <w:tc>
          <w:tcPr>
            <w:tcW w:w="2127"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w:t>
            </w:r>
            <w:proofErr w:type="spellStart"/>
            <w:r w:rsidRPr="00E17EF8">
              <w:rPr>
                <w:rFonts w:ascii="Courier New" w:hAnsi="Courier New" w:cs="Courier New"/>
                <w:b/>
                <w:color w:val="0070C0"/>
                <w:sz w:val="16"/>
                <w:szCs w:val="16"/>
              </w:rPr>
              <w:t>publicationStmt</w:t>
            </w:r>
            <w:proofErr w:type="spellEnd"/>
            <w:r w:rsidRPr="00E17EF8">
              <w:rPr>
                <w:rFonts w:ascii="Courier New" w:hAnsi="Courier New" w:cs="Courier New"/>
                <w:b/>
                <w:color w:val="0070C0"/>
                <w:sz w:val="16"/>
                <w:szCs w:val="16"/>
              </w:rPr>
              <w:t>&gt;</w:t>
            </w:r>
          </w:p>
        </w:tc>
        <w:tc>
          <w:tcPr>
            <w:tcW w:w="992" w:type="dxa"/>
            <w:tcMar>
              <w:top w:w="100" w:type="dxa"/>
              <w:left w:w="100" w:type="dxa"/>
              <w:bottom w:w="100" w:type="dxa"/>
              <w:right w:w="100" w:type="dxa"/>
            </w:tcMar>
          </w:tcPr>
          <w:p w:rsidR="00E17EF8" w:rsidRPr="00E17EF8" w:rsidRDefault="00E17EF8" w:rsidP="00E17EF8">
            <w:pPr>
              <w:spacing w:line="240" w:lineRule="auto"/>
              <w:contextualSpacing w:val="0"/>
              <w:jc w:val="right"/>
              <w:rPr>
                <w:sz w:val="16"/>
                <w:szCs w:val="16"/>
              </w:rPr>
            </w:pPr>
            <w:r w:rsidRPr="00E17EF8">
              <w:rPr>
                <w:sz w:val="16"/>
                <w:szCs w:val="16"/>
              </w:rPr>
              <w:t>4.1.1</w:t>
            </w:r>
          </w:p>
        </w:tc>
      </w:tr>
      <w:tr w:rsidR="00E17EF8">
        <w:tc>
          <w:tcPr>
            <w:tcW w:w="2127"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w:t>
            </w:r>
            <w:proofErr w:type="spellStart"/>
            <w:r w:rsidRPr="00E17EF8">
              <w:rPr>
                <w:rFonts w:ascii="Courier New" w:hAnsi="Courier New" w:cs="Courier New"/>
                <w:b/>
                <w:color w:val="0070C0"/>
                <w:sz w:val="16"/>
                <w:szCs w:val="16"/>
              </w:rPr>
              <w:t>recording</w:t>
            </w:r>
            <w:proofErr w:type="spellEnd"/>
            <w:r w:rsidRPr="00E17EF8">
              <w:rPr>
                <w:rFonts w:ascii="Courier New" w:hAnsi="Courier New" w:cs="Courier New"/>
                <w:b/>
                <w:color w:val="0070C0"/>
                <w:sz w:val="16"/>
                <w:szCs w:val="16"/>
              </w:rPr>
              <w:t>&gt;</w:t>
            </w:r>
          </w:p>
        </w:tc>
        <w:tc>
          <w:tcPr>
            <w:tcW w:w="992" w:type="dxa"/>
            <w:tcMar>
              <w:top w:w="100" w:type="dxa"/>
              <w:left w:w="100" w:type="dxa"/>
              <w:bottom w:w="100" w:type="dxa"/>
              <w:right w:w="100" w:type="dxa"/>
            </w:tcMar>
          </w:tcPr>
          <w:p w:rsidR="00E17EF8" w:rsidRPr="00E17EF8" w:rsidRDefault="00E17EF8" w:rsidP="00E17EF8">
            <w:pPr>
              <w:spacing w:line="240" w:lineRule="auto"/>
              <w:contextualSpacing w:val="0"/>
              <w:jc w:val="right"/>
              <w:rPr>
                <w:sz w:val="16"/>
                <w:szCs w:val="16"/>
              </w:rPr>
            </w:pPr>
            <w:r w:rsidRPr="00E17EF8">
              <w:rPr>
                <w:sz w:val="16"/>
                <w:szCs w:val="16"/>
              </w:rPr>
              <w:t>4.1.2</w:t>
            </w:r>
          </w:p>
        </w:tc>
      </w:tr>
      <w:tr w:rsidR="00E17EF8">
        <w:tc>
          <w:tcPr>
            <w:tcW w:w="2127"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w:t>
            </w:r>
            <w:proofErr w:type="spellStart"/>
            <w:r w:rsidRPr="00E17EF8">
              <w:rPr>
                <w:rFonts w:ascii="Courier New" w:hAnsi="Courier New" w:cs="Courier New"/>
                <w:b/>
                <w:color w:val="0070C0"/>
                <w:sz w:val="16"/>
                <w:szCs w:val="16"/>
              </w:rPr>
              <w:t>recordingStmt</w:t>
            </w:r>
            <w:proofErr w:type="spellEnd"/>
            <w:r w:rsidRPr="00E17EF8">
              <w:rPr>
                <w:rFonts w:ascii="Courier New" w:hAnsi="Courier New" w:cs="Courier New"/>
                <w:b/>
                <w:color w:val="0070C0"/>
                <w:sz w:val="16"/>
                <w:szCs w:val="16"/>
              </w:rPr>
              <w:t>&gt;</w:t>
            </w:r>
          </w:p>
        </w:tc>
        <w:tc>
          <w:tcPr>
            <w:tcW w:w="992" w:type="dxa"/>
            <w:tcMar>
              <w:top w:w="100" w:type="dxa"/>
              <w:left w:w="100" w:type="dxa"/>
              <w:bottom w:w="100" w:type="dxa"/>
              <w:right w:w="100" w:type="dxa"/>
            </w:tcMar>
          </w:tcPr>
          <w:p w:rsidR="00E17EF8" w:rsidRPr="00E17EF8" w:rsidRDefault="00E17EF8" w:rsidP="00E17EF8">
            <w:pPr>
              <w:spacing w:line="240" w:lineRule="auto"/>
              <w:contextualSpacing w:val="0"/>
              <w:jc w:val="right"/>
              <w:rPr>
                <w:sz w:val="16"/>
                <w:szCs w:val="16"/>
              </w:rPr>
            </w:pPr>
            <w:r w:rsidRPr="00E17EF8">
              <w:rPr>
                <w:sz w:val="16"/>
                <w:szCs w:val="16"/>
              </w:rPr>
              <w:t>4.1.2</w:t>
            </w:r>
          </w:p>
        </w:tc>
      </w:tr>
      <w:tr w:rsidR="00E17EF8">
        <w:tc>
          <w:tcPr>
            <w:tcW w:w="2127"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w:t>
            </w:r>
            <w:proofErr w:type="spellStart"/>
            <w:r w:rsidRPr="00E17EF8">
              <w:rPr>
                <w:rFonts w:ascii="Courier New" w:hAnsi="Courier New" w:cs="Courier New"/>
                <w:b/>
                <w:color w:val="0070C0"/>
                <w:sz w:val="16"/>
                <w:szCs w:val="16"/>
              </w:rPr>
              <w:t>seg</w:t>
            </w:r>
            <w:proofErr w:type="spellEnd"/>
            <w:r w:rsidRPr="00E17EF8">
              <w:rPr>
                <w:rFonts w:ascii="Courier New" w:hAnsi="Courier New" w:cs="Courier New"/>
                <w:b/>
                <w:color w:val="0070C0"/>
                <w:sz w:val="16"/>
                <w:szCs w:val="16"/>
              </w:rPr>
              <w:t>&gt;</w:t>
            </w:r>
          </w:p>
        </w:tc>
        <w:tc>
          <w:tcPr>
            <w:tcW w:w="992" w:type="dxa"/>
            <w:tcMar>
              <w:top w:w="100" w:type="dxa"/>
              <w:left w:w="100" w:type="dxa"/>
              <w:bottom w:w="100" w:type="dxa"/>
              <w:right w:w="100" w:type="dxa"/>
            </w:tcMar>
          </w:tcPr>
          <w:p w:rsidR="00E17EF8" w:rsidRPr="00E17EF8" w:rsidRDefault="00E17EF8" w:rsidP="00E17EF8">
            <w:pPr>
              <w:spacing w:line="240" w:lineRule="auto"/>
              <w:contextualSpacing w:val="0"/>
              <w:jc w:val="right"/>
              <w:rPr>
                <w:sz w:val="16"/>
                <w:szCs w:val="16"/>
              </w:rPr>
            </w:pPr>
            <w:bookmarkStart w:id="524" w:name="h.dez3jute8ift" w:colFirst="0" w:colLast="0"/>
            <w:bookmarkEnd w:id="524"/>
            <w:r w:rsidRPr="00E17EF8">
              <w:rPr>
                <w:sz w:val="16"/>
                <w:szCs w:val="16"/>
              </w:rPr>
              <w:t>6.6</w:t>
            </w:r>
          </w:p>
        </w:tc>
      </w:tr>
      <w:tr w:rsidR="00E17EF8">
        <w:tc>
          <w:tcPr>
            <w:tcW w:w="2127"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w:t>
            </w:r>
            <w:proofErr w:type="spellStart"/>
            <w:r w:rsidRPr="00E17EF8">
              <w:rPr>
                <w:rFonts w:ascii="Courier New" w:hAnsi="Courier New" w:cs="Courier New"/>
                <w:b/>
                <w:color w:val="0070C0"/>
                <w:sz w:val="16"/>
                <w:szCs w:val="16"/>
              </w:rPr>
              <w:t>settingDesc</w:t>
            </w:r>
            <w:proofErr w:type="spellEnd"/>
            <w:r w:rsidRPr="00E17EF8">
              <w:rPr>
                <w:rFonts w:ascii="Courier New" w:hAnsi="Courier New" w:cs="Courier New"/>
                <w:b/>
                <w:color w:val="0070C0"/>
                <w:sz w:val="16"/>
                <w:szCs w:val="16"/>
              </w:rPr>
              <w:t>&gt;</w:t>
            </w:r>
          </w:p>
        </w:tc>
        <w:tc>
          <w:tcPr>
            <w:tcW w:w="992" w:type="dxa"/>
            <w:tcMar>
              <w:top w:w="100" w:type="dxa"/>
              <w:left w:w="100" w:type="dxa"/>
              <w:bottom w:w="100" w:type="dxa"/>
              <w:right w:w="100" w:type="dxa"/>
            </w:tcMar>
          </w:tcPr>
          <w:p w:rsidR="00E17EF8" w:rsidRPr="00E17EF8" w:rsidRDefault="00E17EF8" w:rsidP="00E17EF8">
            <w:pPr>
              <w:spacing w:line="240" w:lineRule="auto"/>
              <w:contextualSpacing w:val="0"/>
              <w:jc w:val="right"/>
              <w:rPr>
                <w:sz w:val="16"/>
                <w:szCs w:val="16"/>
              </w:rPr>
            </w:pPr>
            <w:r w:rsidRPr="00E17EF8">
              <w:rPr>
                <w:sz w:val="16"/>
                <w:szCs w:val="16"/>
              </w:rPr>
              <w:t>4.2.2</w:t>
            </w:r>
          </w:p>
        </w:tc>
      </w:tr>
      <w:tr w:rsidR="00E17EF8">
        <w:tc>
          <w:tcPr>
            <w:tcW w:w="2127"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w:t>
            </w:r>
            <w:proofErr w:type="spellStart"/>
            <w:r w:rsidRPr="00E17EF8">
              <w:rPr>
                <w:rFonts w:ascii="Courier New" w:hAnsi="Courier New" w:cs="Courier New"/>
                <w:b/>
                <w:color w:val="0070C0"/>
                <w:sz w:val="16"/>
                <w:szCs w:val="16"/>
              </w:rPr>
              <w:t>shift</w:t>
            </w:r>
            <w:proofErr w:type="spellEnd"/>
            <w:r w:rsidRPr="00E17EF8">
              <w:rPr>
                <w:rFonts w:ascii="Courier New" w:hAnsi="Courier New" w:cs="Courier New"/>
                <w:b/>
                <w:color w:val="0070C0"/>
                <w:sz w:val="16"/>
                <w:szCs w:val="16"/>
              </w:rPr>
              <w:t>&gt;</w:t>
            </w:r>
          </w:p>
        </w:tc>
        <w:tc>
          <w:tcPr>
            <w:tcW w:w="992" w:type="dxa"/>
            <w:tcMar>
              <w:top w:w="100" w:type="dxa"/>
              <w:left w:w="100" w:type="dxa"/>
              <w:bottom w:w="100" w:type="dxa"/>
              <w:right w:w="100" w:type="dxa"/>
            </w:tcMar>
          </w:tcPr>
          <w:p w:rsidR="00E17EF8" w:rsidRPr="00E17EF8" w:rsidRDefault="00E17EF8" w:rsidP="00E17EF8">
            <w:pPr>
              <w:spacing w:line="240" w:lineRule="auto"/>
              <w:contextualSpacing w:val="0"/>
              <w:jc w:val="right"/>
              <w:rPr>
                <w:sz w:val="16"/>
                <w:szCs w:val="16"/>
              </w:rPr>
            </w:pPr>
            <w:r w:rsidRPr="00E17EF8">
              <w:rPr>
                <w:sz w:val="16"/>
                <w:szCs w:val="16"/>
              </w:rPr>
              <w:t>5.6</w:t>
            </w:r>
          </w:p>
        </w:tc>
      </w:tr>
      <w:tr w:rsidR="00E17EF8">
        <w:tc>
          <w:tcPr>
            <w:tcW w:w="2127"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&lt;span&gt;</w:t>
            </w:r>
          </w:p>
        </w:tc>
        <w:tc>
          <w:tcPr>
            <w:tcW w:w="992" w:type="dxa"/>
            <w:tcMar>
              <w:top w:w="100" w:type="dxa"/>
              <w:left w:w="100" w:type="dxa"/>
              <w:bottom w:w="100" w:type="dxa"/>
              <w:right w:w="100" w:type="dxa"/>
            </w:tcMar>
          </w:tcPr>
          <w:p w:rsidR="00E17EF8" w:rsidRPr="00E17EF8" w:rsidRDefault="00E17EF8" w:rsidP="00E17EF8">
            <w:pPr>
              <w:spacing w:line="240" w:lineRule="auto"/>
              <w:contextualSpacing w:val="0"/>
              <w:jc w:val="right"/>
              <w:rPr>
                <w:sz w:val="16"/>
                <w:szCs w:val="16"/>
              </w:rPr>
            </w:pPr>
            <w:r w:rsidRPr="00E17EF8">
              <w:rPr>
                <w:sz w:val="16"/>
                <w:szCs w:val="16"/>
              </w:rPr>
              <w:t>5.3</w:t>
            </w:r>
          </w:p>
        </w:tc>
      </w:tr>
      <w:tr w:rsidR="00E17EF8">
        <w:tc>
          <w:tcPr>
            <w:tcW w:w="2127"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lastRenderedPageBreak/>
              <w:t>&lt;</w:t>
            </w:r>
            <w:proofErr w:type="spellStart"/>
            <w:r w:rsidRPr="00E17EF8">
              <w:rPr>
                <w:rFonts w:ascii="Courier New" w:hAnsi="Courier New" w:cs="Courier New"/>
                <w:b/>
                <w:color w:val="0070C0"/>
                <w:sz w:val="16"/>
                <w:szCs w:val="16"/>
              </w:rPr>
              <w:t>spanGrp</w:t>
            </w:r>
            <w:proofErr w:type="spellEnd"/>
            <w:r w:rsidRPr="00E17EF8">
              <w:rPr>
                <w:rFonts w:ascii="Courier New" w:hAnsi="Courier New" w:cs="Courier New"/>
                <w:b/>
                <w:color w:val="0070C0"/>
                <w:sz w:val="16"/>
                <w:szCs w:val="16"/>
              </w:rPr>
              <w:t>&gt;</w:t>
            </w:r>
          </w:p>
        </w:tc>
        <w:tc>
          <w:tcPr>
            <w:tcW w:w="992" w:type="dxa"/>
            <w:tcMar>
              <w:top w:w="100" w:type="dxa"/>
              <w:left w:w="100" w:type="dxa"/>
              <w:bottom w:w="100" w:type="dxa"/>
              <w:right w:w="100" w:type="dxa"/>
            </w:tcMar>
          </w:tcPr>
          <w:p w:rsidR="00E17EF8" w:rsidRPr="00E17EF8" w:rsidRDefault="00E17EF8" w:rsidP="00E17EF8">
            <w:pPr>
              <w:spacing w:line="240" w:lineRule="auto"/>
              <w:contextualSpacing w:val="0"/>
              <w:jc w:val="right"/>
              <w:rPr>
                <w:sz w:val="16"/>
                <w:szCs w:val="16"/>
              </w:rPr>
            </w:pPr>
            <w:r w:rsidRPr="00E17EF8">
              <w:rPr>
                <w:sz w:val="16"/>
                <w:szCs w:val="16"/>
              </w:rPr>
              <w:t>5.3</w:t>
            </w:r>
          </w:p>
        </w:tc>
      </w:tr>
      <w:tr w:rsidR="00E17EF8">
        <w:tc>
          <w:tcPr>
            <w:tcW w:w="2127"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w:t>
            </w:r>
            <w:proofErr w:type="spellStart"/>
            <w:r w:rsidRPr="00E17EF8">
              <w:rPr>
                <w:rFonts w:ascii="Courier New" w:hAnsi="Courier New" w:cs="Courier New"/>
                <w:b/>
                <w:color w:val="0070C0"/>
                <w:sz w:val="16"/>
                <w:szCs w:val="16"/>
              </w:rPr>
              <w:t>teiHeader</w:t>
            </w:r>
            <w:proofErr w:type="spellEnd"/>
            <w:r w:rsidRPr="00E17EF8">
              <w:rPr>
                <w:rFonts w:ascii="Courier New" w:hAnsi="Courier New" w:cs="Courier New"/>
                <w:b/>
                <w:color w:val="0070C0"/>
                <w:sz w:val="16"/>
                <w:szCs w:val="16"/>
              </w:rPr>
              <w:t>&gt;</w:t>
            </w:r>
          </w:p>
        </w:tc>
        <w:tc>
          <w:tcPr>
            <w:tcW w:w="992" w:type="dxa"/>
            <w:tcMar>
              <w:top w:w="100" w:type="dxa"/>
              <w:left w:w="100" w:type="dxa"/>
              <w:bottom w:w="100" w:type="dxa"/>
              <w:right w:w="100" w:type="dxa"/>
            </w:tcMar>
          </w:tcPr>
          <w:p w:rsidR="00E17EF8" w:rsidRPr="00E17EF8" w:rsidRDefault="00E17EF8" w:rsidP="00E17EF8">
            <w:pPr>
              <w:spacing w:line="240" w:lineRule="auto"/>
              <w:contextualSpacing w:val="0"/>
              <w:jc w:val="right"/>
              <w:rPr>
                <w:sz w:val="16"/>
                <w:szCs w:val="16"/>
              </w:rPr>
            </w:pPr>
            <w:r w:rsidRPr="00E17EF8">
              <w:rPr>
                <w:sz w:val="16"/>
                <w:szCs w:val="16"/>
              </w:rPr>
              <w:t>4</w:t>
            </w:r>
          </w:p>
        </w:tc>
      </w:tr>
      <w:tr w:rsidR="00E17EF8">
        <w:tc>
          <w:tcPr>
            <w:tcW w:w="2127"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w:t>
            </w:r>
            <w:proofErr w:type="spellStart"/>
            <w:r w:rsidRPr="00E17EF8">
              <w:rPr>
                <w:rFonts w:ascii="Courier New" w:hAnsi="Courier New" w:cs="Courier New"/>
                <w:b/>
                <w:color w:val="0070C0"/>
                <w:sz w:val="16"/>
                <w:szCs w:val="16"/>
              </w:rPr>
              <w:t>timeline</w:t>
            </w:r>
            <w:proofErr w:type="spellEnd"/>
            <w:r w:rsidRPr="00E17EF8">
              <w:rPr>
                <w:rFonts w:ascii="Courier New" w:hAnsi="Courier New" w:cs="Courier New"/>
                <w:b/>
                <w:color w:val="0070C0"/>
                <w:sz w:val="16"/>
                <w:szCs w:val="16"/>
              </w:rPr>
              <w:t>&gt;</w:t>
            </w:r>
          </w:p>
        </w:tc>
        <w:tc>
          <w:tcPr>
            <w:tcW w:w="992" w:type="dxa"/>
            <w:tcMar>
              <w:top w:w="100" w:type="dxa"/>
              <w:left w:w="100" w:type="dxa"/>
              <w:bottom w:w="100" w:type="dxa"/>
              <w:right w:w="100" w:type="dxa"/>
            </w:tcMar>
          </w:tcPr>
          <w:p w:rsidR="00E17EF8" w:rsidRPr="00E17EF8" w:rsidRDefault="00E17EF8" w:rsidP="00E17EF8">
            <w:pPr>
              <w:spacing w:line="240" w:lineRule="auto"/>
              <w:contextualSpacing w:val="0"/>
              <w:jc w:val="right"/>
              <w:rPr>
                <w:sz w:val="16"/>
                <w:szCs w:val="16"/>
              </w:rPr>
            </w:pPr>
            <w:r w:rsidRPr="00E17EF8">
              <w:rPr>
                <w:sz w:val="16"/>
                <w:szCs w:val="16"/>
              </w:rPr>
              <w:t>5.1</w:t>
            </w:r>
          </w:p>
        </w:tc>
      </w:tr>
      <w:tr w:rsidR="00E17EF8">
        <w:tc>
          <w:tcPr>
            <w:tcW w:w="2127"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w:t>
            </w:r>
            <w:proofErr w:type="spellStart"/>
            <w:r w:rsidRPr="00E17EF8">
              <w:rPr>
                <w:rFonts w:ascii="Courier New" w:hAnsi="Courier New" w:cs="Courier New"/>
                <w:b/>
                <w:color w:val="0070C0"/>
                <w:sz w:val="16"/>
                <w:szCs w:val="16"/>
              </w:rPr>
              <w:t>transcriptionDesc</w:t>
            </w:r>
            <w:proofErr w:type="spellEnd"/>
            <w:r w:rsidRPr="00E17EF8">
              <w:rPr>
                <w:rFonts w:ascii="Courier New" w:hAnsi="Courier New" w:cs="Courier New"/>
                <w:b/>
                <w:color w:val="0070C0"/>
                <w:sz w:val="16"/>
                <w:szCs w:val="16"/>
              </w:rPr>
              <w:t>&gt;</w:t>
            </w:r>
          </w:p>
        </w:tc>
        <w:tc>
          <w:tcPr>
            <w:tcW w:w="992" w:type="dxa"/>
            <w:tcMar>
              <w:top w:w="100" w:type="dxa"/>
              <w:left w:w="100" w:type="dxa"/>
              <w:bottom w:w="100" w:type="dxa"/>
              <w:right w:w="100" w:type="dxa"/>
            </w:tcMar>
          </w:tcPr>
          <w:p w:rsidR="00E17EF8" w:rsidRPr="00E17EF8" w:rsidRDefault="00E17EF8" w:rsidP="00E17EF8">
            <w:pPr>
              <w:spacing w:line="240" w:lineRule="auto"/>
              <w:contextualSpacing w:val="0"/>
              <w:jc w:val="right"/>
              <w:rPr>
                <w:sz w:val="16"/>
                <w:szCs w:val="16"/>
              </w:rPr>
            </w:pPr>
            <w:r w:rsidRPr="00E17EF8">
              <w:rPr>
                <w:sz w:val="16"/>
                <w:szCs w:val="16"/>
              </w:rPr>
              <w:t>4.3</w:t>
            </w:r>
          </w:p>
        </w:tc>
      </w:tr>
      <w:tr w:rsidR="00E17EF8">
        <w:tc>
          <w:tcPr>
            <w:tcW w:w="2127"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&lt;u&gt;</w:t>
            </w:r>
          </w:p>
        </w:tc>
        <w:tc>
          <w:tcPr>
            <w:tcW w:w="992" w:type="dxa"/>
            <w:tcMar>
              <w:top w:w="100" w:type="dxa"/>
              <w:left w:w="100" w:type="dxa"/>
              <w:bottom w:w="100" w:type="dxa"/>
              <w:right w:w="100" w:type="dxa"/>
            </w:tcMar>
          </w:tcPr>
          <w:p w:rsidR="00E17EF8" w:rsidRPr="00E17EF8" w:rsidRDefault="00E17EF8" w:rsidP="00E17EF8">
            <w:pPr>
              <w:spacing w:line="240" w:lineRule="auto"/>
              <w:contextualSpacing w:val="0"/>
              <w:jc w:val="right"/>
              <w:rPr>
                <w:sz w:val="16"/>
                <w:szCs w:val="16"/>
              </w:rPr>
            </w:pPr>
            <w:r w:rsidRPr="00E17EF8">
              <w:rPr>
                <w:sz w:val="16"/>
                <w:szCs w:val="16"/>
              </w:rPr>
              <w:t>5.2</w:t>
            </w:r>
          </w:p>
        </w:tc>
      </w:tr>
      <w:tr w:rsidR="00E17EF8">
        <w:tc>
          <w:tcPr>
            <w:tcW w:w="2127"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w:t>
            </w:r>
            <w:proofErr w:type="spellStart"/>
            <w:r w:rsidRPr="00E17EF8">
              <w:rPr>
                <w:rFonts w:ascii="Courier New" w:hAnsi="Courier New" w:cs="Courier New"/>
                <w:b/>
                <w:color w:val="0070C0"/>
                <w:sz w:val="16"/>
                <w:szCs w:val="16"/>
              </w:rPr>
              <w:t>unclear</w:t>
            </w:r>
            <w:proofErr w:type="spellEnd"/>
            <w:r w:rsidRPr="00E17EF8">
              <w:rPr>
                <w:rFonts w:ascii="Courier New" w:hAnsi="Courier New" w:cs="Courier New"/>
                <w:b/>
                <w:color w:val="0070C0"/>
                <w:sz w:val="16"/>
                <w:szCs w:val="16"/>
              </w:rPr>
              <w:t>&gt;</w:t>
            </w:r>
          </w:p>
        </w:tc>
        <w:tc>
          <w:tcPr>
            <w:tcW w:w="992" w:type="dxa"/>
            <w:tcMar>
              <w:top w:w="100" w:type="dxa"/>
              <w:left w:w="100" w:type="dxa"/>
              <w:bottom w:w="100" w:type="dxa"/>
              <w:right w:w="100" w:type="dxa"/>
            </w:tcMar>
          </w:tcPr>
          <w:p w:rsidR="00E17EF8" w:rsidRPr="00E17EF8" w:rsidRDefault="00E17EF8" w:rsidP="00E17EF8">
            <w:pPr>
              <w:spacing w:line="240" w:lineRule="auto"/>
              <w:contextualSpacing w:val="0"/>
              <w:jc w:val="right"/>
              <w:rPr>
                <w:sz w:val="16"/>
                <w:szCs w:val="16"/>
              </w:rPr>
            </w:pPr>
            <w:r w:rsidRPr="00E17EF8">
              <w:rPr>
                <w:sz w:val="16"/>
                <w:szCs w:val="16"/>
              </w:rPr>
              <w:t>6.5</w:t>
            </w:r>
          </w:p>
        </w:tc>
      </w:tr>
      <w:tr w:rsidR="00E17EF8">
        <w:tc>
          <w:tcPr>
            <w:tcW w:w="2127"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w:t>
            </w:r>
            <w:proofErr w:type="spellStart"/>
            <w:r w:rsidRPr="00E17EF8">
              <w:rPr>
                <w:rFonts w:ascii="Courier New" w:hAnsi="Courier New" w:cs="Courier New"/>
                <w:b/>
                <w:color w:val="0070C0"/>
                <w:sz w:val="16"/>
                <w:szCs w:val="16"/>
              </w:rPr>
              <w:t>vocal</w:t>
            </w:r>
            <w:proofErr w:type="spellEnd"/>
            <w:r w:rsidRPr="00E17EF8">
              <w:rPr>
                <w:rFonts w:ascii="Courier New" w:hAnsi="Courier New" w:cs="Courier New"/>
                <w:b/>
                <w:color w:val="0070C0"/>
                <w:sz w:val="16"/>
                <w:szCs w:val="16"/>
              </w:rPr>
              <w:t>&gt;</w:t>
            </w:r>
          </w:p>
        </w:tc>
        <w:tc>
          <w:tcPr>
            <w:tcW w:w="992" w:type="dxa"/>
            <w:tcMar>
              <w:top w:w="100" w:type="dxa"/>
              <w:left w:w="100" w:type="dxa"/>
              <w:bottom w:w="100" w:type="dxa"/>
              <w:right w:w="100" w:type="dxa"/>
            </w:tcMar>
          </w:tcPr>
          <w:p w:rsidR="00E17EF8" w:rsidRPr="00E17EF8" w:rsidRDefault="00E17EF8" w:rsidP="00E17EF8">
            <w:pPr>
              <w:spacing w:line="240" w:lineRule="auto"/>
              <w:contextualSpacing w:val="0"/>
              <w:jc w:val="right"/>
              <w:rPr>
                <w:sz w:val="16"/>
                <w:szCs w:val="16"/>
              </w:rPr>
            </w:pPr>
            <w:r w:rsidRPr="00E17EF8">
              <w:rPr>
                <w:sz w:val="16"/>
                <w:szCs w:val="16"/>
              </w:rPr>
              <w:t>6.3</w:t>
            </w:r>
          </w:p>
        </w:tc>
      </w:tr>
      <w:tr w:rsidR="00E17EF8">
        <w:tc>
          <w:tcPr>
            <w:tcW w:w="2127"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&lt;w&gt;</w:t>
            </w:r>
          </w:p>
        </w:tc>
        <w:tc>
          <w:tcPr>
            <w:tcW w:w="992" w:type="dxa"/>
            <w:tcMar>
              <w:top w:w="100" w:type="dxa"/>
              <w:left w:w="100" w:type="dxa"/>
              <w:bottom w:w="100" w:type="dxa"/>
              <w:right w:w="100" w:type="dxa"/>
            </w:tcMar>
          </w:tcPr>
          <w:p w:rsidR="00E17EF8" w:rsidRPr="00E17EF8" w:rsidRDefault="00E17EF8" w:rsidP="00E17EF8">
            <w:pPr>
              <w:spacing w:line="240" w:lineRule="auto"/>
              <w:contextualSpacing w:val="0"/>
              <w:jc w:val="right"/>
              <w:rPr>
                <w:sz w:val="16"/>
                <w:szCs w:val="16"/>
              </w:rPr>
            </w:pPr>
            <w:r w:rsidRPr="00E17EF8">
              <w:rPr>
                <w:sz w:val="16"/>
                <w:szCs w:val="16"/>
              </w:rPr>
              <w:t>6.1</w:t>
            </w:r>
          </w:p>
        </w:tc>
      </w:tr>
      <w:tr w:rsidR="00E17EF8">
        <w:tc>
          <w:tcPr>
            <w:tcW w:w="2127"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w:t>
            </w:r>
            <w:proofErr w:type="spellStart"/>
            <w:r w:rsidRPr="00E17EF8">
              <w:rPr>
                <w:rFonts w:ascii="Courier New" w:hAnsi="Courier New" w:cs="Courier New"/>
                <w:b/>
                <w:color w:val="0070C0"/>
                <w:sz w:val="16"/>
                <w:szCs w:val="16"/>
              </w:rPr>
              <w:t>when</w:t>
            </w:r>
            <w:proofErr w:type="spellEnd"/>
            <w:r w:rsidRPr="00E17EF8">
              <w:rPr>
                <w:rFonts w:ascii="Courier New" w:hAnsi="Courier New" w:cs="Courier New"/>
                <w:b/>
                <w:color w:val="0070C0"/>
                <w:sz w:val="16"/>
                <w:szCs w:val="16"/>
              </w:rPr>
              <w:t>&gt;</w:t>
            </w:r>
          </w:p>
        </w:tc>
        <w:tc>
          <w:tcPr>
            <w:tcW w:w="992" w:type="dxa"/>
            <w:tcMar>
              <w:top w:w="100" w:type="dxa"/>
              <w:left w:w="100" w:type="dxa"/>
              <w:bottom w:w="100" w:type="dxa"/>
              <w:right w:w="100" w:type="dxa"/>
            </w:tcMar>
          </w:tcPr>
          <w:p w:rsidR="00E17EF8" w:rsidRPr="00E17EF8" w:rsidRDefault="00E17EF8" w:rsidP="00E17EF8">
            <w:pPr>
              <w:spacing w:line="240" w:lineRule="auto"/>
              <w:contextualSpacing w:val="0"/>
              <w:jc w:val="right"/>
              <w:rPr>
                <w:sz w:val="16"/>
                <w:szCs w:val="16"/>
              </w:rPr>
            </w:pPr>
            <w:r w:rsidRPr="00E17EF8">
              <w:rPr>
                <w:sz w:val="16"/>
                <w:szCs w:val="16"/>
              </w:rPr>
              <w:t>5.1</w:t>
            </w:r>
          </w:p>
        </w:tc>
      </w:tr>
    </w:tbl>
    <w:p w:rsidR="00343FDB" w:rsidRDefault="00E17EF8">
      <w:pPr>
        <w:pStyle w:val="berschrift2"/>
        <w:contextualSpacing w:val="0"/>
      </w:pPr>
      <w:bookmarkStart w:id="525" w:name="h.xfut5txioki8" w:colFirst="0" w:colLast="0"/>
      <w:bookmarkStart w:id="526" w:name="_Toc408578653"/>
      <w:bookmarkEnd w:id="525"/>
      <w:r>
        <w:t xml:space="preserve">Attribute </w:t>
      </w:r>
      <w:proofErr w:type="spellStart"/>
      <w:r>
        <w:t>index</w:t>
      </w:r>
      <w:bookmarkEnd w:id="526"/>
      <w:proofErr w:type="spellEnd"/>
    </w:p>
    <w:p w:rsidR="00343FDB" w:rsidRDefault="00343FDB">
      <w:pPr>
        <w:contextualSpacing w:val="0"/>
      </w:pPr>
    </w:p>
    <w:tbl>
      <w:tblPr>
        <w:tblStyle w:val="af5"/>
        <w:tblW w:w="368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1650"/>
        <w:gridCol w:w="851"/>
      </w:tblGrid>
      <w:tr w:rsidR="00E17EF8" w:rsidRPr="00E17EF8">
        <w:tc>
          <w:tcPr>
            <w:tcW w:w="1185" w:type="dxa"/>
            <w:tcMar>
              <w:top w:w="100" w:type="dxa"/>
              <w:left w:w="100" w:type="dxa"/>
              <w:bottom w:w="100" w:type="dxa"/>
              <w:right w:w="100" w:type="dxa"/>
            </w:tcMar>
          </w:tcPr>
          <w:p w:rsidR="00E17EF8" w:rsidRPr="00E17EF8" w:rsidRDefault="00E17EF8">
            <w:pPr>
              <w:spacing w:line="240" w:lineRule="auto"/>
              <w:contextualSpacing w:val="0"/>
              <w:rPr>
                <w:b/>
                <w:sz w:val="16"/>
                <w:szCs w:val="16"/>
              </w:rPr>
            </w:pPr>
            <w:bookmarkStart w:id="527" w:name="h.ou8qao94bxfv" w:colFirst="0" w:colLast="0"/>
            <w:bookmarkEnd w:id="527"/>
            <w:r w:rsidRPr="00E17EF8">
              <w:rPr>
                <w:b/>
                <w:sz w:val="16"/>
                <w:szCs w:val="16"/>
              </w:rPr>
              <w:t>Name</w:t>
            </w:r>
          </w:p>
        </w:tc>
        <w:tc>
          <w:tcPr>
            <w:tcW w:w="1650" w:type="dxa"/>
            <w:tcMar>
              <w:top w:w="100" w:type="dxa"/>
              <w:left w:w="100" w:type="dxa"/>
              <w:bottom w:w="100" w:type="dxa"/>
              <w:right w:w="100" w:type="dxa"/>
            </w:tcMar>
          </w:tcPr>
          <w:p w:rsidR="00E17EF8" w:rsidRPr="00E17EF8" w:rsidRDefault="00E17EF8">
            <w:pPr>
              <w:spacing w:line="240" w:lineRule="auto"/>
              <w:contextualSpacing w:val="0"/>
              <w:rPr>
                <w:b/>
                <w:sz w:val="16"/>
                <w:szCs w:val="16"/>
              </w:rPr>
            </w:pPr>
            <w:bookmarkStart w:id="528" w:name="h.gu85baixzn85" w:colFirst="0" w:colLast="0"/>
            <w:bookmarkEnd w:id="528"/>
            <w:r w:rsidRPr="00E17EF8">
              <w:rPr>
                <w:b/>
                <w:sz w:val="16"/>
                <w:szCs w:val="16"/>
              </w:rPr>
              <w:t>Parent</w:t>
            </w:r>
          </w:p>
        </w:tc>
        <w:tc>
          <w:tcPr>
            <w:tcW w:w="851" w:type="dxa"/>
            <w:tcMar>
              <w:top w:w="100" w:type="dxa"/>
              <w:left w:w="100" w:type="dxa"/>
              <w:bottom w:w="100" w:type="dxa"/>
              <w:right w:w="100" w:type="dxa"/>
            </w:tcMar>
          </w:tcPr>
          <w:p w:rsidR="00E17EF8" w:rsidRPr="00E17EF8" w:rsidRDefault="00E17EF8">
            <w:pPr>
              <w:spacing w:line="240" w:lineRule="auto"/>
              <w:contextualSpacing w:val="0"/>
              <w:rPr>
                <w:b/>
                <w:sz w:val="16"/>
                <w:szCs w:val="16"/>
              </w:rPr>
            </w:pPr>
            <w:bookmarkStart w:id="529" w:name="h.3gppqx2a4kn" w:colFirst="0" w:colLast="0"/>
            <w:bookmarkEnd w:id="529"/>
            <w:proofErr w:type="spellStart"/>
            <w:r w:rsidRPr="00E17EF8">
              <w:rPr>
                <w:b/>
                <w:sz w:val="16"/>
                <w:szCs w:val="16"/>
              </w:rPr>
              <w:t>Section</w:t>
            </w:r>
            <w:proofErr w:type="spellEnd"/>
          </w:p>
        </w:tc>
      </w:tr>
      <w:tr w:rsidR="00E17EF8" w:rsidRPr="00E17EF8">
        <w:tc>
          <w:tcPr>
            <w:tcW w:w="1185"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@absolute</w:t>
            </w:r>
          </w:p>
        </w:tc>
        <w:tc>
          <w:tcPr>
            <w:tcW w:w="1650"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w:t>
            </w:r>
            <w:proofErr w:type="spellStart"/>
            <w:r w:rsidRPr="00E17EF8">
              <w:rPr>
                <w:rFonts w:ascii="Courier New" w:hAnsi="Courier New" w:cs="Courier New"/>
                <w:b/>
                <w:color w:val="0070C0"/>
                <w:sz w:val="16"/>
                <w:szCs w:val="16"/>
              </w:rPr>
              <w:t>when</w:t>
            </w:r>
            <w:proofErr w:type="spellEnd"/>
            <w:r w:rsidRPr="00E17EF8">
              <w:rPr>
                <w:rFonts w:ascii="Courier New" w:hAnsi="Courier New" w:cs="Courier New"/>
                <w:b/>
                <w:color w:val="0070C0"/>
                <w:sz w:val="16"/>
                <w:szCs w:val="16"/>
              </w:rPr>
              <w:t>&gt;</w:t>
            </w:r>
          </w:p>
        </w:tc>
        <w:tc>
          <w:tcPr>
            <w:tcW w:w="851" w:type="dxa"/>
            <w:tcMar>
              <w:top w:w="100" w:type="dxa"/>
              <w:left w:w="100" w:type="dxa"/>
              <w:bottom w:w="100" w:type="dxa"/>
              <w:right w:w="100" w:type="dxa"/>
            </w:tcMar>
          </w:tcPr>
          <w:p w:rsidR="00E17EF8" w:rsidRPr="00E17EF8" w:rsidRDefault="00E17EF8">
            <w:pPr>
              <w:spacing w:line="240" w:lineRule="auto"/>
              <w:contextualSpacing w:val="0"/>
              <w:rPr>
                <w:sz w:val="16"/>
                <w:szCs w:val="16"/>
              </w:rPr>
            </w:pPr>
            <w:r w:rsidRPr="00E17EF8">
              <w:rPr>
                <w:sz w:val="16"/>
                <w:szCs w:val="16"/>
              </w:rPr>
              <w:t>5.1</w:t>
            </w:r>
          </w:p>
        </w:tc>
      </w:tr>
      <w:tr w:rsidR="00E17EF8" w:rsidRPr="00E17EF8">
        <w:tc>
          <w:tcPr>
            <w:tcW w:w="1185"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w:t>
            </w:r>
            <w:proofErr w:type="spellStart"/>
            <w:r w:rsidRPr="00E17EF8">
              <w:rPr>
                <w:rFonts w:ascii="Courier New" w:hAnsi="Courier New" w:cs="Courier New"/>
                <w:b/>
                <w:color w:val="0070C0"/>
                <w:sz w:val="16"/>
                <w:szCs w:val="16"/>
              </w:rPr>
              <w:t>ana</w:t>
            </w:r>
            <w:proofErr w:type="spellEnd"/>
          </w:p>
        </w:tc>
        <w:tc>
          <w:tcPr>
            <w:tcW w:w="1650"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&lt;w&gt;</w:t>
            </w:r>
          </w:p>
        </w:tc>
        <w:tc>
          <w:tcPr>
            <w:tcW w:w="851" w:type="dxa"/>
            <w:tcMar>
              <w:top w:w="100" w:type="dxa"/>
              <w:left w:w="100" w:type="dxa"/>
              <w:bottom w:w="100" w:type="dxa"/>
              <w:right w:w="100" w:type="dxa"/>
            </w:tcMar>
          </w:tcPr>
          <w:p w:rsidR="00E17EF8" w:rsidRPr="00E17EF8" w:rsidRDefault="00E17EF8">
            <w:pPr>
              <w:spacing w:line="240" w:lineRule="auto"/>
              <w:contextualSpacing w:val="0"/>
              <w:rPr>
                <w:sz w:val="16"/>
                <w:szCs w:val="16"/>
              </w:rPr>
            </w:pPr>
            <w:r w:rsidRPr="00E17EF8">
              <w:rPr>
                <w:sz w:val="16"/>
                <w:szCs w:val="16"/>
              </w:rPr>
              <w:t>6.1</w:t>
            </w:r>
          </w:p>
        </w:tc>
      </w:tr>
      <w:tr w:rsidR="00E17EF8" w:rsidRPr="00E17EF8">
        <w:tc>
          <w:tcPr>
            <w:tcW w:w="1185"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w:t>
            </w:r>
            <w:proofErr w:type="spellStart"/>
            <w:r w:rsidRPr="00E17EF8">
              <w:rPr>
                <w:rFonts w:ascii="Courier New" w:hAnsi="Courier New" w:cs="Courier New"/>
                <w:b/>
                <w:color w:val="0070C0"/>
                <w:sz w:val="16"/>
                <w:szCs w:val="16"/>
              </w:rPr>
              <w:t>dur</w:t>
            </w:r>
            <w:proofErr w:type="spellEnd"/>
          </w:p>
        </w:tc>
        <w:tc>
          <w:tcPr>
            <w:tcW w:w="1650"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&lt;pause&gt;</w:t>
            </w:r>
          </w:p>
        </w:tc>
        <w:tc>
          <w:tcPr>
            <w:tcW w:w="851" w:type="dxa"/>
            <w:tcMar>
              <w:top w:w="100" w:type="dxa"/>
              <w:left w:w="100" w:type="dxa"/>
              <w:bottom w:w="100" w:type="dxa"/>
              <w:right w:w="100" w:type="dxa"/>
            </w:tcMar>
          </w:tcPr>
          <w:p w:rsidR="00E17EF8" w:rsidRPr="00E17EF8" w:rsidRDefault="00E17EF8">
            <w:pPr>
              <w:spacing w:line="240" w:lineRule="auto"/>
              <w:contextualSpacing w:val="0"/>
              <w:rPr>
                <w:sz w:val="16"/>
                <w:szCs w:val="16"/>
              </w:rPr>
            </w:pPr>
            <w:bookmarkStart w:id="530" w:name="h.mb8f7mov0735" w:colFirst="0" w:colLast="0"/>
            <w:bookmarkEnd w:id="530"/>
            <w:r w:rsidRPr="00E17EF8">
              <w:rPr>
                <w:sz w:val="16"/>
                <w:szCs w:val="16"/>
              </w:rPr>
              <w:t>5.5</w:t>
            </w:r>
          </w:p>
          <w:p w:rsidR="00E17EF8" w:rsidRPr="00E17EF8" w:rsidRDefault="00E17EF8">
            <w:pPr>
              <w:spacing w:line="240" w:lineRule="auto"/>
              <w:contextualSpacing w:val="0"/>
              <w:rPr>
                <w:sz w:val="16"/>
                <w:szCs w:val="16"/>
              </w:rPr>
            </w:pPr>
            <w:r w:rsidRPr="00E17EF8">
              <w:rPr>
                <w:sz w:val="16"/>
                <w:szCs w:val="16"/>
              </w:rPr>
              <w:t>6.2</w:t>
            </w:r>
          </w:p>
        </w:tc>
      </w:tr>
      <w:tr w:rsidR="00E17EF8" w:rsidRPr="00E17EF8">
        <w:tc>
          <w:tcPr>
            <w:tcW w:w="1185"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w:t>
            </w:r>
            <w:proofErr w:type="spellStart"/>
            <w:r w:rsidRPr="00E17EF8">
              <w:rPr>
                <w:rFonts w:ascii="Courier New" w:hAnsi="Courier New" w:cs="Courier New"/>
                <w:b/>
                <w:color w:val="0070C0"/>
                <w:sz w:val="16"/>
                <w:szCs w:val="16"/>
              </w:rPr>
              <w:t>dur</w:t>
            </w:r>
            <w:proofErr w:type="spellEnd"/>
          </w:p>
        </w:tc>
        <w:tc>
          <w:tcPr>
            <w:tcW w:w="1650"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w:t>
            </w:r>
            <w:proofErr w:type="spellStart"/>
            <w:r w:rsidRPr="00E17EF8">
              <w:rPr>
                <w:rFonts w:ascii="Courier New" w:hAnsi="Courier New" w:cs="Courier New"/>
                <w:b/>
                <w:color w:val="0070C0"/>
                <w:sz w:val="16"/>
                <w:szCs w:val="16"/>
              </w:rPr>
              <w:t>gap</w:t>
            </w:r>
            <w:proofErr w:type="spellEnd"/>
            <w:r w:rsidRPr="00E17EF8">
              <w:rPr>
                <w:rFonts w:ascii="Courier New" w:hAnsi="Courier New" w:cs="Courier New"/>
                <w:b/>
                <w:color w:val="0070C0"/>
                <w:sz w:val="16"/>
                <w:szCs w:val="16"/>
              </w:rPr>
              <w:t>&gt;</w:t>
            </w:r>
          </w:p>
        </w:tc>
        <w:tc>
          <w:tcPr>
            <w:tcW w:w="851" w:type="dxa"/>
            <w:tcMar>
              <w:top w:w="100" w:type="dxa"/>
              <w:left w:w="100" w:type="dxa"/>
              <w:bottom w:w="100" w:type="dxa"/>
              <w:right w:w="100" w:type="dxa"/>
            </w:tcMar>
          </w:tcPr>
          <w:p w:rsidR="00E17EF8" w:rsidRPr="00E17EF8" w:rsidRDefault="00E17EF8">
            <w:pPr>
              <w:spacing w:line="240" w:lineRule="auto"/>
              <w:contextualSpacing w:val="0"/>
              <w:rPr>
                <w:sz w:val="16"/>
                <w:szCs w:val="16"/>
              </w:rPr>
            </w:pPr>
            <w:r w:rsidRPr="00E17EF8">
              <w:rPr>
                <w:sz w:val="16"/>
                <w:szCs w:val="16"/>
              </w:rPr>
              <w:t>6.5</w:t>
            </w:r>
          </w:p>
        </w:tc>
      </w:tr>
      <w:tr w:rsidR="00E17EF8" w:rsidRPr="00E17EF8">
        <w:tc>
          <w:tcPr>
            <w:tcW w:w="1185"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@end</w:t>
            </w:r>
          </w:p>
        </w:tc>
        <w:tc>
          <w:tcPr>
            <w:tcW w:w="1650"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&lt;u&gt;</w:t>
            </w:r>
          </w:p>
        </w:tc>
        <w:tc>
          <w:tcPr>
            <w:tcW w:w="851" w:type="dxa"/>
            <w:tcMar>
              <w:top w:w="100" w:type="dxa"/>
              <w:left w:w="100" w:type="dxa"/>
              <w:bottom w:w="100" w:type="dxa"/>
              <w:right w:w="100" w:type="dxa"/>
            </w:tcMar>
          </w:tcPr>
          <w:p w:rsidR="00E17EF8" w:rsidRPr="00E17EF8" w:rsidRDefault="00E17EF8">
            <w:pPr>
              <w:spacing w:line="240" w:lineRule="auto"/>
              <w:contextualSpacing w:val="0"/>
              <w:rPr>
                <w:sz w:val="16"/>
                <w:szCs w:val="16"/>
              </w:rPr>
            </w:pPr>
            <w:r w:rsidRPr="00E17EF8">
              <w:rPr>
                <w:sz w:val="16"/>
                <w:szCs w:val="16"/>
              </w:rPr>
              <w:t>5.2</w:t>
            </w:r>
          </w:p>
        </w:tc>
      </w:tr>
      <w:tr w:rsidR="009E24CD" w:rsidRPr="00E17EF8">
        <w:tc>
          <w:tcPr>
            <w:tcW w:w="1185" w:type="dxa"/>
            <w:tcMar>
              <w:top w:w="100" w:type="dxa"/>
              <w:left w:w="100" w:type="dxa"/>
              <w:bottom w:w="100" w:type="dxa"/>
              <w:right w:w="100" w:type="dxa"/>
            </w:tcMar>
          </w:tcPr>
          <w:p w:rsidR="009E24CD" w:rsidRPr="00E17EF8" w:rsidRDefault="009E24CD" w:rsidP="009E24CD">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@end</w:t>
            </w:r>
          </w:p>
        </w:tc>
        <w:tc>
          <w:tcPr>
            <w:tcW w:w="1650" w:type="dxa"/>
            <w:tcMar>
              <w:top w:w="100" w:type="dxa"/>
              <w:left w:w="100" w:type="dxa"/>
              <w:bottom w:w="100" w:type="dxa"/>
              <w:right w:w="100" w:type="dxa"/>
            </w:tcMar>
          </w:tcPr>
          <w:p w:rsidR="009E24CD" w:rsidRPr="00E17EF8" w:rsidRDefault="009E24CD" w:rsidP="009E24CD">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w:t>
            </w:r>
            <w:proofErr w:type="spellStart"/>
            <w:r w:rsidRPr="00E17EF8">
              <w:rPr>
                <w:rFonts w:ascii="Courier New" w:hAnsi="Courier New" w:cs="Courier New"/>
                <w:b/>
                <w:color w:val="0070C0"/>
                <w:sz w:val="16"/>
                <w:szCs w:val="16"/>
              </w:rPr>
              <w:t>annotat</w:t>
            </w:r>
            <w:r>
              <w:rPr>
                <w:rFonts w:ascii="Courier New" w:hAnsi="Courier New" w:cs="Courier New"/>
                <w:b/>
                <w:color w:val="0070C0"/>
                <w:sz w:val="16"/>
                <w:szCs w:val="16"/>
              </w:rPr>
              <w:t>ionGrp</w:t>
            </w:r>
            <w:proofErr w:type="spellEnd"/>
            <w:r w:rsidRPr="00E17EF8">
              <w:rPr>
                <w:rFonts w:ascii="Courier New" w:hAnsi="Courier New" w:cs="Courier New"/>
                <w:b/>
                <w:color w:val="0070C0"/>
                <w:sz w:val="16"/>
                <w:szCs w:val="16"/>
              </w:rPr>
              <w:t>&gt;</w:t>
            </w:r>
          </w:p>
        </w:tc>
        <w:tc>
          <w:tcPr>
            <w:tcW w:w="851" w:type="dxa"/>
            <w:tcMar>
              <w:top w:w="100" w:type="dxa"/>
              <w:left w:w="100" w:type="dxa"/>
              <w:bottom w:w="100" w:type="dxa"/>
              <w:right w:w="100" w:type="dxa"/>
            </w:tcMar>
          </w:tcPr>
          <w:p w:rsidR="009E24CD" w:rsidRPr="00E17EF8" w:rsidRDefault="009E24CD" w:rsidP="009E24CD">
            <w:pPr>
              <w:spacing w:line="240" w:lineRule="auto"/>
              <w:contextualSpacing w:val="0"/>
              <w:rPr>
                <w:sz w:val="16"/>
                <w:szCs w:val="16"/>
              </w:rPr>
            </w:pPr>
            <w:r w:rsidRPr="00E17EF8">
              <w:rPr>
                <w:sz w:val="16"/>
                <w:szCs w:val="16"/>
              </w:rPr>
              <w:t>5.4</w:t>
            </w:r>
          </w:p>
        </w:tc>
      </w:tr>
      <w:tr w:rsidR="00E17EF8" w:rsidRPr="00E17EF8">
        <w:tc>
          <w:tcPr>
            <w:tcW w:w="1185"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@end</w:t>
            </w:r>
          </w:p>
        </w:tc>
        <w:tc>
          <w:tcPr>
            <w:tcW w:w="1650"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w:t>
            </w:r>
            <w:proofErr w:type="spellStart"/>
            <w:r w:rsidRPr="00E17EF8">
              <w:rPr>
                <w:rFonts w:ascii="Courier New" w:hAnsi="Courier New" w:cs="Courier New"/>
                <w:b/>
                <w:color w:val="0070C0"/>
                <w:sz w:val="16"/>
                <w:szCs w:val="16"/>
              </w:rPr>
              <w:t>incident</w:t>
            </w:r>
            <w:proofErr w:type="spellEnd"/>
            <w:r w:rsidRPr="00E17EF8">
              <w:rPr>
                <w:rFonts w:ascii="Courier New" w:hAnsi="Courier New" w:cs="Courier New"/>
                <w:b/>
                <w:color w:val="0070C0"/>
                <w:sz w:val="16"/>
                <w:szCs w:val="16"/>
              </w:rPr>
              <w:t>&gt;</w:t>
            </w:r>
          </w:p>
        </w:tc>
        <w:tc>
          <w:tcPr>
            <w:tcW w:w="851" w:type="dxa"/>
            <w:tcMar>
              <w:top w:w="100" w:type="dxa"/>
              <w:left w:w="100" w:type="dxa"/>
              <w:bottom w:w="100" w:type="dxa"/>
              <w:right w:w="100" w:type="dxa"/>
            </w:tcMar>
          </w:tcPr>
          <w:p w:rsidR="00E17EF8" w:rsidRPr="00E17EF8" w:rsidRDefault="00E17EF8">
            <w:pPr>
              <w:spacing w:line="240" w:lineRule="auto"/>
              <w:contextualSpacing w:val="0"/>
              <w:rPr>
                <w:sz w:val="16"/>
                <w:szCs w:val="16"/>
              </w:rPr>
            </w:pPr>
            <w:bookmarkStart w:id="531" w:name="h.skv0yj31537k" w:colFirst="0" w:colLast="0"/>
            <w:bookmarkEnd w:id="531"/>
            <w:r w:rsidRPr="00E17EF8">
              <w:rPr>
                <w:sz w:val="16"/>
                <w:szCs w:val="16"/>
              </w:rPr>
              <w:t>5.5</w:t>
            </w:r>
          </w:p>
          <w:p w:rsidR="00E17EF8" w:rsidRPr="00E17EF8" w:rsidRDefault="00E17EF8">
            <w:pPr>
              <w:spacing w:line="240" w:lineRule="auto"/>
              <w:contextualSpacing w:val="0"/>
              <w:rPr>
                <w:sz w:val="16"/>
                <w:szCs w:val="16"/>
              </w:rPr>
            </w:pPr>
            <w:r w:rsidRPr="00E17EF8">
              <w:rPr>
                <w:sz w:val="16"/>
                <w:szCs w:val="16"/>
              </w:rPr>
              <w:t>6.3</w:t>
            </w:r>
          </w:p>
        </w:tc>
      </w:tr>
      <w:tr w:rsidR="00E17EF8" w:rsidRPr="00E17EF8">
        <w:tc>
          <w:tcPr>
            <w:tcW w:w="1185"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@end</w:t>
            </w:r>
          </w:p>
        </w:tc>
        <w:tc>
          <w:tcPr>
            <w:tcW w:w="1650"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&lt;pause&gt;</w:t>
            </w:r>
          </w:p>
        </w:tc>
        <w:tc>
          <w:tcPr>
            <w:tcW w:w="851" w:type="dxa"/>
            <w:tcMar>
              <w:top w:w="100" w:type="dxa"/>
              <w:left w:w="100" w:type="dxa"/>
              <w:bottom w:w="100" w:type="dxa"/>
              <w:right w:w="100" w:type="dxa"/>
            </w:tcMar>
          </w:tcPr>
          <w:p w:rsidR="00E17EF8" w:rsidRPr="00E17EF8" w:rsidRDefault="00E17EF8">
            <w:pPr>
              <w:spacing w:line="240" w:lineRule="auto"/>
              <w:contextualSpacing w:val="0"/>
              <w:rPr>
                <w:sz w:val="16"/>
                <w:szCs w:val="16"/>
              </w:rPr>
            </w:pPr>
            <w:r w:rsidRPr="00E17EF8">
              <w:rPr>
                <w:sz w:val="16"/>
                <w:szCs w:val="16"/>
              </w:rPr>
              <w:t>5.5</w:t>
            </w:r>
          </w:p>
        </w:tc>
      </w:tr>
      <w:tr w:rsidR="00E17EF8" w:rsidRPr="00E17EF8">
        <w:tc>
          <w:tcPr>
            <w:tcW w:w="1185"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w:t>
            </w:r>
            <w:proofErr w:type="spellStart"/>
            <w:r w:rsidRPr="00E17EF8">
              <w:rPr>
                <w:rFonts w:ascii="Courier New" w:hAnsi="Courier New" w:cs="Courier New"/>
                <w:b/>
                <w:color w:val="0070C0"/>
                <w:sz w:val="16"/>
                <w:szCs w:val="16"/>
              </w:rPr>
              <w:t>feature</w:t>
            </w:r>
            <w:proofErr w:type="spellEnd"/>
          </w:p>
        </w:tc>
        <w:tc>
          <w:tcPr>
            <w:tcW w:w="1650"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w:t>
            </w:r>
            <w:proofErr w:type="spellStart"/>
            <w:r w:rsidRPr="00E17EF8">
              <w:rPr>
                <w:rFonts w:ascii="Courier New" w:hAnsi="Courier New" w:cs="Courier New"/>
                <w:b/>
                <w:color w:val="0070C0"/>
                <w:sz w:val="16"/>
                <w:szCs w:val="16"/>
              </w:rPr>
              <w:t>shift</w:t>
            </w:r>
            <w:proofErr w:type="spellEnd"/>
            <w:r w:rsidRPr="00E17EF8">
              <w:rPr>
                <w:rFonts w:ascii="Courier New" w:hAnsi="Courier New" w:cs="Courier New"/>
                <w:b/>
                <w:color w:val="0070C0"/>
                <w:sz w:val="16"/>
                <w:szCs w:val="16"/>
              </w:rPr>
              <w:t>&gt;</w:t>
            </w:r>
          </w:p>
        </w:tc>
        <w:tc>
          <w:tcPr>
            <w:tcW w:w="851" w:type="dxa"/>
            <w:tcMar>
              <w:top w:w="100" w:type="dxa"/>
              <w:left w:w="100" w:type="dxa"/>
              <w:bottom w:w="100" w:type="dxa"/>
              <w:right w:w="100" w:type="dxa"/>
            </w:tcMar>
          </w:tcPr>
          <w:p w:rsidR="00E17EF8" w:rsidRPr="00E17EF8" w:rsidRDefault="00E17EF8">
            <w:pPr>
              <w:spacing w:line="240" w:lineRule="auto"/>
              <w:contextualSpacing w:val="0"/>
              <w:rPr>
                <w:sz w:val="16"/>
                <w:szCs w:val="16"/>
              </w:rPr>
            </w:pPr>
            <w:r w:rsidRPr="00E17EF8">
              <w:rPr>
                <w:sz w:val="16"/>
                <w:szCs w:val="16"/>
              </w:rPr>
              <w:t>5.6</w:t>
            </w:r>
          </w:p>
        </w:tc>
      </w:tr>
      <w:tr w:rsidR="00E17EF8" w:rsidRPr="00E17EF8">
        <w:tc>
          <w:tcPr>
            <w:tcW w:w="1185"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w:t>
            </w:r>
            <w:proofErr w:type="spellStart"/>
            <w:r w:rsidRPr="00E17EF8">
              <w:rPr>
                <w:rFonts w:ascii="Courier New" w:hAnsi="Courier New" w:cs="Courier New"/>
                <w:b/>
                <w:color w:val="0070C0"/>
                <w:sz w:val="16"/>
                <w:szCs w:val="16"/>
              </w:rPr>
              <w:t>from</w:t>
            </w:r>
            <w:proofErr w:type="spellEnd"/>
          </w:p>
        </w:tc>
        <w:tc>
          <w:tcPr>
            <w:tcW w:w="1650"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&lt;span&gt;</w:t>
            </w:r>
          </w:p>
        </w:tc>
        <w:tc>
          <w:tcPr>
            <w:tcW w:w="851" w:type="dxa"/>
            <w:tcMar>
              <w:top w:w="100" w:type="dxa"/>
              <w:left w:w="100" w:type="dxa"/>
              <w:bottom w:w="100" w:type="dxa"/>
              <w:right w:w="100" w:type="dxa"/>
            </w:tcMar>
          </w:tcPr>
          <w:p w:rsidR="00E17EF8" w:rsidRPr="00E17EF8" w:rsidRDefault="00E17EF8">
            <w:pPr>
              <w:spacing w:line="240" w:lineRule="auto"/>
              <w:contextualSpacing w:val="0"/>
              <w:rPr>
                <w:sz w:val="16"/>
                <w:szCs w:val="16"/>
              </w:rPr>
            </w:pPr>
            <w:r w:rsidRPr="00E17EF8">
              <w:rPr>
                <w:sz w:val="16"/>
                <w:szCs w:val="16"/>
              </w:rPr>
              <w:t>5.3</w:t>
            </w:r>
          </w:p>
        </w:tc>
      </w:tr>
      <w:tr w:rsidR="00E17EF8" w:rsidRPr="00E17EF8">
        <w:tc>
          <w:tcPr>
            <w:tcW w:w="1185"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w:t>
            </w:r>
            <w:proofErr w:type="spellStart"/>
            <w:r w:rsidRPr="00E17EF8">
              <w:rPr>
                <w:rFonts w:ascii="Courier New" w:hAnsi="Courier New" w:cs="Courier New"/>
                <w:b/>
                <w:color w:val="0070C0"/>
                <w:sz w:val="16"/>
                <w:szCs w:val="16"/>
              </w:rPr>
              <w:t>interval</w:t>
            </w:r>
            <w:proofErr w:type="spellEnd"/>
          </w:p>
        </w:tc>
        <w:tc>
          <w:tcPr>
            <w:tcW w:w="1650"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w:t>
            </w:r>
            <w:proofErr w:type="spellStart"/>
            <w:r w:rsidRPr="00E17EF8">
              <w:rPr>
                <w:rFonts w:ascii="Courier New" w:hAnsi="Courier New" w:cs="Courier New"/>
                <w:b/>
                <w:color w:val="0070C0"/>
                <w:sz w:val="16"/>
                <w:szCs w:val="16"/>
              </w:rPr>
              <w:t>when</w:t>
            </w:r>
            <w:proofErr w:type="spellEnd"/>
            <w:r w:rsidRPr="00E17EF8">
              <w:rPr>
                <w:rFonts w:ascii="Courier New" w:hAnsi="Courier New" w:cs="Courier New"/>
                <w:b/>
                <w:color w:val="0070C0"/>
                <w:sz w:val="16"/>
                <w:szCs w:val="16"/>
              </w:rPr>
              <w:t>&gt;</w:t>
            </w:r>
          </w:p>
        </w:tc>
        <w:tc>
          <w:tcPr>
            <w:tcW w:w="851" w:type="dxa"/>
            <w:tcMar>
              <w:top w:w="100" w:type="dxa"/>
              <w:left w:w="100" w:type="dxa"/>
              <w:bottom w:w="100" w:type="dxa"/>
              <w:right w:w="100" w:type="dxa"/>
            </w:tcMar>
          </w:tcPr>
          <w:p w:rsidR="00E17EF8" w:rsidRPr="00E17EF8" w:rsidRDefault="00E17EF8">
            <w:pPr>
              <w:spacing w:line="240" w:lineRule="auto"/>
              <w:contextualSpacing w:val="0"/>
              <w:rPr>
                <w:sz w:val="16"/>
                <w:szCs w:val="16"/>
              </w:rPr>
            </w:pPr>
            <w:r w:rsidRPr="00E17EF8">
              <w:rPr>
                <w:sz w:val="16"/>
                <w:szCs w:val="16"/>
              </w:rPr>
              <w:t>5.1</w:t>
            </w:r>
          </w:p>
        </w:tc>
      </w:tr>
      <w:tr w:rsidR="00E17EF8" w:rsidRPr="00E17EF8">
        <w:tc>
          <w:tcPr>
            <w:tcW w:w="1185"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w:t>
            </w:r>
            <w:proofErr w:type="spellStart"/>
            <w:r w:rsidRPr="00E17EF8">
              <w:rPr>
                <w:rFonts w:ascii="Courier New" w:hAnsi="Courier New" w:cs="Courier New"/>
                <w:b/>
                <w:color w:val="0070C0"/>
                <w:sz w:val="16"/>
                <w:szCs w:val="16"/>
              </w:rPr>
              <w:t>lemma</w:t>
            </w:r>
            <w:proofErr w:type="spellEnd"/>
          </w:p>
        </w:tc>
        <w:tc>
          <w:tcPr>
            <w:tcW w:w="1650"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&lt;w&gt;</w:t>
            </w:r>
          </w:p>
        </w:tc>
        <w:tc>
          <w:tcPr>
            <w:tcW w:w="851" w:type="dxa"/>
            <w:tcMar>
              <w:top w:w="100" w:type="dxa"/>
              <w:left w:w="100" w:type="dxa"/>
              <w:bottom w:w="100" w:type="dxa"/>
              <w:right w:w="100" w:type="dxa"/>
            </w:tcMar>
          </w:tcPr>
          <w:p w:rsidR="00E17EF8" w:rsidRPr="00E17EF8" w:rsidRDefault="00E17EF8">
            <w:pPr>
              <w:spacing w:line="240" w:lineRule="auto"/>
              <w:contextualSpacing w:val="0"/>
              <w:rPr>
                <w:sz w:val="16"/>
                <w:szCs w:val="16"/>
              </w:rPr>
            </w:pPr>
            <w:r w:rsidRPr="00E17EF8">
              <w:rPr>
                <w:sz w:val="16"/>
                <w:szCs w:val="16"/>
              </w:rPr>
              <w:t>6.1</w:t>
            </w:r>
          </w:p>
        </w:tc>
      </w:tr>
      <w:tr w:rsidR="00E17EF8" w:rsidRPr="00E17EF8">
        <w:tc>
          <w:tcPr>
            <w:tcW w:w="1185"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w:t>
            </w:r>
            <w:proofErr w:type="spellStart"/>
            <w:r w:rsidRPr="00E17EF8">
              <w:rPr>
                <w:rFonts w:ascii="Courier New" w:hAnsi="Courier New" w:cs="Courier New"/>
                <w:b/>
                <w:color w:val="0070C0"/>
                <w:sz w:val="16"/>
                <w:szCs w:val="16"/>
              </w:rPr>
              <w:t>lemmaRef</w:t>
            </w:r>
            <w:proofErr w:type="spellEnd"/>
          </w:p>
        </w:tc>
        <w:tc>
          <w:tcPr>
            <w:tcW w:w="1650"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&lt;w&gt;</w:t>
            </w:r>
          </w:p>
        </w:tc>
        <w:tc>
          <w:tcPr>
            <w:tcW w:w="851" w:type="dxa"/>
            <w:tcMar>
              <w:top w:w="100" w:type="dxa"/>
              <w:left w:w="100" w:type="dxa"/>
              <w:bottom w:w="100" w:type="dxa"/>
              <w:right w:w="100" w:type="dxa"/>
            </w:tcMar>
          </w:tcPr>
          <w:p w:rsidR="00E17EF8" w:rsidRPr="00E17EF8" w:rsidRDefault="00E17EF8">
            <w:pPr>
              <w:spacing w:line="240" w:lineRule="auto"/>
              <w:contextualSpacing w:val="0"/>
              <w:rPr>
                <w:sz w:val="16"/>
                <w:szCs w:val="16"/>
              </w:rPr>
            </w:pPr>
            <w:r w:rsidRPr="00E17EF8">
              <w:rPr>
                <w:sz w:val="16"/>
                <w:szCs w:val="16"/>
              </w:rPr>
              <w:t>6.1</w:t>
            </w:r>
          </w:p>
        </w:tc>
      </w:tr>
      <w:tr w:rsidR="00E17EF8" w:rsidRPr="00E17EF8">
        <w:tc>
          <w:tcPr>
            <w:tcW w:w="1185"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w:t>
            </w:r>
            <w:proofErr w:type="spellStart"/>
            <w:r w:rsidRPr="00E17EF8">
              <w:rPr>
                <w:rFonts w:ascii="Courier New" w:hAnsi="Courier New" w:cs="Courier New"/>
                <w:b/>
                <w:color w:val="0070C0"/>
                <w:sz w:val="16"/>
                <w:szCs w:val="16"/>
              </w:rPr>
              <w:t>mimeType</w:t>
            </w:r>
            <w:proofErr w:type="spellEnd"/>
          </w:p>
        </w:tc>
        <w:tc>
          <w:tcPr>
            <w:tcW w:w="1650"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w:t>
            </w:r>
            <w:proofErr w:type="spellStart"/>
            <w:r w:rsidRPr="00E17EF8">
              <w:rPr>
                <w:rFonts w:ascii="Courier New" w:hAnsi="Courier New" w:cs="Courier New"/>
                <w:b/>
                <w:color w:val="0070C0"/>
                <w:sz w:val="16"/>
                <w:szCs w:val="16"/>
              </w:rPr>
              <w:t>media</w:t>
            </w:r>
            <w:proofErr w:type="spellEnd"/>
            <w:r w:rsidRPr="00E17EF8">
              <w:rPr>
                <w:rFonts w:ascii="Courier New" w:hAnsi="Courier New" w:cs="Courier New"/>
                <w:b/>
                <w:color w:val="0070C0"/>
                <w:sz w:val="16"/>
                <w:szCs w:val="16"/>
              </w:rPr>
              <w:t>&gt;</w:t>
            </w:r>
          </w:p>
        </w:tc>
        <w:tc>
          <w:tcPr>
            <w:tcW w:w="851" w:type="dxa"/>
            <w:tcMar>
              <w:top w:w="100" w:type="dxa"/>
              <w:left w:w="100" w:type="dxa"/>
              <w:bottom w:w="100" w:type="dxa"/>
              <w:right w:w="100" w:type="dxa"/>
            </w:tcMar>
          </w:tcPr>
          <w:p w:rsidR="00E17EF8" w:rsidRPr="00E17EF8" w:rsidRDefault="00E17EF8">
            <w:pPr>
              <w:spacing w:line="240" w:lineRule="auto"/>
              <w:contextualSpacing w:val="0"/>
              <w:rPr>
                <w:sz w:val="16"/>
                <w:szCs w:val="16"/>
              </w:rPr>
            </w:pPr>
            <w:r w:rsidRPr="00E17EF8">
              <w:rPr>
                <w:sz w:val="16"/>
                <w:szCs w:val="16"/>
              </w:rPr>
              <w:t>4.1.2</w:t>
            </w:r>
          </w:p>
        </w:tc>
      </w:tr>
      <w:tr w:rsidR="00E17EF8" w:rsidRPr="00E17EF8">
        <w:tc>
          <w:tcPr>
            <w:tcW w:w="1185"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@n</w:t>
            </w:r>
          </w:p>
        </w:tc>
        <w:tc>
          <w:tcPr>
            <w:tcW w:w="1650"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w:t>
            </w:r>
            <w:proofErr w:type="spellStart"/>
            <w:r w:rsidRPr="00E17EF8">
              <w:rPr>
                <w:rFonts w:ascii="Courier New" w:hAnsi="Courier New" w:cs="Courier New"/>
                <w:b/>
                <w:color w:val="0070C0"/>
                <w:sz w:val="16"/>
                <w:szCs w:val="16"/>
              </w:rPr>
              <w:t>person</w:t>
            </w:r>
            <w:proofErr w:type="spellEnd"/>
            <w:r w:rsidRPr="00E17EF8">
              <w:rPr>
                <w:rFonts w:ascii="Courier New" w:hAnsi="Courier New" w:cs="Courier New"/>
                <w:b/>
                <w:color w:val="0070C0"/>
                <w:sz w:val="16"/>
                <w:szCs w:val="16"/>
              </w:rPr>
              <w:t>&gt;</w:t>
            </w:r>
          </w:p>
        </w:tc>
        <w:tc>
          <w:tcPr>
            <w:tcW w:w="851" w:type="dxa"/>
            <w:tcMar>
              <w:top w:w="100" w:type="dxa"/>
              <w:left w:w="100" w:type="dxa"/>
              <w:bottom w:w="100" w:type="dxa"/>
              <w:right w:w="100" w:type="dxa"/>
            </w:tcMar>
          </w:tcPr>
          <w:p w:rsidR="00E17EF8" w:rsidRPr="00E17EF8" w:rsidRDefault="00E17EF8">
            <w:pPr>
              <w:spacing w:line="240" w:lineRule="auto"/>
              <w:contextualSpacing w:val="0"/>
              <w:rPr>
                <w:sz w:val="16"/>
                <w:szCs w:val="16"/>
              </w:rPr>
            </w:pPr>
            <w:r w:rsidRPr="00E17EF8">
              <w:rPr>
                <w:sz w:val="16"/>
                <w:szCs w:val="16"/>
              </w:rPr>
              <w:t>4.2.1</w:t>
            </w:r>
          </w:p>
        </w:tc>
      </w:tr>
      <w:tr w:rsidR="00E17EF8" w:rsidRPr="00E17EF8">
        <w:tc>
          <w:tcPr>
            <w:tcW w:w="1185"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w:t>
            </w:r>
            <w:proofErr w:type="spellStart"/>
            <w:r w:rsidRPr="00E17EF8">
              <w:rPr>
                <w:rFonts w:ascii="Courier New" w:hAnsi="Courier New" w:cs="Courier New"/>
                <w:b/>
                <w:color w:val="0070C0"/>
                <w:sz w:val="16"/>
                <w:szCs w:val="16"/>
              </w:rPr>
              <w:t>new</w:t>
            </w:r>
            <w:proofErr w:type="spellEnd"/>
          </w:p>
        </w:tc>
        <w:tc>
          <w:tcPr>
            <w:tcW w:w="1650"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w:t>
            </w:r>
            <w:proofErr w:type="spellStart"/>
            <w:r w:rsidRPr="00E17EF8">
              <w:rPr>
                <w:rFonts w:ascii="Courier New" w:hAnsi="Courier New" w:cs="Courier New"/>
                <w:b/>
                <w:color w:val="0070C0"/>
                <w:sz w:val="16"/>
                <w:szCs w:val="16"/>
              </w:rPr>
              <w:t>shift</w:t>
            </w:r>
            <w:proofErr w:type="spellEnd"/>
            <w:r w:rsidRPr="00E17EF8">
              <w:rPr>
                <w:rFonts w:ascii="Courier New" w:hAnsi="Courier New" w:cs="Courier New"/>
                <w:b/>
                <w:color w:val="0070C0"/>
                <w:sz w:val="16"/>
                <w:szCs w:val="16"/>
              </w:rPr>
              <w:t>&gt;</w:t>
            </w:r>
          </w:p>
        </w:tc>
        <w:tc>
          <w:tcPr>
            <w:tcW w:w="851" w:type="dxa"/>
            <w:tcMar>
              <w:top w:w="100" w:type="dxa"/>
              <w:left w:w="100" w:type="dxa"/>
              <w:bottom w:w="100" w:type="dxa"/>
              <w:right w:w="100" w:type="dxa"/>
            </w:tcMar>
          </w:tcPr>
          <w:p w:rsidR="00E17EF8" w:rsidRPr="00E17EF8" w:rsidRDefault="00E17EF8">
            <w:pPr>
              <w:spacing w:line="240" w:lineRule="auto"/>
              <w:contextualSpacing w:val="0"/>
              <w:rPr>
                <w:sz w:val="16"/>
                <w:szCs w:val="16"/>
              </w:rPr>
            </w:pPr>
            <w:r w:rsidRPr="00E17EF8">
              <w:rPr>
                <w:sz w:val="16"/>
                <w:szCs w:val="16"/>
              </w:rPr>
              <w:t>5.6</w:t>
            </w:r>
          </w:p>
        </w:tc>
      </w:tr>
      <w:tr w:rsidR="00E17EF8" w:rsidRPr="00E17EF8">
        <w:tc>
          <w:tcPr>
            <w:tcW w:w="1185"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w:t>
            </w:r>
            <w:proofErr w:type="spellStart"/>
            <w:r w:rsidRPr="00E17EF8">
              <w:rPr>
                <w:rFonts w:ascii="Courier New" w:hAnsi="Courier New" w:cs="Courier New"/>
                <w:b/>
                <w:color w:val="0070C0"/>
                <w:sz w:val="16"/>
                <w:szCs w:val="16"/>
              </w:rPr>
              <w:t>origin</w:t>
            </w:r>
            <w:proofErr w:type="spellEnd"/>
          </w:p>
        </w:tc>
        <w:tc>
          <w:tcPr>
            <w:tcW w:w="1650"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w:t>
            </w:r>
            <w:proofErr w:type="spellStart"/>
            <w:r w:rsidRPr="00E17EF8">
              <w:rPr>
                <w:rFonts w:ascii="Courier New" w:hAnsi="Courier New" w:cs="Courier New"/>
                <w:b/>
                <w:color w:val="0070C0"/>
                <w:sz w:val="16"/>
                <w:szCs w:val="16"/>
              </w:rPr>
              <w:t>timeline</w:t>
            </w:r>
            <w:proofErr w:type="spellEnd"/>
            <w:r w:rsidRPr="00E17EF8">
              <w:rPr>
                <w:rFonts w:ascii="Courier New" w:hAnsi="Courier New" w:cs="Courier New"/>
                <w:b/>
                <w:color w:val="0070C0"/>
                <w:sz w:val="16"/>
                <w:szCs w:val="16"/>
              </w:rPr>
              <w:t>&gt;</w:t>
            </w:r>
          </w:p>
        </w:tc>
        <w:tc>
          <w:tcPr>
            <w:tcW w:w="851" w:type="dxa"/>
            <w:tcMar>
              <w:top w:w="100" w:type="dxa"/>
              <w:left w:w="100" w:type="dxa"/>
              <w:bottom w:w="100" w:type="dxa"/>
              <w:right w:w="100" w:type="dxa"/>
            </w:tcMar>
          </w:tcPr>
          <w:p w:rsidR="00E17EF8" w:rsidRPr="00E17EF8" w:rsidRDefault="00E17EF8">
            <w:pPr>
              <w:spacing w:line="240" w:lineRule="auto"/>
              <w:contextualSpacing w:val="0"/>
              <w:rPr>
                <w:sz w:val="16"/>
                <w:szCs w:val="16"/>
              </w:rPr>
            </w:pPr>
            <w:r w:rsidRPr="00E17EF8">
              <w:rPr>
                <w:sz w:val="16"/>
                <w:szCs w:val="16"/>
              </w:rPr>
              <w:t>5.1</w:t>
            </w:r>
          </w:p>
        </w:tc>
      </w:tr>
      <w:tr w:rsidR="00E17EF8" w:rsidRPr="00E17EF8">
        <w:tc>
          <w:tcPr>
            <w:tcW w:w="1185"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w:t>
            </w:r>
            <w:proofErr w:type="spellStart"/>
            <w:r w:rsidRPr="00E17EF8">
              <w:rPr>
                <w:rFonts w:ascii="Courier New" w:hAnsi="Courier New" w:cs="Courier New"/>
                <w:b/>
                <w:color w:val="0070C0"/>
                <w:sz w:val="16"/>
                <w:szCs w:val="16"/>
              </w:rPr>
              <w:t>reason</w:t>
            </w:r>
            <w:proofErr w:type="spellEnd"/>
          </w:p>
        </w:tc>
        <w:tc>
          <w:tcPr>
            <w:tcW w:w="1650"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w:t>
            </w:r>
            <w:proofErr w:type="spellStart"/>
            <w:r w:rsidRPr="00E17EF8">
              <w:rPr>
                <w:rFonts w:ascii="Courier New" w:hAnsi="Courier New" w:cs="Courier New"/>
                <w:b/>
                <w:color w:val="0070C0"/>
                <w:sz w:val="16"/>
                <w:szCs w:val="16"/>
              </w:rPr>
              <w:t>unclear</w:t>
            </w:r>
            <w:proofErr w:type="spellEnd"/>
            <w:r w:rsidRPr="00E17EF8">
              <w:rPr>
                <w:rFonts w:ascii="Courier New" w:hAnsi="Courier New" w:cs="Courier New"/>
                <w:b/>
                <w:color w:val="0070C0"/>
                <w:sz w:val="16"/>
                <w:szCs w:val="16"/>
              </w:rPr>
              <w:t>&gt;</w:t>
            </w:r>
          </w:p>
        </w:tc>
        <w:tc>
          <w:tcPr>
            <w:tcW w:w="851" w:type="dxa"/>
            <w:tcMar>
              <w:top w:w="100" w:type="dxa"/>
              <w:left w:w="100" w:type="dxa"/>
              <w:bottom w:w="100" w:type="dxa"/>
              <w:right w:w="100" w:type="dxa"/>
            </w:tcMar>
          </w:tcPr>
          <w:p w:rsidR="00E17EF8" w:rsidRPr="00E17EF8" w:rsidRDefault="00E17EF8">
            <w:pPr>
              <w:spacing w:line="240" w:lineRule="auto"/>
              <w:contextualSpacing w:val="0"/>
              <w:rPr>
                <w:sz w:val="16"/>
                <w:szCs w:val="16"/>
              </w:rPr>
            </w:pPr>
            <w:r w:rsidRPr="00E17EF8">
              <w:rPr>
                <w:sz w:val="16"/>
                <w:szCs w:val="16"/>
              </w:rPr>
              <w:t>6.5</w:t>
            </w:r>
          </w:p>
        </w:tc>
      </w:tr>
      <w:tr w:rsidR="00E17EF8" w:rsidRPr="00E17EF8">
        <w:tc>
          <w:tcPr>
            <w:tcW w:w="1185"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lastRenderedPageBreak/>
              <w:t>@</w:t>
            </w:r>
            <w:proofErr w:type="spellStart"/>
            <w:r w:rsidRPr="00E17EF8">
              <w:rPr>
                <w:rFonts w:ascii="Courier New" w:hAnsi="Courier New" w:cs="Courier New"/>
                <w:b/>
                <w:color w:val="0070C0"/>
                <w:sz w:val="16"/>
                <w:szCs w:val="16"/>
              </w:rPr>
              <w:t>reason</w:t>
            </w:r>
            <w:proofErr w:type="spellEnd"/>
          </w:p>
        </w:tc>
        <w:tc>
          <w:tcPr>
            <w:tcW w:w="1650"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w:t>
            </w:r>
            <w:proofErr w:type="spellStart"/>
            <w:r w:rsidRPr="00E17EF8">
              <w:rPr>
                <w:rFonts w:ascii="Courier New" w:hAnsi="Courier New" w:cs="Courier New"/>
                <w:b/>
                <w:color w:val="0070C0"/>
                <w:sz w:val="16"/>
                <w:szCs w:val="16"/>
              </w:rPr>
              <w:t>gap</w:t>
            </w:r>
            <w:proofErr w:type="spellEnd"/>
            <w:r w:rsidRPr="00E17EF8">
              <w:rPr>
                <w:rFonts w:ascii="Courier New" w:hAnsi="Courier New" w:cs="Courier New"/>
                <w:b/>
                <w:color w:val="0070C0"/>
                <w:sz w:val="16"/>
                <w:szCs w:val="16"/>
              </w:rPr>
              <w:t>&gt;</w:t>
            </w:r>
          </w:p>
        </w:tc>
        <w:tc>
          <w:tcPr>
            <w:tcW w:w="851" w:type="dxa"/>
            <w:tcMar>
              <w:top w:w="100" w:type="dxa"/>
              <w:left w:w="100" w:type="dxa"/>
              <w:bottom w:w="100" w:type="dxa"/>
              <w:right w:w="100" w:type="dxa"/>
            </w:tcMar>
          </w:tcPr>
          <w:p w:rsidR="00E17EF8" w:rsidRPr="00E17EF8" w:rsidRDefault="00E17EF8">
            <w:pPr>
              <w:spacing w:line="240" w:lineRule="auto"/>
              <w:contextualSpacing w:val="0"/>
              <w:rPr>
                <w:sz w:val="16"/>
                <w:szCs w:val="16"/>
              </w:rPr>
            </w:pPr>
            <w:r w:rsidRPr="00E17EF8">
              <w:rPr>
                <w:sz w:val="16"/>
                <w:szCs w:val="16"/>
              </w:rPr>
              <w:t>6.5</w:t>
            </w:r>
          </w:p>
        </w:tc>
      </w:tr>
      <w:tr w:rsidR="00E17EF8" w:rsidRPr="00E17EF8">
        <w:tc>
          <w:tcPr>
            <w:tcW w:w="1185"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w:t>
            </w:r>
            <w:proofErr w:type="spellStart"/>
            <w:r w:rsidRPr="00E17EF8">
              <w:rPr>
                <w:rFonts w:ascii="Courier New" w:hAnsi="Courier New" w:cs="Courier New"/>
                <w:b/>
                <w:color w:val="0070C0"/>
                <w:sz w:val="16"/>
                <w:szCs w:val="16"/>
              </w:rPr>
              <w:t>rend</w:t>
            </w:r>
            <w:proofErr w:type="spellEnd"/>
          </w:p>
        </w:tc>
        <w:tc>
          <w:tcPr>
            <w:tcW w:w="1650"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&lt;pause&gt;</w:t>
            </w:r>
          </w:p>
        </w:tc>
        <w:tc>
          <w:tcPr>
            <w:tcW w:w="851" w:type="dxa"/>
            <w:tcMar>
              <w:top w:w="100" w:type="dxa"/>
              <w:left w:w="100" w:type="dxa"/>
              <w:bottom w:w="100" w:type="dxa"/>
              <w:right w:w="100" w:type="dxa"/>
            </w:tcMar>
          </w:tcPr>
          <w:p w:rsidR="00E17EF8" w:rsidRPr="00E17EF8" w:rsidRDefault="00E17EF8">
            <w:pPr>
              <w:spacing w:line="240" w:lineRule="auto"/>
              <w:contextualSpacing w:val="0"/>
              <w:rPr>
                <w:sz w:val="16"/>
                <w:szCs w:val="16"/>
              </w:rPr>
            </w:pPr>
            <w:r w:rsidRPr="00E17EF8">
              <w:rPr>
                <w:sz w:val="16"/>
                <w:szCs w:val="16"/>
              </w:rPr>
              <w:t>6.2</w:t>
            </w:r>
          </w:p>
        </w:tc>
      </w:tr>
      <w:tr w:rsidR="00E17EF8" w:rsidRPr="00E17EF8">
        <w:tc>
          <w:tcPr>
            <w:tcW w:w="1185"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w:t>
            </w:r>
            <w:proofErr w:type="spellStart"/>
            <w:r w:rsidRPr="00E17EF8">
              <w:rPr>
                <w:rFonts w:ascii="Courier New" w:hAnsi="Courier New" w:cs="Courier New"/>
                <w:b/>
                <w:color w:val="0070C0"/>
                <w:sz w:val="16"/>
                <w:szCs w:val="16"/>
              </w:rPr>
              <w:t>since</w:t>
            </w:r>
            <w:proofErr w:type="spellEnd"/>
          </w:p>
        </w:tc>
        <w:tc>
          <w:tcPr>
            <w:tcW w:w="1650"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w:t>
            </w:r>
            <w:proofErr w:type="spellStart"/>
            <w:r w:rsidRPr="00E17EF8">
              <w:rPr>
                <w:rFonts w:ascii="Courier New" w:hAnsi="Courier New" w:cs="Courier New"/>
                <w:b/>
                <w:color w:val="0070C0"/>
                <w:sz w:val="16"/>
                <w:szCs w:val="16"/>
              </w:rPr>
              <w:t>when</w:t>
            </w:r>
            <w:proofErr w:type="spellEnd"/>
            <w:r w:rsidRPr="00E17EF8">
              <w:rPr>
                <w:rFonts w:ascii="Courier New" w:hAnsi="Courier New" w:cs="Courier New"/>
                <w:b/>
                <w:color w:val="0070C0"/>
                <w:sz w:val="16"/>
                <w:szCs w:val="16"/>
              </w:rPr>
              <w:t>&gt;</w:t>
            </w:r>
          </w:p>
        </w:tc>
        <w:tc>
          <w:tcPr>
            <w:tcW w:w="851" w:type="dxa"/>
            <w:tcMar>
              <w:top w:w="100" w:type="dxa"/>
              <w:left w:w="100" w:type="dxa"/>
              <w:bottom w:w="100" w:type="dxa"/>
              <w:right w:w="100" w:type="dxa"/>
            </w:tcMar>
          </w:tcPr>
          <w:p w:rsidR="00E17EF8" w:rsidRPr="00E17EF8" w:rsidRDefault="00E17EF8">
            <w:pPr>
              <w:spacing w:line="240" w:lineRule="auto"/>
              <w:contextualSpacing w:val="0"/>
              <w:rPr>
                <w:sz w:val="16"/>
                <w:szCs w:val="16"/>
              </w:rPr>
            </w:pPr>
            <w:r w:rsidRPr="00E17EF8">
              <w:rPr>
                <w:sz w:val="16"/>
                <w:szCs w:val="16"/>
              </w:rPr>
              <w:t>5.1</w:t>
            </w:r>
          </w:p>
        </w:tc>
      </w:tr>
      <w:tr w:rsidR="00E17EF8" w:rsidRPr="00E17EF8">
        <w:tc>
          <w:tcPr>
            <w:tcW w:w="1185"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w:t>
            </w:r>
            <w:proofErr w:type="spellStart"/>
            <w:r w:rsidRPr="00E17EF8">
              <w:rPr>
                <w:rFonts w:ascii="Courier New" w:hAnsi="Courier New" w:cs="Courier New"/>
                <w:b/>
                <w:color w:val="0070C0"/>
                <w:sz w:val="16"/>
                <w:szCs w:val="16"/>
              </w:rPr>
              <w:t>start</w:t>
            </w:r>
            <w:proofErr w:type="spellEnd"/>
          </w:p>
        </w:tc>
        <w:tc>
          <w:tcPr>
            <w:tcW w:w="1650"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&lt;u&gt;</w:t>
            </w:r>
          </w:p>
        </w:tc>
        <w:tc>
          <w:tcPr>
            <w:tcW w:w="851" w:type="dxa"/>
            <w:tcMar>
              <w:top w:w="100" w:type="dxa"/>
              <w:left w:w="100" w:type="dxa"/>
              <w:bottom w:w="100" w:type="dxa"/>
              <w:right w:w="100" w:type="dxa"/>
            </w:tcMar>
          </w:tcPr>
          <w:p w:rsidR="00E17EF8" w:rsidRPr="00E17EF8" w:rsidRDefault="00E17EF8">
            <w:pPr>
              <w:spacing w:line="240" w:lineRule="auto"/>
              <w:contextualSpacing w:val="0"/>
              <w:rPr>
                <w:sz w:val="16"/>
                <w:szCs w:val="16"/>
              </w:rPr>
            </w:pPr>
            <w:r w:rsidRPr="00E17EF8">
              <w:rPr>
                <w:sz w:val="16"/>
                <w:szCs w:val="16"/>
              </w:rPr>
              <w:t>5.2</w:t>
            </w:r>
          </w:p>
        </w:tc>
      </w:tr>
      <w:tr w:rsidR="009E24CD" w:rsidRPr="00E17EF8">
        <w:tc>
          <w:tcPr>
            <w:tcW w:w="1185" w:type="dxa"/>
            <w:tcMar>
              <w:top w:w="100" w:type="dxa"/>
              <w:left w:w="100" w:type="dxa"/>
              <w:bottom w:w="100" w:type="dxa"/>
              <w:right w:w="100" w:type="dxa"/>
            </w:tcMar>
          </w:tcPr>
          <w:p w:rsidR="009E24CD" w:rsidRPr="00E17EF8" w:rsidRDefault="009E24CD" w:rsidP="009E24CD">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w:t>
            </w:r>
            <w:proofErr w:type="spellStart"/>
            <w:r w:rsidRPr="00E17EF8">
              <w:rPr>
                <w:rFonts w:ascii="Courier New" w:hAnsi="Courier New" w:cs="Courier New"/>
                <w:b/>
                <w:color w:val="0070C0"/>
                <w:sz w:val="16"/>
                <w:szCs w:val="16"/>
              </w:rPr>
              <w:t>start</w:t>
            </w:r>
            <w:proofErr w:type="spellEnd"/>
          </w:p>
        </w:tc>
        <w:tc>
          <w:tcPr>
            <w:tcW w:w="1650" w:type="dxa"/>
            <w:tcMar>
              <w:top w:w="100" w:type="dxa"/>
              <w:left w:w="100" w:type="dxa"/>
              <w:bottom w:w="100" w:type="dxa"/>
              <w:right w:w="100" w:type="dxa"/>
            </w:tcMar>
          </w:tcPr>
          <w:p w:rsidR="009E24CD" w:rsidRPr="00E17EF8" w:rsidRDefault="009E24CD" w:rsidP="009E24CD">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w:t>
            </w:r>
            <w:proofErr w:type="spellStart"/>
            <w:r w:rsidRPr="00E17EF8">
              <w:rPr>
                <w:rFonts w:ascii="Courier New" w:hAnsi="Courier New" w:cs="Courier New"/>
                <w:b/>
                <w:color w:val="0070C0"/>
                <w:sz w:val="16"/>
                <w:szCs w:val="16"/>
              </w:rPr>
              <w:t>annotat</w:t>
            </w:r>
            <w:r>
              <w:rPr>
                <w:rFonts w:ascii="Courier New" w:hAnsi="Courier New" w:cs="Courier New"/>
                <w:b/>
                <w:color w:val="0070C0"/>
                <w:sz w:val="16"/>
                <w:szCs w:val="16"/>
              </w:rPr>
              <w:t>ionGrp</w:t>
            </w:r>
            <w:proofErr w:type="spellEnd"/>
            <w:r w:rsidRPr="00E17EF8">
              <w:rPr>
                <w:rFonts w:ascii="Courier New" w:hAnsi="Courier New" w:cs="Courier New"/>
                <w:b/>
                <w:color w:val="0070C0"/>
                <w:sz w:val="16"/>
                <w:szCs w:val="16"/>
              </w:rPr>
              <w:t>&gt;</w:t>
            </w:r>
          </w:p>
        </w:tc>
        <w:tc>
          <w:tcPr>
            <w:tcW w:w="851" w:type="dxa"/>
            <w:tcMar>
              <w:top w:w="100" w:type="dxa"/>
              <w:left w:w="100" w:type="dxa"/>
              <w:bottom w:w="100" w:type="dxa"/>
              <w:right w:w="100" w:type="dxa"/>
            </w:tcMar>
          </w:tcPr>
          <w:p w:rsidR="009E24CD" w:rsidRPr="00E17EF8" w:rsidRDefault="009E24CD" w:rsidP="009E24CD">
            <w:pPr>
              <w:spacing w:line="240" w:lineRule="auto"/>
              <w:contextualSpacing w:val="0"/>
              <w:rPr>
                <w:sz w:val="16"/>
                <w:szCs w:val="16"/>
              </w:rPr>
            </w:pPr>
            <w:r w:rsidRPr="00E17EF8">
              <w:rPr>
                <w:sz w:val="16"/>
                <w:szCs w:val="16"/>
              </w:rPr>
              <w:t>5.4</w:t>
            </w:r>
          </w:p>
        </w:tc>
      </w:tr>
      <w:tr w:rsidR="00E17EF8" w:rsidRPr="00E17EF8">
        <w:tc>
          <w:tcPr>
            <w:tcW w:w="1185"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w:t>
            </w:r>
            <w:proofErr w:type="spellStart"/>
            <w:r w:rsidRPr="00E17EF8">
              <w:rPr>
                <w:rFonts w:ascii="Courier New" w:hAnsi="Courier New" w:cs="Courier New"/>
                <w:b/>
                <w:color w:val="0070C0"/>
                <w:sz w:val="16"/>
                <w:szCs w:val="16"/>
              </w:rPr>
              <w:t>start</w:t>
            </w:r>
            <w:proofErr w:type="spellEnd"/>
          </w:p>
        </w:tc>
        <w:tc>
          <w:tcPr>
            <w:tcW w:w="1650"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w:t>
            </w:r>
            <w:proofErr w:type="spellStart"/>
            <w:r w:rsidRPr="00E17EF8">
              <w:rPr>
                <w:rFonts w:ascii="Courier New" w:hAnsi="Courier New" w:cs="Courier New"/>
                <w:b/>
                <w:color w:val="0070C0"/>
                <w:sz w:val="16"/>
                <w:szCs w:val="16"/>
              </w:rPr>
              <w:t>incident</w:t>
            </w:r>
            <w:proofErr w:type="spellEnd"/>
            <w:r w:rsidRPr="00E17EF8">
              <w:rPr>
                <w:rFonts w:ascii="Courier New" w:hAnsi="Courier New" w:cs="Courier New"/>
                <w:b/>
                <w:color w:val="0070C0"/>
                <w:sz w:val="16"/>
                <w:szCs w:val="16"/>
              </w:rPr>
              <w:t>&gt;</w:t>
            </w:r>
          </w:p>
        </w:tc>
        <w:tc>
          <w:tcPr>
            <w:tcW w:w="851" w:type="dxa"/>
            <w:tcMar>
              <w:top w:w="100" w:type="dxa"/>
              <w:left w:w="100" w:type="dxa"/>
              <w:bottom w:w="100" w:type="dxa"/>
              <w:right w:w="100" w:type="dxa"/>
            </w:tcMar>
          </w:tcPr>
          <w:p w:rsidR="00E17EF8" w:rsidRPr="00E17EF8" w:rsidRDefault="00E17EF8">
            <w:pPr>
              <w:spacing w:line="240" w:lineRule="auto"/>
              <w:contextualSpacing w:val="0"/>
              <w:rPr>
                <w:sz w:val="16"/>
                <w:szCs w:val="16"/>
              </w:rPr>
            </w:pPr>
            <w:bookmarkStart w:id="532" w:name="h.ofbo338al2sj" w:colFirst="0" w:colLast="0"/>
            <w:bookmarkEnd w:id="532"/>
            <w:r w:rsidRPr="00E17EF8">
              <w:rPr>
                <w:sz w:val="16"/>
                <w:szCs w:val="16"/>
              </w:rPr>
              <w:t>5.5</w:t>
            </w:r>
          </w:p>
          <w:p w:rsidR="00E17EF8" w:rsidRPr="00E17EF8" w:rsidRDefault="00E17EF8">
            <w:pPr>
              <w:spacing w:line="240" w:lineRule="auto"/>
              <w:contextualSpacing w:val="0"/>
              <w:rPr>
                <w:sz w:val="16"/>
                <w:szCs w:val="16"/>
              </w:rPr>
            </w:pPr>
            <w:r w:rsidRPr="00E17EF8">
              <w:rPr>
                <w:sz w:val="16"/>
                <w:szCs w:val="16"/>
              </w:rPr>
              <w:t>6.3</w:t>
            </w:r>
          </w:p>
        </w:tc>
      </w:tr>
      <w:tr w:rsidR="00E17EF8" w:rsidRPr="00E17EF8">
        <w:tc>
          <w:tcPr>
            <w:tcW w:w="1185"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w:t>
            </w:r>
            <w:proofErr w:type="spellStart"/>
            <w:r w:rsidRPr="00E17EF8">
              <w:rPr>
                <w:rFonts w:ascii="Courier New" w:hAnsi="Courier New" w:cs="Courier New"/>
                <w:b/>
                <w:color w:val="0070C0"/>
                <w:sz w:val="16"/>
                <w:szCs w:val="16"/>
              </w:rPr>
              <w:t>start</w:t>
            </w:r>
            <w:proofErr w:type="spellEnd"/>
          </w:p>
        </w:tc>
        <w:tc>
          <w:tcPr>
            <w:tcW w:w="1650"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&lt;pause&gt;</w:t>
            </w:r>
          </w:p>
        </w:tc>
        <w:tc>
          <w:tcPr>
            <w:tcW w:w="851" w:type="dxa"/>
            <w:tcMar>
              <w:top w:w="100" w:type="dxa"/>
              <w:left w:w="100" w:type="dxa"/>
              <w:bottom w:w="100" w:type="dxa"/>
              <w:right w:w="100" w:type="dxa"/>
            </w:tcMar>
          </w:tcPr>
          <w:p w:rsidR="00E17EF8" w:rsidRPr="00E17EF8" w:rsidRDefault="00E17EF8">
            <w:pPr>
              <w:spacing w:line="240" w:lineRule="auto"/>
              <w:contextualSpacing w:val="0"/>
              <w:rPr>
                <w:sz w:val="16"/>
                <w:szCs w:val="16"/>
              </w:rPr>
            </w:pPr>
            <w:r w:rsidRPr="00E17EF8">
              <w:rPr>
                <w:sz w:val="16"/>
                <w:szCs w:val="16"/>
              </w:rPr>
              <w:t>5.5</w:t>
            </w:r>
          </w:p>
        </w:tc>
      </w:tr>
      <w:tr w:rsidR="00E17EF8" w:rsidRPr="00E17EF8">
        <w:tc>
          <w:tcPr>
            <w:tcW w:w="1185"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w:t>
            </w:r>
            <w:proofErr w:type="spellStart"/>
            <w:r w:rsidRPr="00E17EF8">
              <w:rPr>
                <w:rFonts w:ascii="Courier New" w:hAnsi="Courier New" w:cs="Courier New"/>
                <w:b/>
                <w:color w:val="0070C0"/>
                <w:sz w:val="16"/>
                <w:szCs w:val="16"/>
              </w:rPr>
              <w:t>subtype</w:t>
            </w:r>
            <w:proofErr w:type="spellEnd"/>
          </w:p>
        </w:tc>
        <w:tc>
          <w:tcPr>
            <w:tcW w:w="1650"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&lt;div&gt;</w:t>
            </w:r>
          </w:p>
        </w:tc>
        <w:tc>
          <w:tcPr>
            <w:tcW w:w="851" w:type="dxa"/>
            <w:tcMar>
              <w:top w:w="100" w:type="dxa"/>
              <w:left w:w="100" w:type="dxa"/>
              <w:bottom w:w="100" w:type="dxa"/>
              <w:right w:w="100" w:type="dxa"/>
            </w:tcMar>
          </w:tcPr>
          <w:p w:rsidR="00E17EF8" w:rsidRPr="00E17EF8" w:rsidRDefault="00E17EF8">
            <w:pPr>
              <w:spacing w:line="240" w:lineRule="auto"/>
              <w:contextualSpacing w:val="0"/>
              <w:rPr>
                <w:sz w:val="16"/>
                <w:szCs w:val="16"/>
              </w:rPr>
            </w:pPr>
            <w:r w:rsidRPr="00E17EF8">
              <w:rPr>
                <w:sz w:val="16"/>
                <w:szCs w:val="16"/>
              </w:rPr>
              <w:t>5.7</w:t>
            </w:r>
          </w:p>
        </w:tc>
      </w:tr>
      <w:tr w:rsidR="00E17EF8" w:rsidRPr="00E17EF8">
        <w:tc>
          <w:tcPr>
            <w:tcW w:w="1185"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w:t>
            </w:r>
            <w:proofErr w:type="spellStart"/>
            <w:r w:rsidRPr="00E17EF8">
              <w:rPr>
                <w:rFonts w:ascii="Courier New" w:hAnsi="Courier New" w:cs="Courier New"/>
                <w:b/>
                <w:color w:val="0070C0"/>
                <w:sz w:val="16"/>
                <w:szCs w:val="16"/>
              </w:rPr>
              <w:t>subtype</w:t>
            </w:r>
            <w:proofErr w:type="spellEnd"/>
          </w:p>
        </w:tc>
        <w:tc>
          <w:tcPr>
            <w:tcW w:w="1650"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w:t>
            </w:r>
            <w:proofErr w:type="spellStart"/>
            <w:r w:rsidRPr="00E17EF8">
              <w:rPr>
                <w:rFonts w:ascii="Courier New" w:hAnsi="Courier New" w:cs="Courier New"/>
                <w:b/>
                <w:color w:val="0070C0"/>
                <w:sz w:val="16"/>
                <w:szCs w:val="16"/>
              </w:rPr>
              <w:t>seg</w:t>
            </w:r>
            <w:proofErr w:type="spellEnd"/>
            <w:r w:rsidRPr="00E17EF8">
              <w:rPr>
                <w:rFonts w:ascii="Courier New" w:hAnsi="Courier New" w:cs="Courier New"/>
                <w:b/>
                <w:color w:val="0070C0"/>
                <w:sz w:val="16"/>
                <w:szCs w:val="16"/>
              </w:rPr>
              <w:t>&gt;</w:t>
            </w:r>
          </w:p>
        </w:tc>
        <w:tc>
          <w:tcPr>
            <w:tcW w:w="851" w:type="dxa"/>
            <w:tcMar>
              <w:top w:w="100" w:type="dxa"/>
              <w:left w:w="100" w:type="dxa"/>
              <w:bottom w:w="100" w:type="dxa"/>
              <w:right w:w="100" w:type="dxa"/>
            </w:tcMar>
          </w:tcPr>
          <w:p w:rsidR="00E17EF8" w:rsidRPr="00E17EF8" w:rsidRDefault="00E17EF8">
            <w:pPr>
              <w:spacing w:line="240" w:lineRule="auto"/>
              <w:contextualSpacing w:val="0"/>
              <w:rPr>
                <w:sz w:val="16"/>
                <w:szCs w:val="16"/>
              </w:rPr>
            </w:pPr>
            <w:r w:rsidRPr="00E17EF8">
              <w:rPr>
                <w:sz w:val="16"/>
                <w:szCs w:val="16"/>
              </w:rPr>
              <w:t>6.6</w:t>
            </w:r>
          </w:p>
        </w:tc>
      </w:tr>
      <w:tr w:rsidR="00E17EF8" w:rsidRPr="00E17EF8">
        <w:tc>
          <w:tcPr>
            <w:tcW w:w="1185"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w:t>
            </w:r>
            <w:proofErr w:type="spellStart"/>
            <w:r w:rsidRPr="00E17EF8">
              <w:rPr>
                <w:rFonts w:ascii="Courier New" w:hAnsi="Courier New" w:cs="Courier New"/>
                <w:b/>
                <w:color w:val="0070C0"/>
                <w:sz w:val="16"/>
                <w:szCs w:val="16"/>
              </w:rPr>
              <w:t>synch</w:t>
            </w:r>
            <w:proofErr w:type="spellEnd"/>
          </w:p>
        </w:tc>
        <w:tc>
          <w:tcPr>
            <w:tcW w:w="1650"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w:t>
            </w:r>
            <w:proofErr w:type="spellStart"/>
            <w:r w:rsidRPr="00E17EF8">
              <w:rPr>
                <w:rFonts w:ascii="Courier New" w:hAnsi="Courier New" w:cs="Courier New"/>
                <w:b/>
                <w:color w:val="0070C0"/>
                <w:sz w:val="16"/>
                <w:szCs w:val="16"/>
              </w:rPr>
              <w:t>shift</w:t>
            </w:r>
            <w:proofErr w:type="spellEnd"/>
            <w:r w:rsidRPr="00E17EF8">
              <w:rPr>
                <w:rFonts w:ascii="Courier New" w:hAnsi="Courier New" w:cs="Courier New"/>
                <w:b/>
                <w:color w:val="0070C0"/>
                <w:sz w:val="16"/>
                <w:szCs w:val="16"/>
              </w:rPr>
              <w:t>&gt;</w:t>
            </w:r>
          </w:p>
        </w:tc>
        <w:tc>
          <w:tcPr>
            <w:tcW w:w="851" w:type="dxa"/>
            <w:tcMar>
              <w:top w:w="100" w:type="dxa"/>
              <w:left w:w="100" w:type="dxa"/>
              <w:bottom w:w="100" w:type="dxa"/>
              <w:right w:w="100" w:type="dxa"/>
            </w:tcMar>
          </w:tcPr>
          <w:p w:rsidR="00E17EF8" w:rsidRPr="00E17EF8" w:rsidRDefault="00E17EF8">
            <w:pPr>
              <w:spacing w:line="240" w:lineRule="auto"/>
              <w:contextualSpacing w:val="0"/>
              <w:rPr>
                <w:sz w:val="16"/>
                <w:szCs w:val="16"/>
              </w:rPr>
            </w:pPr>
            <w:r w:rsidRPr="00E17EF8">
              <w:rPr>
                <w:sz w:val="16"/>
                <w:szCs w:val="16"/>
              </w:rPr>
              <w:t>5.6</w:t>
            </w:r>
          </w:p>
        </w:tc>
      </w:tr>
      <w:tr w:rsidR="00E17EF8" w:rsidRPr="00E17EF8">
        <w:tc>
          <w:tcPr>
            <w:tcW w:w="1185"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w:t>
            </w:r>
            <w:proofErr w:type="spellStart"/>
            <w:r w:rsidRPr="00E17EF8">
              <w:rPr>
                <w:rFonts w:ascii="Courier New" w:hAnsi="Courier New" w:cs="Courier New"/>
                <w:b/>
                <w:color w:val="0070C0"/>
                <w:sz w:val="16"/>
                <w:szCs w:val="16"/>
              </w:rPr>
              <w:t>synch</w:t>
            </w:r>
            <w:proofErr w:type="spellEnd"/>
          </w:p>
        </w:tc>
        <w:tc>
          <w:tcPr>
            <w:tcW w:w="1650"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w:t>
            </w:r>
            <w:proofErr w:type="spellStart"/>
            <w:r w:rsidRPr="00E17EF8">
              <w:rPr>
                <w:rFonts w:ascii="Courier New" w:hAnsi="Courier New" w:cs="Courier New"/>
                <w:b/>
                <w:color w:val="0070C0"/>
                <w:sz w:val="16"/>
                <w:szCs w:val="16"/>
              </w:rPr>
              <w:t>anchor</w:t>
            </w:r>
            <w:proofErr w:type="spellEnd"/>
            <w:r w:rsidRPr="00E17EF8">
              <w:rPr>
                <w:rFonts w:ascii="Courier New" w:hAnsi="Courier New" w:cs="Courier New"/>
                <w:b/>
                <w:color w:val="0070C0"/>
                <w:sz w:val="16"/>
                <w:szCs w:val="16"/>
              </w:rPr>
              <w:t>&gt;</w:t>
            </w:r>
          </w:p>
        </w:tc>
        <w:tc>
          <w:tcPr>
            <w:tcW w:w="851" w:type="dxa"/>
            <w:tcMar>
              <w:top w:w="100" w:type="dxa"/>
              <w:left w:w="100" w:type="dxa"/>
              <w:bottom w:w="100" w:type="dxa"/>
              <w:right w:w="100" w:type="dxa"/>
            </w:tcMar>
          </w:tcPr>
          <w:p w:rsidR="00E17EF8" w:rsidRPr="00E17EF8" w:rsidRDefault="00E17EF8">
            <w:pPr>
              <w:spacing w:line="240" w:lineRule="auto"/>
              <w:contextualSpacing w:val="0"/>
              <w:rPr>
                <w:sz w:val="16"/>
                <w:szCs w:val="16"/>
              </w:rPr>
            </w:pPr>
            <w:r w:rsidRPr="00E17EF8">
              <w:rPr>
                <w:sz w:val="16"/>
                <w:szCs w:val="16"/>
              </w:rPr>
              <w:t>5.2</w:t>
            </w:r>
          </w:p>
        </w:tc>
      </w:tr>
      <w:tr w:rsidR="00E17EF8" w:rsidRPr="00E17EF8">
        <w:tc>
          <w:tcPr>
            <w:tcW w:w="1185"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w:t>
            </w:r>
            <w:proofErr w:type="spellStart"/>
            <w:r w:rsidRPr="00E17EF8">
              <w:rPr>
                <w:rFonts w:ascii="Courier New" w:hAnsi="Courier New" w:cs="Courier New"/>
                <w:b/>
                <w:color w:val="0070C0"/>
                <w:sz w:val="16"/>
                <w:szCs w:val="16"/>
              </w:rPr>
              <w:t>to</w:t>
            </w:r>
            <w:proofErr w:type="spellEnd"/>
          </w:p>
        </w:tc>
        <w:tc>
          <w:tcPr>
            <w:tcW w:w="1650"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&lt;span&gt;</w:t>
            </w:r>
          </w:p>
        </w:tc>
        <w:tc>
          <w:tcPr>
            <w:tcW w:w="851" w:type="dxa"/>
            <w:tcMar>
              <w:top w:w="100" w:type="dxa"/>
              <w:left w:w="100" w:type="dxa"/>
              <w:bottom w:w="100" w:type="dxa"/>
              <w:right w:w="100" w:type="dxa"/>
            </w:tcMar>
          </w:tcPr>
          <w:p w:rsidR="00E17EF8" w:rsidRPr="00E17EF8" w:rsidRDefault="00E17EF8">
            <w:pPr>
              <w:spacing w:line="240" w:lineRule="auto"/>
              <w:contextualSpacing w:val="0"/>
              <w:rPr>
                <w:sz w:val="16"/>
                <w:szCs w:val="16"/>
              </w:rPr>
            </w:pPr>
            <w:r w:rsidRPr="00E17EF8">
              <w:rPr>
                <w:sz w:val="16"/>
                <w:szCs w:val="16"/>
              </w:rPr>
              <w:t>5.3</w:t>
            </w:r>
          </w:p>
        </w:tc>
      </w:tr>
      <w:tr w:rsidR="00E17EF8" w:rsidRPr="00E17EF8">
        <w:tc>
          <w:tcPr>
            <w:tcW w:w="1185"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w:t>
            </w:r>
            <w:proofErr w:type="spellStart"/>
            <w:r w:rsidRPr="00E17EF8">
              <w:rPr>
                <w:rFonts w:ascii="Courier New" w:hAnsi="Courier New" w:cs="Courier New"/>
                <w:b/>
                <w:color w:val="0070C0"/>
                <w:sz w:val="16"/>
                <w:szCs w:val="16"/>
              </w:rPr>
              <w:t>trans</w:t>
            </w:r>
            <w:proofErr w:type="spellEnd"/>
          </w:p>
        </w:tc>
        <w:tc>
          <w:tcPr>
            <w:tcW w:w="1650"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&lt;u&gt;</w:t>
            </w:r>
          </w:p>
        </w:tc>
        <w:tc>
          <w:tcPr>
            <w:tcW w:w="851" w:type="dxa"/>
            <w:tcMar>
              <w:top w:w="100" w:type="dxa"/>
              <w:left w:w="100" w:type="dxa"/>
              <w:bottom w:w="100" w:type="dxa"/>
              <w:right w:w="100" w:type="dxa"/>
            </w:tcMar>
          </w:tcPr>
          <w:p w:rsidR="00E17EF8" w:rsidRPr="00E17EF8" w:rsidRDefault="00E17EF8">
            <w:pPr>
              <w:spacing w:line="240" w:lineRule="auto"/>
              <w:contextualSpacing w:val="0"/>
              <w:rPr>
                <w:sz w:val="16"/>
                <w:szCs w:val="16"/>
              </w:rPr>
            </w:pPr>
            <w:r w:rsidRPr="00E17EF8">
              <w:rPr>
                <w:sz w:val="16"/>
                <w:szCs w:val="16"/>
              </w:rPr>
              <w:t>5.2</w:t>
            </w:r>
          </w:p>
        </w:tc>
      </w:tr>
      <w:tr w:rsidR="00E17EF8" w:rsidRPr="00E17EF8">
        <w:tc>
          <w:tcPr>
            <w:tcW w:w="1185"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@type</w:t>
            </w:r>
          </w:p>
        </w:tc>
        <w:tc>
          <w:tcPr>
            <w:tcW w:w="1650"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w:t>
            </w:r>
            <w:proofErr w:type="spellStart"/>
            <w:r w:rsidRPr="00E17EF8">
              <w:rPr>
                <w:rFonts w:ascii="Courier New" w:hAnsi="Courier New" w:cs="Courier New"/>
                <w:b/>
                <w:color w:val="0070C0"/>
                <w:sz w:val="16"/>
                <w:szCs w:val="16"/>
              </w:rPr>
              <w:t>recording</w:t>
            </w:r>
            <w:proofErr w:type="spellEnd"/>
            <w:r w:rsidRPr="00E17EF8">
              <w:rPr>
                <w:rFonts w:ascii="Courier New" w:hAnsi="Courier New" w:cs="Courier New"/>
                <w:b/>
                <w:color w:val="0070C0"/>
                <w:sz w:val="16"/>
                <w:szCs w:val="16"/>
              </w:rPr>
              <w:t>&gt;</w:t>
            </w:r>
          </w:p>
        </w:tc>
        <w:tc>
          <w:tcPr>
            <w:tcW w:w="851" w:type="dxa"/>
            <w:tcMar>
              <w:top w:w="100" w:type="dxa"/>
              <w:left w:w="100" w:type="dxa"/>
              <w:bottom w:w="100" w:type="dxa"/>
              <w:right w:w="100" w:type="dxa"/>
            </w:tcMar>
          </w:tcPr>
          <w:p w:rsidR="00E17EF8" w:rsidRPr="00E17EF8" w:rsidRDefault="00E17EF8">
            <w:pPr>
              <w:spacing w:line="240" w:lineRule="auto"/>
              <w:contextualSpacing w:val="0"/>
              <w:rPr>
                <w:sz w:val="16"/>
                <w:szCs w:val="16"/>
              </w:rPr>
            </w:pPr>
            <w:r w:rsidRPr="00E17EF8">
              <w:rPr>
                <w:sz w:val="16"/>
                <w:szCs w:val="16"/>
              </w:rPr>
              <w:t>4.1.2</w:t>
            </w:r>
          </w:p>
        </w:tc>
      </w:tr>
      <w:tr w:rsidR="00E17EF8" w:rsidRPr="00E17EF8">
        <w:tc>
          <w:tcPr>
            <w:tcW w:w="1185"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@type</w:t>
            </w:r>
          </w:p>
        </w:tc>
        <w:tc>
          <w:tcPr>
            <w:tcW w:w="1650"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&lt;u&gt;</w:t>
            </w:r>
          </w:p>
        </w:tc>
        <w:tc>
          <w:tcPr>
            <w:tcW w:w="851" w:type="dxa"/>
            <w:tcMar>
              <w:top w:w="100" w:type="dxa"/>
              <w:left w:w="100" w:type="dxa"/>
              <w:bottom w:w="100" w:type="dxa"/>
              <w:right w:w="100" w:type="dxa"/>
            </w:tcMar>
          </w:tcPr>
          <w:p w:rsidR="00E17EF8" w:rsidRPr="00E17EF8" w:rsidRDefault="00E17EF8">
            <w:pPr>
              <w:spacing w:line="240" w:lineRule="auto"/>
              <w:contextualSpacing w:val="0"/>
              <w:rPr>
                <w:sz w:val="16"/>
                <w:szCs w:val="16"/>
              </w:rPr>
            </w:pPr>
            <w:r w:rsidRPr="00E17EF8">
              <w:rPr>
                <w:sz w:val="16"/>
                <w:szCs w:val="16"/>
              </w:rPr>
              <w:t>5.2</w:t>
            </w:r>
          </w:p>
        </w:tc>
      </w:tr>
      <w:tr w:rsidR="00E17EF8" w:rsidRPr="00E17EF8">
        <w:tc>
          <w:tcPr>
            <w:tcW w:w="1185"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@type</w:t>
            </w:r>
          </w:p>
        </w:tc>
        <w:tc>
          <w:tcPr>
            <w:tcW w:w="1650"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w:t>
            </w:r>
            <w:proofErr w:type="spellStart"/>
            <w:r w:rsidRPr="00E17EF8">
              <w:rPr>
                <w:rFonts w:ascii="Courier New" w:hAnsi="Courier New" w:cs="Courier New"/>
                <w:b/>
                <w:color w:val="0070C0"/>
                <w:sz w:val="16"/>
                <w:szCs w:val="16"/>
              </w:rPr>
              <w:t>spanGrp</w:t>
            </w:r>
            <w:proofErr w:type="spellEnd"/>
            <w:r w:rsidRPr="00E17EF8">
              <w:rPr>
                <w:rFonts w:ascii="Courier New" w:hAnsi="Courier New" w:cs="Courier New"/>
                <w:b/>
                <w:color w:val="0070C0"/>
                <w:sz w:val="16"/>
                <w:szCs w:val="16"/>
              </w:rPr>
              <w:t>&gt;</w:t>
            </w:r>
          </w:p>
        </w:tc>
        <w:tc>
          <w:tcPr>
            <w:tcW w:w="851" w:type="dxa"/>
            <w:tcMar>
              <w:top w:w="100" w:type="dxa"/>
              <w:left w:w="100" w:type="dxa"/>
              <w:bottom w:w="100" w:type="dxa"/>
              <w:right w:w="100" w:type="dxa"/>
            </w:tcMar>
          </w:tcPr>
          <w:p w:rsidR="00E17EF8" w:rsidRPr="00E17EF8" w:rsidRDefault="00E17EF8">
            <w:pPr>
              <w:spacing w:line="240" w:lineRule="auto"/>
              <w:contextualSpacing w:val="0"/>
              <w:rPr>
                <w:sz w:val="16"/>
                <w:szCs w:val="16"/>
              </w:rPr>
            </w:pPr>
            <w:r w:rsidRPr="00E17EF8">
              <w:rPr>
                <w:sz w:val="16"/>
                <w:szCs w:val="16"/>
              </w:rPr>
              <w:t>5.3</w:t>
            </w:r>
          </w:p>
        </w:tc>
      </w:tr>
      <w:tr w:rsidR="00E17EF8" w:rsidRPr="00E17EF8">
        <w:tc>
          <w:tcPr>
            <w:tcW w:w="1185"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@type</w:t>
            </w:r>
          </w:p>
        </w:tc>
        <w:tc>
          <w:tcPr>
            <w:tcW w:w="1650"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&lt;pause&gt;</w:t>
            </w:r>
          </w:p>
        </w:tc>
        <w:tc>
          <w:tcPr>
            <w:tcW w:w="851" w:type="dxa"/>
            <w:tcMar>
              <w:top w:w="100" w:type="dxa"/>
              <w:left w:w="100" w:type="dxa"/>
              <w:bottom w:w="100" w:type="dxa"/>
              <w:right w:w="100" w:type="dxa"/>
            </w:tcMar>
          </w:tcPr>
          <w:p w:rsidR="00E17EF8" w:rsidRPr="00E17EF8" w:rsidRDefault="00E17EF8">
            <w:pPr>
              <w:spacing w:line="240" w:lineRule="auto"/>
              <w:contextualSpacing w:val="0"/>
              <w:rPr>
                <w:sz w:val="16"/>
                <w:szCs w:val="16"/>
              </w:rPr>
            </w:pPr>
            <w:bookmarkStart w:id="533" w:name="h.oaflot7wtpm5" w:colFirst="0" w:colLast="0"/>
            <w:bookmarkEnd w:id="533"/>
            <w:r w:rsidRPr="00E17EF8">
              <w:rPr>
                <w:sz w:val="16"/>
                <w:szCs w:val="16"/>
              </w:rPr>
              <w:t>5.5</w:t>
            </w:r>
          </w:p>
          <w:p w:rsidR="00E17EF8" w:rsidRPr="00E17EF8" w:rsidRDefault="00E17EF8">
            <w:pPr>
              <w:spacing w:line="240" w:lineRule="auto"/>
              <w:contextualSpacing w:val="0"/>
              <w:rPr>
                <w:sz w:val="16"/>
                <w:szCs w:val="16"/>
              </w:rPr>
            </w:pPr>
            <w:r w:rsidRPr="00E17EF8">
              <w:rPr>
                <w:sz w:val="16"/>
                <w:szCs w:val="16"/>
              </w:rPr>
              <w:t>6.2</w:t>
            </w:r>
          </w:p>
        </w:tc>
      </w:tr>
      <w:tr w:rsidR="00E17EF8" w:rsidRPr="00E17EF8">
        <w:tc>
          <w:tcPr>
            <w:tcW w:w="1185"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@type</w:t>
            </w:r>
          </w:p>
        </w:tc>
        <w:tc>
          <w:tcPr>
            <w:tcW w:w="1650"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&lt;div&gt;</w:t>
            </w:r>
          </w:p>
        </w:tc>
        <w:tc>
          <w:tcPr>
            <w:tcW w:w="851" w:type="dxa"/>
            <w:tcMar>
              <w:top w:w="100" w:type="dxa"/>
              <w:left w:w="100" w:type="dxa"/>
              <w:bottom w:w="100" w:type="dxa"/>
              <w:right w:w="100" w:type="dxa"/>
            </w:tcMar>
          </w:tcPr>
          <w:p w:rsidR="00E17EF8" w:rsidRPr="00E17EF8" w:rsidRDefault="00E17EF8">
            <w:pPr>
              <w:spacing w:line="240" w:lineRule="auto"/>
              <w:contextualSpacing w:val="0"/>
              <w:rPr>
                <w:sz w:val="16"/>
                <w:szCs w:val="16"/>
              </w:rPr>
            </w:pPr>
            <w:r w:rsidRPr="00E17EF8">
              <w:rPr>
                <w:sz w:val="16"/>
                <w:szCs w:val="16"/>
              </w:rPr>
              <w:t>5.7</w:t>
            </w:r>
          </w:p>
        </w:tc>
      </w:tr>
      <w:tr w:rsidR="00E17EF8" w:rsidRPr="00E17EF8">
        <w:tc>
          <w:tcPr>
            <w:tcW w:w="1185"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@type</w:t>
            </w:r>
          </w:p>
        </w:tc>
        <w:tc>
          <w:tcPr>
            <w:tcW w:w="1650"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&lt;w&gt;</w:t>
            </w:r>
          </w:p>
        </w:tc>
        <w:tc>
          <w:tcPr>
            <w:tcW w:w="851" w:type="dxa"/>
            <w:tcMar>
              <w:top w:w="100" w:type="dxa"/>
              <w:left w:w="100" w:type="dxa"/>
              <w:bottom w:w="100" w:type="dxa"/>
              <w:right w:w="100" w:type="dxa"/>
            </w:tcMar>
          </w:tcPr>
          <w:p w:rsidR="00E17EF8" w:rsidRPr="00E17EF8" w:rsidRDefault="00E17EF8">
            <w:pPr>
              <w:spacing w:line="240" w:lineRule="auto"/>
              <w:contextualSpacing w:val="0"/>
              <w:rPr>
                <w:sz w:val="16"/>
                <w:szCs w:val="16"/>
              </w:rPr>
            </w:pPr>
            <w:r w:rsidRPr="00E17EF8">
              <w:rPr>
                <w:sz w:val="16"/>
                <w:szCs w:val="16"/>
              </w:rPr>
              <w:t>6.1</w:t>
            </w:r>
          </w:p>
        </w:tc>
      </w:tr>
      <w:tr w:rsidR="00E17EF8" w:rsidRPr="00E17EF8">
        <w:tc>
          <w:tcPr>
            <w:tcW w:w="1185"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@type</w:t>
            </w:r>
          </w:p>
        </w:tc>
        <w:tc>
          <w:tcPr>
            <w:tcW w:w="1650"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w:t>
            </w:r>
            <w:proofErr w:type="spellStart"/>
            <w:r w:rsidRPr="00E17EF8">
              <w:rPr>
                <w:rFonts w:ascii="Courier New" w:hAnsi="Courier New" w:cs="Courier New"/>
                <w:b/>
                <w:color w:val="0070C0"/>
                <w:sz w:val="16"/>
                <w:szCs w:val="16"/>
              </w:rPr>
              <w:t>pc</w:t>
            </w:r>
            <w:proofErr w:type="spellEnd"/>
            <w:r w:rsidRPr="00E17EF8">
              <w:rPr>
                <w:rFonts w:ascii="Courier New" w:hAnsi="Courier New" w:cs="Courier New"/>
                <w:b/>
                <w:color w:val="0070C0"/>
                <w:sz w:val="16"/>
                <w:szCs w:val="16"/>
              </w:rPr>
              <w:t>&gt;</w:t>
            </w:r>
          </w:p>
        </w:tc>
        <w:tc>
          <w:tcPr>
            <w:tcW w:w="851" w:type="dxa"/>
            <w:tcMar>
              <w:top w:w="100" w:type="dxa"/>
              <w:left w:w="100" w:type="dxa"/>
              <w:bottom w:w="100" w:type="dxa"/>
              <w:right w:w="100" w:type="dxa"/>
            </w:tcMar>
          </w:tcPr>
          <w:p w:rsidR="00E17EF8" w:rsidRPr="00E17EF8" w:rsidRDefault="00E17EF8">
            <w:pPr>
              <w:spacing w:line="240" w:lineRule="auto"/>
              <w:contextualSpacing w:val="0"/>
              <w:rPr>
                <w:sz w:val="16"/>
                <w:szCs w:val="16"/>
              </w:rPr>
            </w:pPr>
            <w:r w:rsidRPr="00E17EF8">
              <w:rPr>
                <w:sz w:val="16"/>
                <w:szCs w:val="16"/>
              </w:rPr>
              <w:t>6.4</w:t>
            </w:r>
          </w:p>
        </w:tc>
      </w:tr>
      <w:tr w:rsidR="00E17EF8" w:rsidRPr="00E17EF8">
        <w:tc>
          <w:tcPr>
            <w:tcW w:w="1185"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@type</w:t>
            </w:r>
          </w:p>
        </w:tc>
        <w:tc>
          <w:tcPr>
            <w:tcW w:w="1650"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w:t>
            </w:r>
            <w:proofErr w:type="spellStart"/>
            <w:r w:rsidRPr="00E17EF8">
              <w:rPr>
                <w:rFonts w:ascii="Courier New" w:hAnsi="Courier New" w:cs="Courier New"/>
                <w:b/>
                <w:color w:val="0070C0"/>
                <w:sz w:val="16"/>
                <w:szCs w:val="16"/>
              </w:rPr>
              <w:t>seg</w:t>
            </w:r>
            <w:proofErr w:type="spellEnd"/>
            <w:r w:rsidRPr="00E17EF8">
              <w:rPr>
                <w:rFonts w:ascii="Courier New" w:hAnsi="Courier New" w:cs="Courier New"/>
                <w:b/>
                <w:color w:val="0070C0"/>
                <w:sz w:val="16"/>
                <w:szCs w:val="16"/>
              </w:rPr>
              <w:t>&gt;</w:t>
            </w:r>
          </w:p>
        </w:tc>
        <w:tc>
          <w:tcPr>
            <w:tcW w:w="851" w:type="dxa"/>
            <w:tcMar>
              <w:top w:w="100" w:type="dxa"/>
              <w:left w:w="100" w:type="dxa"/>
              <w:bottom w:w="100" w:type="dxa"/>
              <w:right w:w="100" w:type="dxa"/>
            </w:tcMar>
          </w:tcPr>
          <w:p w:rsidR="00E17EF8" w:rsidRPr="00E17EF8" w:rsidRDefault="00E17EF8">
            <w:pPr>
              <w:spacing w:line="240" w:lineRule="auto"/>
              <w:contextualSpacing w:val="0"/>
              <w:rPr>
                <w:sz w:val="16"/>
                <w:szCs w:val="16"/>
              </w:rPr>
            </w:pPr>
            <w:r w:rsidRPr="00E17EF8">
              <w:rPr>
                <w:sz w:val="16"/>
                <w:szCs w:val="16"/>
              </w:rPr>
              <w:t>6.6</w:t>
            </w:r>
          </w:p>
        </w:tc>
      </w:tr>
      <w:tr w:rsidR="00E17EF8" w:rsidRPr="00E17EF8">
        <w:tc>
          <w:tcPr>
            <w:tcW w:w="1185"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w:t>
            </w:r>
            <w:proofErr w:type="spellStart"/>
            <w:r w:rsidRPr="00E17EF8">
              <w:rPr>
                <w:rFonts w:ascii="Courier New" w:hAnsi="Courier New" w:cs="Courier New"/>
                <w:b/>
                <w:color w:val="0070C0"/>
                <w:sz w:val="16"/>
                <w:szCs w:val="16"/>
              </w:rPr>
              <w:t>unit</w:t>
            </w:r>
            <w:proofErr w:type="spellEnd"/>
          </w:p>
        </w:tc>
        <w:tc>
          <w:tcPr>
            <w:tcW w:w="1650"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w:t>
            </w:r>
            <w:proofErr w:type="spellStart"/>
            <w:r w:rsidRPr="00E17EF8">
              <w:rPr>
                <w:rFonts w:ascii="Courier New" w:hAnsi="Courier New" w:cs="Courier New"/>
                <w:b/>
                <w:color w:val="0070C0"/>
                <w:sz w:val="16"/>
                <w:szCs w:val="16"/>
              </w:rPr>
              <w:t>timeline</w:t>
            </w:r>
            <w:proofErr w:type="spellEnd"/>
            <w:r w:rsidRPr="00E17EF8">
              <w:rPr>
                <w:rFonts w:ascii="Courier New" w:hAnsi="Courier New" w:cs="Courier New"/>
                <w:b/>
                <w:color w:val="0070C0"/>
                <w:sz w:val="16"/>
                <w:szCs w:val="16"/>
              </w:rPr>
              <w:t>&gt;</w:t>
            </w:r>
          </w:p>
        </w:tc>
        <w:tc>
          <w:tcPr>
            <w:tcW w:w="851" w:type="dxa"/>
            <w:tcMar>
              <w:top w:w="100" w:type="dxa"/>
              <w:left w:w="100" w:type="dxa"/>
              <w:bottom w:w="100" w:type="dxa"/>
              <w:right w:w="100" w:type="dxa"/>
            </w:tcMar>
          </w:tcPr>
          <w:p w:rsidR="00E17EF8" w:rsidRPr="00E17EF8" w:rsidRDefault="00E17EF8">
            <w:pPr>
              <w:spacing w:line="240" w:lineRule="auto"/>
              <w:contextualSpacing w:val="0"/>
              <w:rPr>
                <w:sz w:val="16"/>
                <w:szCs w:val="16"/>
              </w:rPr>
            </w:pPr>
            <w:r w:rsidRPr="00E17EF8">
              <w:rPr>
                <w:sz w:val="16"/>
                <w:szCs w:val="16"/>
              </w:rPr>
              <w:t>5.1</w:t>
            </w:r>
          </w:p>
        </w:tc>
      </w:tr>
      <w:tr w:rsidR="00E17EF8" w:rsidRPr="00E17EF8">
        <w:tc>
          <w:tcPr>
            <w:tcW w:w="1185"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w:t>
            </w:r>
            <w:proofErr w:type="spellStart"/>
            <w:r w:rsidRPr="00E17EF8">
              <w:rPr>
                <w:rFonts w:ascii="Courier New" w:hAnsi="Courier New" w:cs="Courier New"/>
                <w:b/>
                <w:color w:val="0070C0"/>
                <w:sz w:val="16"/>
                <w:szCs w:val="16"/>
              </w:rPr>
              <w:t>unit</w:t>
            </w:r>
            <w:proofErr w:type="spellEnd"/>
          </w:p>
        </w:tc>
        <w:tc>
          <w:tcPr>
            <w:tcW w:w="1650"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w:t>
            </w:r>
            <w:proofErr w:type="spellStart"/>
            <w:r w:rsidRPr="00E17EF8">
              <w:rPr>
                <w:rFonts w:ascii="Courier New" w:hAnsi="Courier New" w:cs="Courier New"/>
                <w:b/>
                <w:color w:val="0070C0"/>
                <w:sz w:val="16"/>
                <w:szCs w:val="16"/>
              </w:rPr>
              <w:t>pc</w:t>
            </w:r>
            <w:proofErr w:type="spellEnd"/>
            <w:r w:rsidRPr="00E17EF8">
              <w:rPr>
                <w:rFonts w:ascii="Courier New" w:hAnsi="Courier New" w:cs="Courier New"/>
                <w:b/>
                <w:color w:val="0070C0"/>
                <w:sz w:val="16"/>
                <w:szCs w:val="16"/>
              </w:rPr>
              <w:t>&gt;</w:t>
            </w:r>
          </w:p>
        </w:tc>
        <w:tc>
          <w:tcPr>
            <w:tcW w:w="851" w:type="dxa"/>
            <w:tcMar>
              <w:top w:w="100" w:type="dxa"/>
              <w:left w:w="100" w:type="dxa"/>
              <w:bottom w:w="100" w:type="dxa"/>
              <w:right w:w="100" w:type="dxa"/>
            </w:tcMar>
          </w:tcPr>
          <w:p w:rsidR="00E17EF8" w:rsidRPr="00E17EF8" w:rsidRDefault="00E17EF8">
            <w:pPr>
              <w:spacing w:line="240" w:lineRule="auto"/>
              <w:contextualSpacing w:val="0"/>
              <w:rPr>
                <w:sz w:val="16"/>
                <w:szCs w:val="16"/>
              </w:rPr>
            </w:pPr>
            <w:r w:rsidRPr="00E17EF8">
              <w:rPr>
                <w:sz w:val="16"/>
                <w:szCs w:val="16"/>
              </w:rPr>
              <w:t>6.4</w:t>
            </w:r>
          </w:p>
        </w:tc>
      </w:tr>
      <w:tr w:rsidR="00E17EF8" w:rsidRPr="00E17EF8">
        <w:tc>
          <w:tcPr>
            <w:tcW w:w="1185"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w:t>
            </w:r>
            <w:proofErr w:type="spellStart"/>
            <w:r w:rsidRPr="00E17EF8">
              <w:rPr>
                <w:rFonts w:ascii="Courier New" w:hAnsi="Courier New" w:cs="Courier New"/>
                <w:b/>
                <w:color w:val="0070C0"/>
                <w:sz w:val="16"/>
                <w:szCs w:val="16"/>
              </w:rPr>
              <w:t>url</w:t>
            </w:r>
            <w:proofErr w:type="spellEnd"/>
          </w:p>
        </w:tc>
        <w:tc>
          <w:tcPr>
            <w:tcW w:w="1650"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w:t>
            </w:r>
            <w:proofErr w:type="spellStart"/>
            <w:r w:rsidRPr="00E17EF8">
              <w:rPr>
                <w:rFonts w:ascii="Courier New" w:hAnsi="Courier New" w:cs="Courier New"/>
                <w:b/>
                <w:color w:val="0070C0"/>
                <w:sz w:val="16"/>
                <w:szCs w:val="16"/>
              </w:rPr>
              <w:t>media</w:t>
            </w:r>
            <w:proofErr w:type="spellEnd"/>
            <w:r w:rsidRPr="00E17EF8">
              <w:rPr>
                <w:rFonts w:ascii="Courier New" w:hAnsi="Courier New" w:cs="Courier New"/>
                <w:b/>
                <w:color w:val="0070C0"/>
                <w:sz w:val="16"/>
                <w:szCs w:val="16"/>
              </w:rPr>
              <w:t>&gt;</w:t>
            </w:r>
          </w:p>
        </w:tc>
        <w:tc>
          <w:tcPr>
            <w:tcW w:w="851" w:type="dxa"/>
            <w:tcMar>
              <w:top w:w="100" w:type="dxa"/>
              <w:left w:w="100" w:type="dxa"/>
              <w:bottom w:w="100" w:type="dxa"/>
              <w:right w:w="100" w:type="dxa"/>
            </w:tcMar>
          </w:tcPr>
          <w:p w:rsidR="00E17EF8" w:rsidRPr="00E17EF8" w:rsidRDefault="00E17EF8">
            <w:pPr>
              <w:spacing w:line="240" w:lineRule="auto"/>
              <w:contextualSpacing w:val="0"/>
              <w:rPr>
                <w:sz w:val="16"/>
                <w:szCs w:val="16"/>
              </w:rPr>
            </w:pPr>
            <w:r w:rsidRPr="00E17EF8">
              <w:rPr>
                <w:sz w:val="16"/>
                <w:szCs w:val="16"/>
              </w:rPr>
              <w:t>4.1.2</w:t>
            </w:r>
          </w:p>
        </w:tc>
      </w:tr>
      <w:tr w:rsidR="00E17EF8" w:rsidRPr="00E17EF8">
        <w:tc>
          <w:tcPr>
            <w:tcW w:w="1185"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w:t>
            </w:r>
            <w:proofErr w:type="spellStart"/>
            <w:r w:rsidRPr="00E17EF8">
              <w:rPr>
                <w:rFonts w:ascii="Courier New" w:hAnsi="Courier New" w:cs="Courier New"/>
                <w:b/>
                <w:color w:val="0070C0"/>
                <w:sz w:val="16"/>
                <w:szCs w:val="16"/>
              </w:rPr>
              <w:t>who</w:t>
            </w:r>
            <w:proofErr w:type="spellEnd"/>
          </w:p>
        </w:tc>
        <w:tc>
          <w:tcPr>
            <w:tcW w:w="1650"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&lt;u&gt;</w:t>
            </w:r>
          </w:p>
        </w:tc>
        <w:tc>
          <w:tcPr>
            <w:tcW w:w="851" w:type="dxa"/>
            <w:tcMar>
              <w:top w:w="100" w:type="dxa"/>
              <w:left w:w="100" w:type="dxa"/>
              <w:bottom w:w="100" w:type="dxa"/>
              <w:right w:w="100" w:type="dxa"/>
            </w:tcMar>
          </w:tcPr>
          <w:p w:rsidR="00E17EF8" w:rsidRPr="00E17EF8" w:rsidRDefault="00E17EF8">
            <w:pPr>
              <w:spacing w:line="240" w:lineRule="auto"/>
              <w:contextualSpacing w:val="0"/>
              <w:rPr>
                <w:sz w:val="16"/>
                <w:szCs w:val="16"/>
              </w:rPr>
            </w:pPr>
            <w:r w:rsidRPr="00E17EF8">
              <w:rPr>
                <w:sz w:val="16"/>
                <w:szCs w:val="16"/>
              </w:rPr>
              <w:t>5.2</w:t>
            </w:r>
          </w:p>
        </w:tc>
      </w:tr>
      <w:tr w:rsidR="009E24CD" w:rsidRPr="00E17EF8">
        <w:tc>
          <w:tcPr>
            <w:tcW w:w="1185" w:type="dxa"/>
            <w:tcMar>
              <w:top w:w="100" w:type="dxa"/>
              <w:left w:w="100" w:type="dxa"/>
              <w:bottom w:w="100" w:type="dxa"/>
              <w:right w:w="100" w:type="dxa"/>
            </w:tcMar>
          </w:tcPr>
          <w:p w:rsidR="009E24CD" w:rsidRPr="00E17EF8" w:rsidRDefault="009E24CD" w:rsidP="009E24CD">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w:t>
            </w:r>
            <w:proofErr w:type="spellStart"/>
            <w:r w:rsidRPr="00E17EF8">
              <w:rPr>
                <w:rFonts w:ascii="Courier New" w:hAnsi="Courier New" w:cs="Courier New"/>
                <w:b/>
                <w:color w:val="0070C0"/>
                <w:sz w:val="16"/>
                <w:szCs w:val="16"/>
              </w:rPr>
              <w:t>who</w:t>
            </w:r>
            <w:proofErr w:type="spellEnd"/>
          </w:p>
        </w:tc>
        <w:tc>
          <w:tcPr>
            <w:tcW w:w="1650" w:type="dxa"/>
            <w:tcMar>
              <w:top w:w="100" w:type="dxa"/>
              <w:left w:w="100" w:type="dxa"/>
              <w:bottom w:w="100" w:type="dxa"/>
              <w:right w:w="100" w:type="dxa"/>
            </w:tcMar>
          </w:tcPr>
          <w:p w:rsidR="009E24CD" w:rsidRPr="00E17EF8" w:rsidRDefault="009E24CD" w:rsidP="009E24CD">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w:t>
            </w:r>
            <w:proofErr w:type="spellStart"/>
            <w:r w:rsidRPr="00E17EF8">
              <w:rPr>
                <w:rFonts w:ascii="Courier New" w:hAnsi="Courier New" w:cs="Courier New"/>
                <w:b/>
                <w:color w:val="0070C0"/>
                <w:sz w:val="16"/>
                <w:szCs w:val="16"/>
              </w:rPr>
              <w:t>annotat</w:t>
            </w:r>
            <w:r>
              <w:rPr>
                <w:rFonts w:ascii="Courier New" w:hAnsi="Courier New" w:cs="Courier New"/>
                <w:b/>
                <w:color w:val="0070C0"/>
                <w:sz w:val="16"/>
                <w:szCs w:val="16"/>
              </w:rPr>
              <w:t>ionGrp</w:t>
            </w:r>
            <w:proofErr w:type="spellEnd"/>
            <w:r w:rsidRPr="00E17EF8">
              <w:rPr>
                <w:rFonts w:ascii="Courier New" w:hAnsi="Courier New" w:cs="Courier New"/>
                <w:b/>
                <w:color w:val="0070C0"/>
                <w:sz w:val="16"/>
                <w:szCs w:val="16"/>
              </w:rPr>
              <w:t>&gt;</w:t>
            </w:r>
          </w:p>
        </w:tc>
        <w:tc>
          <w:tcPr>
            <w:tcW w:w="851" w:type="dxa"/>
            <w:tcMar>
              <w:top w:w="100" w:type="dxa"/>
              <w:left w:w="100" w:type="dxa"/>
              <w:bottom w:w="100" w:type="dxa"/>
              <w:right w:w="100" w:type="dxa"/>
            </w:tcMar>
          </w:tcPr>
          <w:p w:rsidR="009E24CD" w:rsidRPr="00E17EF8" w:rsidRDefault="009E24CD" w:rsidP="009E24CD">
            <w:pPr>
              <w:spacing w:line="240" w:lineRule="auto"/>
              <w:contextualSpacing w:val="0"/>
              <w:rPr>
                <w:sz w:val="16"/>
                <w:szCs w:val="16"/>
              </w:rPr>
            </w:pPr>
            <w:r w:rsidRPr="00E17EF8">
              <w:rPr>
                <w:sz w:val="16"/>
                <w:szCs w:val="16"/>
              </w:rPr>
              <w:t>5.4</w:t>
            </w:r>
          </w:p>
        </w:tc>
      </w:tr>
      <w:tr w:rsidR="00E17EF8" w:rsidRPr="00E17EF8">
        <w:tc>
          <w:tcPr>
            <w:tcW w:w="1185"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w:t>
            </w:r>
            <w:proofErr w:type="spellStart"/>
            <w:r w:rsidRPr="00E17EF8">
              <w:rPr>
                <w:rFonts w:ascii="Courier New" w:hAnsi="Courier New" w:cs="Courier New"/>
                <w:b/>
                <w:color w:val="0070C0"/>
                <w:sz w:val="16"/>
                <w:szCs w:val="16"/>
              </w:rPr>
              <w:t>xml:id</w:t>
            </w:r>
            <w:proofErr w:type="spellEnd"/>
          </w:p>
        </w:tc>
        <w:tc>
          <w:tcPr>
            <w:tcW w:w="1650"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w:t>
            </w:r>
            <w:proofErr w:type="spellStart"/>
            <w:r w:rsidRPr="00E17EF8">
              <w:rPr>
                <w:rFonts w:ascii="Courier New" w:hAnsi="Courier New" w:cs="Courier New"/>
                <w:b/>
                <w:color w:val="0070C0"/>
                <w:sz w:val="16"/>
                <w:szCs w:val="16"/>
              </w:rPr>
              <w:t>person</w:t>
            </w:r>
            <w:proofErr w:type="spellEnd"/>
            <w:r w:rsidRPr="00E17EF8">
              <w:rPr>
                <w:rFonts w:ascii="Courier New" w:hAnsi="Courier New" w:cs="Courier New"/>
                <w:b/>
                <w:color w:val="0070C0"/>
                <w:sz w:val="16"/>
                <w:szCs w:val="16"/>
              </w:rPr>
              <w:t>&gt;</w:t>
            </w:r>
          </w:p>
        </w:tc>
        <w:tc>
          <w:tcPr>
            <w:tcW w:w="851" w:type="dxa"/>
            <w:tcMar>
              <w:top w:w="100" w:type="dxa"/>
              <w:left w:w="100" w:type="dxa"/>
              <w:bottom w:w="100" w:type="dxa"/>
              <w:right w:w="100" w:type="dxa"/>
            </w:tcMar>
          </w:tcPr>
          <w:p w:rsidR="00E17EF8" w:rsidRPr="00E17EF8" w:rsidRDefault="00E17EF8">
            <w:pPr>
              <w:spacing w:line="240" w:lineRule="auto"/>
              <w:contextualSpacing w:val="0"/>
              <w:rPr>
                <w:sz w:val="16"/>
                <w:szCs w:val="16"/>
              </w:rPr>
            </w:pPr>
            <w:r w:rsidRPr="00E17EF8">
              <w:rPr>
                <w:sz w:val="16"/>
                <w:szCs w:val="16"/>
              </w:rPr>
              <w:t>4.2.1</w:t>
            </w:r>
          </w:p>
        </w:tc>
      </w:tr>
      <w:tr w:rsidR="00E17EF8" w:rsidRPr="00E17EF8">
        <w:tc>
          <w:tcPr>
            <w:tcW w:w="1185"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w:t>
            </w:r>
            <w:proofErr w:type="spellStart"/>
            <w:r w:rsidRPr="00E17EF8">
              <w:rPr>
                <w:rFonts w:ascii="Courier New" w:hAnsi="Courier New" w:cs="Courier New"/>
                <w:b/>
                <w:color w:val="0070C0"/>
                <w:sz w:val="16"/>
                <w:szCs w:val="16"/>
              </w:rPr>
              <w:t>xml:id</w:t>
            </w:r>
            <w:proofErr w:type="spellEnd"/>
          </w:p>
        </w:tc>
        <w:tc>
          <w:tcPr>
            <w:tcW w:w="1650"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w:t>
            </w:r>
            <w:proofErr w:type="spellStart"/>
            <w:r w:rsidRPr="00E17EF8">
              <w:rPr>
                <w:rFonts w:ascii="Courier New" w:hAnsi="Courier New" w:cs="Courier New"/>
                <w:b/>
                <w:color w:val="0070C0"/>
                <w:sz w:val="16"/>
                <w:szCs w:val="16"/>
              </w:rPr>
              <w:t>when</w:t>
            </w:r>
            <w:proofErr w:type="spellEnd"/>
            <w:r w:rsidRPr="00E17EF8">
              <w:rPr>
                <w:rFonts w:ascii="Courier New" w:hAnsi="Courier New" w:cs="Courier New"/>
                <w:b/>
                <w:color w:val="0070C0"/>
                <w:sz w:val="16"/>
                <w:szCs w:val="16"/>
              </w:rPr>
              <w:t>&gt;</w:t>
            </w:r>
          </w:p>
        </w:tc>
        <w:tc>
          <w:tcPr>
            <w:tcW w:w="851" w:type="dxa"/>
            <w:tcMar>
              <w:top w:w="100" w:type="dxa"/>
              <w:left w:w="100" w:type="dxa"/>
              <w:bottom w:w="100" w:type="dxa"/>
              <w:right w:w="100" w:type="dxa"/>
            </w:tcMar>
          </w:tcPr>
          <w:p w:rsidR="00E17EF8" w:rsidRPr="00E17EF8" w:rsidRDefault="00E17EF8">
            <w:pPr>
              <w:spacing w:line="240" w:lineRule="auto"/>
              <w:contextualSpacing w:val="0"/>
              <w:rPr>
                <w:sz w:val="16"/>
                <w:szCs w:val="16"/>
              </w:rPr>
            </w:pPr>
            <w:r w:rsidRPr="00E17EF8">
              <w:rPr>
                <w:sz w:val="16"/>
                <w:szCs w:val="16"/>
              </w:rPr>
              <w:t>5.1</w:t>
            </w:r>
          </w:p>
        </w:tc>
      </w:tr>
      <w:tr w:rsidR="00E17EF8" w:rsidRPr="00E17EF8">
        <w:tc>
          <w:tcPr>
            <w:tcW w:w="1185"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w:t>
            </w:r>
            <w:proofErr w:type="spellStart"/>
            <w:r w:rsidRPr="00E17EF8">
              <w:rPr>
                <w:rFonts w:ascii="Courier New" w:hAnsi="Courier New" w:cs="Courier New"/>
                <w:b/>
                <w:color w:val="0070C0"/>
                <w:sz w:val="16"/>
                <w:szCs w:val="16"/>
              </w:rPr>
              <w:t>xml:id</w:t>
            </w:r>
            <w:proofErr w:type="spellEnd"/>
          </w:p>
        </w:tc>
        <w:tc>
          <w:tcPr>
            <w:tcW w:w="1650"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&lt;u&gt;</w:t>
            </w:r>
          </w:p>
        </w:tc>
        <w:tc>
          <w:tcPr>
            <w:tcW w:w="851" w:type="dxa"/>
            <w:tcMar>
              <w:top w:w="100" w:type="dxa"/>
              <w:left w:w="100" w:type="dxa"/>
              <w:bottom w:w="100" w:type="dxa"/>
              <w:right w:w="100" w:type="dxa"/>
            </w:tcMar>
          </w:tcPr>
          <w:p w:rsidR="00E17EF8" w:rsidRPr="00E17EF8" w:rsidRDefault="00E17EF8">
            <w:pPr>
              <w:spacing w:line="240" w:lineRule="auto"/>
              <w:contextualSpacing w:val="0"/>
              <w:rPr>
                <w:sz w:val="16"/>
                <w:szCs w:val="16"/>
              </w:rPr>
            </w:pPr>
            <w:r w:rsidRPr="00E17EF8">
              <w:rPr>
                <w:sz w:val="16"/>
                <w:szCs w:val="16"/>
              </w:rPr>
              <w:t>5.2</w:t>
            </w:r>
          </w:p>
        </w:tc>
      </w:tr>
      <w:tr w:rsidR="00E17EF8" w:rsidRPr="00E17EF8">
        <w:tc>
          <w:tcPr>
            <w:tcW w:w="1185"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w:t>
            </w:r>
            <w:proofErr w:type="spellStart"/>
            <w:r w:rsidRPr="00E17EF8">
              <w:rPr>
                <w:rFonts w:ascii="Courier New" w:hAnsi="Courier New" w:cs="Courier New"/>
                <w:b/>
                <w:color w:val="0070C0"/>
                <w:sz w:val="16"/>
                <w:szCs w:val="16"/>
              </w:rPr>
              <w:t>xml:id</w:t>
            </w:r>
            <w:proofErr w:type="spellEnd"/>
          </w:p>
        </w:tc>
        <w:tc>
          <w:tcPr>
            <w:tcW w:w="1650" w:type="dxa"/>
            <w:tcMar>
              <w:top w:w="100" w:type="dxa"/>
              <w:left w:w="100" w:type="dxa"/>
              <w:bottom w:w="100" w:type="dxa"/>
              <w:right w:w="100" w:type="dxa"/>
            </w:tcMar>
          </w:tcPr>
          <w:p w:rsidR="00E17EF8" w:rsidRPr="00E17EF8" w:rsidRDefault="00E17EF8" w:rsidP="009E24CD">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w:t>
            </w:r>
            <w:proofErr w:type="spellStart"/>
            <w:r w:rsidRPr="00E17EF8">
              <w:rPr>
                <w:rFonts w:ascii="Courier New" w:hAnsi="Courier New" w:cs="Courier New"/>
                <w:b/>
                <w:color w:val="0070C0"/>
                <w:sz w:val="16"/>
                <w:szCs w:val="16"/>
              </w:rPr>
              <w:t>annotat</w:t>
            </w:r>
            <w:r w:rsidR="009E24CD">
              <w:rPr>
                <w:rFonts w:ascii="Courier New" w:hAnsi="Courier New" w:cs="Courier New"/>
                <w:b/>
                <w:color w:val="0070C0"/>
                <w:sz w:val="16"/>
                <w:szCs w:val="16"/>
              </w:rPr>
              <w:t>ionGrp</w:t>
            </w:r>
            <w:proofErr w:type="spellEnd"/>
            <w:r w:rsidRPr="00E17EF8">
              <w:rPr>
                <w:rFonts w:ascii="Courier New" w:hAnsi="Courier New" w:cs="Courier New"/>
                <w:b/>
                <w:color w:val="0070C0"/>
                <w:sz w:val="16"/>
                <w:szCs w:val="16"/>
              </w:rPr>
              <w:t>&gt;</w:t>
            </w:r>
          </w:p>
        </w:tc>
        <w:tc>
          <w:tcPr>
            <w:tcW w:w="851" w:type="dxa"/>
            <w:tcMar>
              <w:top w:w="100" w:type="dxa"/>
              <w:left w:w="100" w:type="dxa"/>
              <w:bottom w:w="100" w:type="dxa"/>
              <w:right w:w="100" w:type="dxa"/>
            </w:tcMar>
          </w:tcPr>
          <w:p w:rsidR="00E17EF8" w:rsidRPr="00E17EF8" w:rsidRDefault="00E17EF8">
            <w:pPr>
              <w:spacing w:line="240" w:lineRule="auto"/>
              <w:contextualSpacing w:val="0"/>
              <w:rPr>
                <w:sz w:val="16"/>
                <w:szCs w:val="16"/>
              </w:rPr>
            </w:pPr>
            <w:r w:rsidRPr="00E17EF8">
              <w:rPr>
                <w:sz w:val="16"/>
                <w:szCs w:val="16"/>
              </w:rPr>
              <w:t>5.4</w:t>
            </w:r>
          </w:p>
        </w:tc>
      </w:tr>
      <w:tr w:rsidR="00E17EF8" w:rsidRPr="00E17EF8">
        <w:tc>
          <w:tcPr>
            <w:tcW w:w="1185"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w:t>
            </w:r>
            <w:proofErr w:type="spellStart"/>
            <w:r w:rsidRPr="00E17EF8">
              <w:rPr>
                <w:rFonts w:ascii="Courier New" w:hAnsi="Courier New" w:cs="Courier New"/>
                <w:b/>
                <w:color w:val="0070C0"/>
                <w:sz w:val="16"/>
                <w:szCs w:val="16"/>
              </w:rPr>
              <w:t>xml:id</w:t>
            </w:r>
            <w:proofErr w:type="spellEnd"/>
          </w:p>
        </w:tc>
        <w:tc>
          <w:tcPr>
            <w:tcW w:w="1650"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&lt;w&gt;</w:t>
            </w:r>
          </w:p>
        </w:tc>
        <w:tc>
          <w:tcPr>
            <w:tcW w:w="851" w:type="dxa"/>
            <w:tcMar>
              <w:top w:w="100" w:type="dxa"/>
              <w:left w:w="100" w:type="dxa"/>
              <w:bottom w:w="100" w:type="dxa"/>
              <w:right w:w="100" w:type="dxa"/>
            </w:tcMar>
          </w:tcPr>
          <w:p w:rsidR="00E17EF8" w:rsidRPr="00E17EF8" w:rsidRDefault="00E17EF8">
            <w:pPr>
              <w:spacing w:line="240" w:lineRule="auto"/>
              <w:contextualSpacing w:val="0"/>
              <w:rPr>
                <w:sz w:val="16"/>
                <w:szCs w:val="16"/>
              </w:rPr>
            </w:pPr>
            <w:r w:rsidRPr="00E17EF8">
              <w:rPr>
                <w:sz w:val="16"/>
                <w:szCs w:val="16"/>
              </w:rPr>
              <w:t>6.1</w:t>
            </w:r>
          </w:p>
        </w:tc>
      </w:tr>
      <w:tr w:rsidR="00E17EF8" w:rsidRPr="00E17EF8">
        <w:tc>
          <w:tcPr>
            <w:tcW w:w="1185"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lastRenderedPageBreak/>
              <w:t>@</w:t>
            </w:r>
            <w:proofErr w:type="spellStart"/>
            <w:r w:rsidRPr="00E17EF8">
              <w:rPr>
                <w:rFonts w:ascii="Courier New" w:hAnsi="Courier New" w:cs="Courier New"/>
                <w:b/>
                <w:color w:val="0070C0"/>
                <w:sz w:val="16"/>
                <w:szCs w:val="16"/>
              </w:rPr>
              <w:t>xml:id</w:t>
            </w:r>
            <w:proofErr w:type="spellEnd"/>
          </w:p>
        </w:tc>
        <w:tc>
          <w:tcPr>
            <w:tcW w:w="1650"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bookmarkStart w:id="534" w:name="h.lc3bnt2ay5al" w:colFirst="0" w:colLast="0"/>
            <w:bookmarkEnd w:id="534"/>
            <w:r w:rsidRPr="00E17EF8">
              <w:rPr>
                <w:rFonts w:ascii="Courier New" w:hAnsi="Courier New" w:cs="Courier New"/>
                <w:b/>
                <w:color w:val="0070C0"/>
                <w:sz w:val="16"/>
                <w:szCs w:val="16"/>
              </w:rPr>
              <w:t>&lt;</w:t>
            </w:r>
            <w:proofErr w:type="spellStart"/>
            <w:r w:rsidRPr="00E17EF8">
              <w:rPr>
                <w:rFonts w:ascii="Courier New" w:hAnsi="Courier New" w:cs="Courier New"/>
                <w:b/>
                <w:color w:val="0070C0"/>
                <w:sz w:val="16"/>
                <w:szCs w:val="16"/>
              </w:rPr>
              <w:t>seg</w:t>
            </w:r>
            <w:proofErr w:type="spellEnd"/>
            <w:r w:rsidRPr="00E17EF8">
              <w:rPr>
                <w:rFonts w:ascii="Courier New" w:hAnsi="Courier New" w:cs="Courier New"/>
                <w:b/>
                <w:color w:val="0070C0"/>
                <w:sz w:val="16"/>
                <w:szCs w:val="16"/>
              </w:rPr>
              <w:t>&gt;</w:t>
            </w:r>
          </w:p>
        </w:tc>
        <w:tc>
          <w:tcPr>
            <w:tcW w:w="851" w:type="dxa"/>
            <w:tcMar>
              <w:top w:w="100" w:type="dxa"/>
              <w:left w:w="100" w:type="dxa"/>
              <w:bottom w:w="100" w:type="dxa"/>
              <w:right w:w="100" w:type="dxa"/>
            </w:tcMar>
          </w:tcPr>
          <w:p w:rsidR="00E17EF8" w:rsidRPr="00E17EF8" w:rsidRDefault="00E17EF8">
            <w:pPr>
              <w:spacing w:line="240" w:lineRule="auto"/>
              <w:contextualSpacing w:val="0"/>
              <w:rPr>
                <w:sz w:val="16"/>
                <w:szCs w:val="16"/>
              </w:rPr>
            </w:pPr>
            <w:bookmarkStart w:id="535" w:name="h.cozzm54l7tea" w:colFirst="0" w:colLast="0"/>
            <w:bookmarkEnd w:id="535"/>
            <w:r w:rsidRPr="00E17EF8">
              <w:rPr>
                <w:sz w:val="16"/>
                <w:szCs w:val="16"/>
              </w:rPr>
              <w:t>6.6</w:t>
            </w:r>
          </w:p>
        </w:tc>
      </w:tr>
      <w:tr w:rsidR="00E17EF8" w:rsidRPr="00E17EF8">
        <w:tc>
          <w:tcPr>
            <w:tcW w:w="1185"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bookmarkStart w:id="536" w:name="h.1i24gr12cydk" w:colFirst="0" w:colLast="0"/>
            <w:bookmarkEnd w:id="536"/>
            <w:r w:rsidRPr="00E17EF8">
              <w:rPr>
                <w:rFonts w:ascii="Courier New" w:hAnsi="Courier New" w:cs="Courier New"/>
                <w:b/>
                <w:color w:val="0070C0"/>
                <w:sz w:val="16"/>
                <w:szCs w:val="16"/>
              </w:rPr>
              <w:t>@</w:t>
            </w:r>
            <w:proofErr w:type="spellStart"/>
            <w:r w:rsidRPr="00E17EF8">
              <w:rPr>
                <w:rFonts w:ascii="Courier New" w:hAnsi="Courier New" w:cs="Courier New"/>
                <w:b/>
                <w:color w:val="0070C0"/>
                <w:sz w:val="16"/>
                <w:szCs w:val="16"/>
              </w:rPr>
              <w:t>xml:lang</w:t>
            </w:r>
            <w:proofErr w:type="spellEnd"/>
          </w:p>
        </w:tc>
        <w:tc>
          <w:tcPr>
            <w:tcW w:w="1650" w:type="dxa"/>
            <w:tcMar>
              <w:top w:w="100" w:type="dxa"/>
              <w:left w:w="100" w:type="dxa"/>
              <w:bottom w:w="100" w:type="dxa"/>
              <w:right w:w="100" w:type="dxa"/>
            </w:tcMar>
          </w:tcPr>
          <w:p w:rsidR="00E17EF8" w:rsidRPr="00E17EF8" w:rsidRDefault="00E17EF8">
            <w:pPr>
              <w:spacing w:line="240" w:lineRule="auto"/>
              <w:contextualSpacing w:val="0"/>
              <w:rPr>
                <w:rFonts w:ascii="Courier New" w:hAnsi="Courier New" w:cs="Courier New"/>
                <w:b/>
                <w:color w:val="0070C0"/>
                <w:sz w:val="16"/>
                <w:szCs w:val="16"/>
              </w:rPr>
            </w:pPr>
            <w:r w:rsidRPr="00E17EF8">
              <w:rPr>
                <w:rFonts w:ascii="Courier New" w:hAnsi="Courier New" w:cs="Courier New"/>
                <w:b/>
                <w:color w:val="0070C0"/>
                <w:sz w:val="16"/>
                <w:szCs w:val="16"/>
              </w:rPr>
              <w:t>&lt;</w:t>
            </w:r>
            <w:proofErr w:type="spellStart"/>
            <w:r w:rsidRPr="00E17EF8">
              <w:rPr>
                <w:rFonts w:ascii="Courier New" w:hAnsi="Courier New" w:cs="Courier New"/>
                <w:b/>
                <w:color w:val="0070C0"/>
                <w:sz w:val="16"/>
                <w:szCs w:val="16"/>
              </w:rPr>
              <w:t>spanGrp</w:t>
            </w:r>
            <w:proofErr w:type="spellEnd"/>
            <w:r w:rsidRPr="00E17EF8">
              <w:rPr>
                <w:rFonts w:ascii="Courier New" w:hAnsi="Courier New" w:cs="Courier New"/>
                <w:b/>
                <w:color w:val="0070C0"/>
                <w:sz w:val="16"/>
                <w:szCs w:val="16"/>
              </w:rPr>
              <w:t>&gt;</w:t>
            </w:r>
          </w:p>
        </w:tc>
        <w:tc>
          <w:tcPr>
            <w:tcW w:w="851" w:type="dxa"/>
            <w:tcMar>
              <w:top w:w="100" w:type="dxa"/>
              <w:left w:w="100" w:type="dxa"/>
              <w:bottom w:w="100" w:type="dxa"/>
              <w:right w:w="100" w:type="dxa"/>
            </w:tcMar>
          </w:tcPr>
          <w:p w:rsidR="00E17EF8" w:rsidRPr="00E17EF8" w:rsidRDefault="00E17EF8">
            <w:pPr>
              <w:spacing w:line="240" w:lineRule="auto"/>
              <w:contextualSpacing w:val="0"/>
              <w:rPr>
                <w:sz w:val="16"/>
                <w:szCs w:val="16"/>
              </w:rPr>
            </w:pPr>
            <w:r w:rsidRPr="00E17EF8">
              <w:rPr>
                <w:sz w:val="16"/>
                <w:szCs w:val="16"/>
              </w:rPr>
              <w:t>5.4</w:t>
            </w:r>
          </w:p>
        </w:tc>
      </w:tr>
    </w:tbl>
    <w:p w:rsidR="00343FDB" w:rsidRDefault="00343FDB">
      <w:bookmarkStart w:id="537" w:name="h.5rdek0svb2ve" w:colFirst="0" w:colLast="0"/>
      <w:bookmarkEnd w:id="537"/>
    </w:p>
    <w:sectPr w:rsidR="00343FDB" w:rsidSect="00E17EF8">
      <w:pgSz w:w="12240" w:h="15840"/>
      <w:pgMar w:top="1440" w:right="1440" w:bottom="1440" w:left="1440" w:header="720" w:footer="720" w:gutter="0"/>
      <w:cols w:num="2"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0" w:author="Laurent Romary" w:date="2015-01-12T11:04:00Z" w:initials="LR">
    <w:p w:rsidR="00700C7C" w:rsidRPr="00750C49" w:rsidRDefault="00700C7C">
      <w:pPr>
        <w:pStyle w:val="Kommentartext"/>
        <w:rPr>
          <w:lang w:val="en-US"/>
        </w:rPr>
      </w:pPr>
      <w:r>
        <w:rPr>
          <w:rStyle w:val="Kommentarzeichen"/>
        </w:rPr>
        <w:annotationRef/>
      </w:r>
      <w:r w:rsidRPr="00750C49">
        <w:rPr>
          <w:lang w:val="en-US"/>
        </w:rPr>
        <w:t xml:space="preserve">We will have to edit the whole section to list up the reference standards needed for our project. The TEI guidelines could be listed as one single entity (maybe with a parenthesis pointing to the sections that we actually take up. I could make a pass on this at the next iteration (I am in a plane without an internet </w:t>
      </w:r>
      <w:proofErr w:type="spellStart"/>
      <w:r w:rsidRPr="00750C49">
        <w:rPr>
          <w:lang w:val="en-US"/>
        </w:rPr>
        <w:t>connexion</w:t>
      </w:r>
      <w:proofErr w:type="spellEnd"/>
      <w:r w:rsidRPr="00750C49">
        <w:rPr>
          <w:lang w:val="en-US"/>
        </w:rPr>
        <w:t xml:space="preserve"> and would rather send my contributions asap)</w:t>
      </w:r>
    </w:p>
  </w:comment>
  <w:comment w:id="69" w:author="Laurent Romary" w:date="2015-01-12T11:04:00Z" w:initials="LR">
    <w:p w:rsidR="00700C7C" w:rsidRPr="00750C49" w:rsidRDefault="00700C7C">
      <w:pPr>
        <w:pStyle w:val="Kommentartext"/>
        <w:rPr>
          <w:lang w:val="en-US"/>
        </w:rPr>
      </w:pPr>
      <w:r>
        <w:rPr>
          <w:rStyle w:val="Kommentarzeichen"/>
        </w:rPr>
        <w:annotationRef/>
      </w:r>
      <w:r w:rsidRPr="00750C49">
        <w:rPr>
          <w:lang w:val="en-US"/>
        </w:rPr>
        <w:t xml:space="preserve">We should write this here as </w:t>
      </w:r>
      <w:proofErr w:type="spellStart"/>
      <w:r w:rsidRPr="00750C49">
        <w:rPr>
          <w:lang w:val="en-US"/>
        </w:rPr>
        <w:t>i</w:t>
      </w:r>
      <w:proofErr w:type="spellEnd"/>
      <w:r w:rsidRPr="00750C49">
        <w:rPr>
          <w:lang w:val="en-US"/>
        </w:rPr>
        <w:t xml:space="preserve"> fit is accepted, anticipating on the way the standard will be worded when published. We will adapt element names before publication if needed.</w:t>
      </w:r>
    </w:p>
    <w:p w:rsidR="00700C7C" w:rsidRPr="00750C49" w:rsidRDefault="00700C7C">
      <w:pPr>
        <w:pStyle w:val="Kommentartext"/>
        <w:rPr>
          <w:lang w:val="en-US"/>
        </w:rPr>
      </w:pPr>
      <w:r w:rsidRPr="00750C49">
        <w:rPr>
          <w:lang w:val="en-US"/>
        </w:rPr>
        <w:t xml:space="preserve">We also need to provide an example </w:t>
      </w:r>
      <w:proofErr w:type="spellStart"/>
      <w:r w:rsidRPr="00750C49">
        <w:rPr>
          <w:lang w:val="en-US"/>
        </w:rPr>
        <w:t>fort his</w:t>
      </w:r>
      <w:proofErr w:type="spellEnd"/>
      <w:r w:rsidRPr="00750C49">
        <w:rPr>
          <w:lang w:val="en-US"/>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4174" w:rsidRDefault="00394174" w:rsidP="002D206A">
      <w:pPr>
        <w:spacing w:line="240" w:lineRule="auto"/>
      </w:pPr>
      <w:r>
        <w:separator/>
      </w:r>
    </w:p>
  </w:endnote>
  <w:endnote w:type="continuationSeparator" w:id="0">
    <w:p w:rsidR="00394174" w:rsidRDefault="00394174" w:rsidP="002D20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4174" w:rsidRDefault="00394174" w:rsidP="002D206A">
      <w:pPr>
        <w:spacing w:line="240" w:lineRule="auto"/>
      </w:pPr>
      <w:r>
        <w:separator/>
      </w:r>
    </w:p>
  </w:footnote>
  <w:footnote w:type="continuationSeparator" w:id="0">
    <w:p w:rsidR="00394174" w:rsidRDefault="00394174" w:rsidP="002D206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4932071"/>
      <w:docPartObj>
        <w:docPartGallery w:val="Page Numbers (Top of Page)"/>
        <w:docPartUnique/>
      </w:docPartObj>
    </w:sdtPr>
    <w:sdtEndPr/>
    <w:sdtContent>
      <w:p w:rsidR="007C48A3" w:rsidRDefault="00394174">
        <w:pPr>
          <w:pStyle w:val="Kopfzeile"/>
          <w:jc w:val="right"/>
        </w:pPr>
        <w:r>
          <w:fldChar w:fldCharType="begin"/>
        </w:r>
        <w:r>
          <w:instrText>PAGE   \* MERGEFORMAT</w:instrText>
        </w:r>
        <w:r>
          <w:fldChar w:fldCharType="separate"/>
        </w:r>
        <w:r w:rsidR="00AB7772">
          <w:rPr>
            <w:noProof/>
          </w:rPr>
          <w:t>26</w:t>
        </w:r>
        <w:r>
          <w:rPr>
            <w:noProof/>
          </w:rPr>
          <w:fldChar w:fldCharType="end"/>
        </w:r>
      </w:p>
    </w:sdtContent>
  </w:sdt>
  <w:p w:rsidR="007C48A3" w:rsidRDefault="007C48A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86E46"/>
    <w:multiLevelType w:val="multilevel"/>
    <w:tmpl w:val="9BD01DC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0F5F6A81"/>
    <w:multiLevelType w:val="multilevel"/>
    <w:tmpl w:val="4816D1E2"/>
    <w:lvl w:ilvl="0">
      <w:start w:val="1"/>
      <w:numFmt w:val="bullet"/>
      <w:lvlText w:val="●"/>
      <w:lvlJc w:val="left"/>
      <w:pPr>
        <w:ind w:left="359"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079"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799"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519"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239"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959"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679"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399"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119" w:firstLine="6120"/>
      </w:pPr>
      <w:rPr>
        <w:rFonts w:ascii="Arial" w:eastAsia="Arial" w:hAnsi="Arial" w:cs="Arial"/>
        <w:b w:val="0"/>
        <w:i w:val="0"/>
        <w:smallCaps w:val="0"/>
        <w:strike w:val="0"/>
        <w:color w:val="000000"/>
        <w:sz w:val="22"/>
        <w:u w:val="none"/>
        <w:vertAlign w:val="baseline"/>
      </w:rPr>
    </w:lvl>
  </w:abstractNum>
  <w:abstractNum w:abstractNumId="2">
    <w:nsid w:val="18407DCA"/>
    <w:multiLevelType w:val="multilevel"/>
    <w:tmpl w:val="1902D9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C93708E"/>
    <w:multiLevelType w:val="multilevel"/>
    <w:tmpl w:val="98C0A3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CCD22C8"/>
    <w:multiLevelType w:val="multilevel"/>
    <w:tmpl w:val="270656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D8B1AFF"/>
    <w:multiLevelType w:val="multilevel"/>
    <w:tmpl w:val="A69653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7A0517C"/>
    <w:multiLevelType w:val="multilevel"/>
    <w:tmpl w:val="78FE09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85E6B00"/>
    <w:multiLevelType w:val="multilevel"/>
    <w:tmpl w:val="427852DE"/>
    <w:lvl w:ilvl="0">
      <w:start w:val="1"/>
      <w:numFmt w:val="bullet"/>
      <w:lvlText w:val="●"/>
      <w:lvlJc w:val="left"/>
      <w:pPr>
        <w:ind w:left="720" w:firstLine="360"/>
      </w:pPr>
      <w:rPr>
        <w:rFonts w:ascii="Arial" w:eastAsia="Arial" w:hAnsi="Arial" w:cs="Arial"/>
        <w:b/>
        <w:i w:val="0"/>
        <w:smallCaps w:val="0"/>
        <w:strike w:val="0"/>
        <w:color w:val="222222"/>
        <w:sz w:val="22"/>
        <w:highlight w:val="white"/>
        <w:u w:val="none"/>
        <w:vertAlign w:val="baseline"/>
      </w:rPr>
    </w:lvl>
    <w:lvl w:ilvl="1">
      <w:start w:val="1"/>
      <w:numFmt w:val="bullet"/>
      <w:lvlText w:val="○"/>
      <w:lvlJc w:val="left"/>
      <w:pPr>
        <w:ind w:left="1440" w:firstLine="1080"/>
      </w:pPr>
      <w:rPr>
        <w:rFonts w:ascii="Arial" w:eastAsia="Arial" w:hAnsi="Arial" w:cs="Arial"/>
        <w:b/>
        <w:i w:val="0"/>
        <w:smallCaps w:val="0"/>
        <w:strike w:val="0"/>
        <w:color w:val="222222"/>
        <w:sz w:val="22"/>
        <w:highlight w:val="white"/>
        <w:u w:val="none"/>
        <w:vertAlign w:val="baseline"/>
      </w:rPr>
    </w:lvl>
    <w:lvl w:ilvl="2">
      <w:start w:val="1"/>
      <w:numFmt w:val="bullet"/>
      <w:lvlText w:val="■"/>
      <w:lvlJc w:val="left"/>
      <w:pPr>
        <w:ind w:left="2160" w:firstLine="1800"/>
      </w:pPr>
      <w:rPr>
        <w:rFonts w:ascii="Arial" w:eastAsia="Arial" w:hAnsi="Arial" w:cs="Arial"/>
        <w:b/>
        <w:i w:val="0"/>
        <w:smallCaps w:val="0"/>
        <w:strike w:val="0"/>
        <w:color w:val="222222"/>
        <w:sz w:val="22"/>
        <w:highlight w:val="white"/>
        <w:u w:val="none"/>
        <w:vertAlign w:val="baseline"/>
      </w:rPr>
    </w:lvl>
    <w:lvl w:ilvl="3">
      <w:start w:val="1"/>
      <w:numFmt w:val="bullet"/>
      <w:lvlText w:val="●"/>
      <w:lvlJc w:val="left"/>
      <w:pPr>
        <w:ind w:left="2880" w:firstLine="2520"/>
      </w:pPr>
      <w:rPr>
        <w:rFonts w:ascii="Arial" w:eastAsia="Arial" w:hAnsi="Arial" w:cs="Arial"/>
        <w:b/>
        <w:i w:val="0"/>
        <w:smallCaps w:val="0"/>
        <w:strike w:val="0"/>
        <w:color w:val="222222"/>
        <w:sz w:val="22"/>
        <w:highlight w:val="white"/>
        <w:u w:val="none"/>
        <w:vertAlign w:val="baseline"/>
      </w:rPr>
    </w:lvl>
    <w:lvl w:ilvl="4">
      <w:start w:val="1"/>
      <w:numFmt w:val="bullet"/>
      <w:lvlText w:val="○"/>
      <w:lvlJc w:val="left"/>
      <w:pPr>
        <w:ind w:left="3600" w:firstLine="3240"/>
      </w:pPr>
      <w:rPr>
        <w:rFonts w:ascii="Arial" w:eastAsia="Arial" w:hAnsi="Arial" w:cs="Arial"/>
        <w:b/>
        <w:i w:val="0"/>
        <w:smallCaps w:val="0"/>
        <w:strike w:val="0"/>
        <w:color w:val="222222"/>
        <w:sz w:val="22"/>
        <w:highlight w:val="white"/>
        <w:u w:val="none"/>
        <w:vertAlign w:val="baseline"/>
      </w:rPr>
    </w:lvl>
    <w:lvl w:ilvl="5">
      <w:start w:val="1"/>
      <w:numFmt w:val="bullet"/>
      <w:lvlText w:val="■"/>
      <w:lvlJc w:val="left"/>
      <w:pPr>
        <w:ind w:left="4320" w:firstLine="3960"/>
      </w:pPr>
      <w:rPr>
        <w:rFonts w:ascii="Arial" w:eastAsia="Arial" w:hAnsi="Arial" w:cs="Arial"/>
        <w:b/>
        <w:i w:val="0"/>
        <w:smallCaps w:val="0"/>
        <w:strike w:val="0"/>
        <w:color w:val="222222"/>
        <w:sz w:val="22"/>
        <w:highlight w:val="white"/>
        <w:u w:val="none"/>
        <w:vertAlign w:val="baseline"/>
      </w:rPr>
    </w:lvl>
    <w:lvl w:ilvl="6">
      <w:start w:val="1"/>
      <w:numFmt w:val="bullet"/>
      <w:lvlText w:val="●"/>
      <w:lvlJc w:val="left"/>
      <w:pPr>
        <w:ind w:left="5040" w:firstLine="4680"/>
      </w:pPr>
      <w:rPr>
        <w:rFonts w:ascii="Arial" w:eastAsia="Arial" w:hAnsi="Arial" w:cs="Arial"/>
        <w:b/>
        <w:i w:val="0"/>
        <w:smallCaps w:val="0"/>
        <w:strike w:val="0"/>
        <w:color w:val="222222"/>
        <w:sz w:val="22"/>
        <w:highlight w:val="white"/>
        <w:u w:val="none"/>
        <w:vertAlign w:val="baseline"/>
      </w:rPr>
    </w:lvl>
    <w:lvl w:ilvl="7">
      <w:start w:val="1"/>
      <w:numFmt w:val="bullet"/>
      <w:lvlText w:val="○"/>
      <w:lvlJc w:val="left"/>
      <w:pPr>
        <w:ind w:left="5760" w:firstLine="5400"/>
      </w:pPr>
      <w:rPr>
        <w:rFonts w:ascii="Arial" w:eastAsia="Arial" w:hAnsi="Arial" w:cs="Arial"/>
        <w:b/>
        <w:i w:val="0"/>
        <w:smallCaps w:val="0"/>
        <w:strike w:val="0"/>
        <w:color w:val="222222"/>
        <w:sz w:val="22"/>
        <w:highlight w:val="white"/>
        <w:u w:val="none"/>
        <w:vertAlign w:val="baseline"/>
      </w:rPr>
    </w:lvl>
    <w:lvl w:ilvl="8">
      <w:start w:val="1"/>
      <w:numFmt w:val="bullet"/>
      <w:lvlText w:val="■"/>
      <w:lvlJc w:val="left"/>
      <w:pPr>
        <w:ind w:left="6480" w:firstLine="6120"/>
      </w:pPr>
      <w:rPr>
        <w:rFonts w:ascii="Arial" w:eastAsia="Arial" w:hAnsi="Arial" w:cs="Arial"/>
        <w:b/>
        <w:i w:val="0"/>
        <w:smallCaps w:val="0"/>
        <w:strike w:val="0"/>
        <w:color w:val="222222"/>
        <w:sz w:val="22"/>
        <w:highlight w:val="white"/>
        <w:u w:val="none"/>
        <w:vertAlign w:val="baseline"/>
      </w:rPr>
    </w:lvl>
  </w:abstractNum>
  <w:abstractNum w:abstractNumId="8">
    <w:nsid w:val="2DF25F9D"/>
    <w:multiLevelType w:val="multilevel"/>
    <w:tmpl w:val="92FEB9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302E1F7E"/>
    <w:multiLevelType w:val="multilevel"/>
    <w:tmpl w:val="C428BFB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3ABB69D5"/>
    <w:multiLevelType w:val="multilevel"/>
    <w:tmpl w:val="CC60F3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3D953495"/>
    <w:multiLevelType w:val="multilevel"/>
    <w:tmpl w:val="E8B890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4005468A"/>
    <w:multiLevelType w:val="multilevel"/>
    <w:tmpl w:val="A3A4769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3">
    <w:nsid w:val="447C1B51"/>
    <w:multiLevelType w:val="multilevel"/>
    <w:tmpl w:val="309400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4A403E7D"/>
    <w:multiLevelType w:val="multilevel"/>
    <w:tmpl w:val="DFF6886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5">
    <w:nsid w:val="584D56C6"/>
    <w:multiLevelType w:val="multilevel"/>
    <w:tmpl w:val="4858C5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701B071B"/>
    <w:multiLevelType w:val="multilevel"/>
    <w:tmpl w:val="936E4A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70D572A7"/>
    <w:multiLevelType w:val="multilevel"/>
    <w:tmpl w:val="876801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713C6B0A"/>
    <w:multiLevelType w:val="multilevel"/>
    <w:tmpl w:val="5F0E372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9">
    <w:nsid w:val="75F75838"/>
    <w:multiLevelType w:val="multilevel"/>
    <w:tmpl w:val="5A76D1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6"/>
  </w:num>
  <w:num w:numId="2">
    <w:abstractNumId w:val="3"/>
  </w:num>
  <w:num w:numId="3">
    <w:abstractNumId w:val="19"/>
  </w:num>
  <w:num w:numId="4">
    <w:abstractNumId w:val="15"/>
  </w:num>
  <w:num w:numId="5">
    <w:abstractNumId w:val="17"/>
  </w:num>
  <w:num w:numId="6">
    <w:abstractNumId w:val="10"/>
  </w:num>
  <w:num w:numId="7">
    <w:abstractNumId w:val="6"/>
  </w:num>
  <w:num w:numId="8">
    <w:abstractNumId w:val="0"/>
  </w:num>
  <w:num w:numId="9">
    <w:abstractNumId w:val="11"/>
  </w:num>
  <w:num w:numId="10">
    <w:abstractNumId w:val="4"/>
  </w:num>
  <w:num w:numId="11">
    <w:abstractNumId w:val="1"/>
  </w:num>
  <w:num w:numId="12">
    <w:abstractNumId w:val="13"/>
  </w:num>
  <w:num w:numId="13">
    <w:abstractNumId w:val="18"/>
  </w:num>
  <w:num w:numId="14">
    <w:abstractNumId w:val="9"/>
  </w:num>
  <w:num w:numId="15">
    <w:abstractNumId w:val="14"/>
  </w:num>
  <w:num w:numId="16">
    <w:abstractNumId w:val="7"/>
  </w:num>
  <w:num w:numId="17">
    <w:abstractNumId w:val="12"/>
  </w:num>
  <w:num w:numId="18">
    <w:abstractNumId w:val="2"/>
  </w:num>
  <w:num w:numId="19">
    <w:abstractNumId w:val="5"/>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FDB"/>
    <w:rsid w:val="00106FD6"/>
    <w:rsid w:val="00144AE3"/>
    <w:rsid w:val="00174B22"/>
    <w:rsid w:val="002D206A"/>
    <w:rsid w:val="00322F7C"/>
    <w:rsid w:val="00343FDB"/>
    <w:rsid w:val="00394174"/>
    <w:rsid w:val="004528EE"/>
    <w:rsid w:val="004E17F7"/>
    <w:rsid w:val="005C5394"/>
    <w:rsid w:val="005F0F56"/>
    <w:rsid w:val="005F3A57"/>
    <w:rsid w:val="006E3D04"/>
    <w:rsid w:val="00700C7C"/>
    <w:rsid w:val="00715B32"/>
    <w:rsid w:val="00750C49"/>
    <w:rsid w:val="007A5B0C"/>
    <w:rsid w:val="007C48A3"/>
    <w:rsid w:val="00897C61"/>
    <w:rsid w:val="0090205D"/>
    <w:rsid w:val="009C48AA"/>
    <w:rsid w:val="009E24CD"/>
    <w:rsid w:val="00A279D7"/>
    <w:rsid w:val="00AB7772"/>
    <w:rsid w:val="00B5665C"/>
    <w:rsid w:val="00BE00C0"/>
    <w:rsid w:val="00C2462F"/>
    <w:rsid w:val="00D548A9"/>
    <w:rsid w:val="00D575DD"/>
    <w:rsid w:val="00D73DE8"/>
    <w:rsid w:val="00DB7F59"/>
    <w:rsid w:val="00E17EF8"/>
    <w:rsid w:val="00E20752"/>
    <w:rsid w:val="00F6799E"/>
    <w:rsid w:val="00FE11AD"/>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de-DE" w:eastAsia="ja-JP" w:bidi="ar-SA"/>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144AE3"/>
  </w:style>
  <w:style w:type="paragraph" w:styleId="berschrift1">
    <w:name w:val="heading 1"/>
    <w:basedOn w:val="Standard"/>
    <w:next w:val="Standard"/>
    <w:rsid w:val="00144AE3"/>
    <w:pPr>
      <w:spacing w:before="480" w:after="120"/>
      <w:outlineLvl w:val="0"/>
    </w:pPr>
    <w:rPr>
      <w:b/>
      <w:sz w:val="36"/>
    </w:rPr>
  </w:style>
  <w:style w:type="paragraph" w:styleId="berschrift2">
    <w:name w:val="heading 2"/>
    <w:basedOn w:val="Standard"/>
    <w:next w:val="Standard"/>
    <w:rsid w:val="00144AE3"/>
    <w:pPr>
      <w:spacing w:before="360" w:after="80"/>
      <w:outlineLvl w:val="1"/>
    </w:pPr>
    <w:rPr>
      <w:b/>
      <w:sz w:val="28"/>
    </w:rPr>
  </w:style>
  <w:style w:type="paragraph" w:styleId="berschrift3">
    <w:name w:val="heading 3"/>
    <w:basedOn w:val="Standard"/>
    <w:next w:val="Standard"/>
    <w:rsid w:val="00144AE3"/>
    <w:pPr>
      <w:spacing w:before="280" w:after="80"/>
      <w:outlineLvl w:val="2"/>
    </w:pPr>
    <w:rPr>
      <w:b/>
      <w:color w:val="666666"/>
      <w:sz w:val="24"/>
    </w:rPr>
  </w:style>
  <w:style w:type="paragraph" w:styleId="berschrift4">
    <w:name w:val="heading 4"/>
    <w:basedOn w:val="Standard"/>
    <w:next w:val="Standard"/>
    <w:rsid w:val="00144AE3"/>
    <w:pPr>
      <w:spacing w:before="240" w:after="40"/>
      <w:outlineLvl w:val="3"/>
    </w:pPr>
    <w:rPr>
      <w:i/>
      <w:color w:val="666666"/>
    </w:rPr>
  </w:style>
  <w:style w:type="paragraph" w:styleId="berschrift5">
    <w:name w:val="heading 5"/>
    <w:basedOn w:val="Standard"/>
    <w:next w:val="Standard"/>
    <w:rsid w:val="00144AE3"/>
    <w:pPr>
      <w:spacing w:before="220" w:after="40"/>
      <w:outlineLvl w:val="4"/>
    </w:pPr>
    <w:rPr>
      <w:b/>
      <w:color w:val="666666"/>
      <w:sz w:val="20"/>
    </w:rPr>
  </w:style>
  <w:style w:type="paragraph" w:styleId="berschrift6">
    <w:name w:val="heading 6"/>
    <w:basedOn w:val="Standard"/>
    <w:next w:val="Standard"/>
    <w:rsid w:val="00144AE3"/>
    <w:pPr>
      <w:spacing w:before="200" w:after="40"/>
      <w:outlineLvl w:val="5"/>
    </w:pPr>
    <w:rPr>
      <w:i/>
      <w:color w:val="666666"/>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rsid w:val="00144AE3"/>
    <w:tblPr>
      <w:tblCellMar>
        <w:top w:w="0" w:type="dxa"/>
        <w:left w:w="0" w:type="dxa"/>
        <w:bottom w:w="0" w:type="dxa"/>
        <w:right w:w="0" w:type="dxa"/>
      </w:tblCellMar>
    </w:tblPr>
  </w:style>
  <w:style w:type="paragraph" w:styleId="Titel">
    <w:name w:val="Title"/>
    <w:basedOn w:val="Standard"/>
    <w:next w:val="Standard"/>
    <w:rsid w:val="00144AE3"/>
    <w:pPr>
      <w:spacing w:before="480" w:after="120"/>
    </w:pPr>
    <w:rPr>
      <w:b/>
      <w:sz w:val="72"/>
    </w:rPr>
  </w:style>
  <w:style w:type="paragraph" w:styleId="Untertitel">
    <w:name w:val="Subtitle"/>
    <w:basedOn w:val="Standard"/>
    <w:next w:val="Standard"/>
    <w:rsid w:val="00144AE3"/>
    <w:pPr>
      <w:spacing w:before="360" w:after="80"/>
    </w:pPr>
    <w:rPr>
      <w:rFonts w:ascii="Georgia" w:eastAsia="Georgia" w:hAnsi="Georgia" w:cs="Georgia"/>
      <w:i/>
      <w:color w:val="666666"/>
      <w:sz w:val="48"/>
    </w:rPr>
  </w:style>
  <w:style w:type="table" w:customStyle="1" w:styleId="a">
    <w:basedOn w:val="TableNormal1"/>
    <w:rsid w:val="00144AE3"/>
    <w:tblPr>
      <w:tblStyleRowBandSize w:val="1"/>
      <w:tblStyleColBandSize w:val="1"/>
    </w:tblPr>
  </w:style>
  <w:style w:type="table" w:customStyle="1" w:styleId="a0">
    <w:basedOn w:val="TableNormal1"/>
    <w:rsid w:val="00144AE3"/>
    <w:tblPr>
      <w:tblStyleRowBandSize w:val="1"/>
      <w:tblStyleColBandSize w:val="1"/>
    </w:tblPr>
  </w:style>
  <w:style w:type="table" w:customStyle="1" w:styleId="a1">
    <w:basedOn w:val="TableNormal1"/>
    <w:rsid w:val="00144AE3"/>
    <w:tblPr>
      <w:tblStyleRowBandSize w:val="1"/>
      <w:tblStyleColBandSize w:val="1"/>
    </w:tblPr>
  </w:style>
  <w:style w:type="table" w:customStyle="1" w:styleId="a2">
    <w:basedOn w:val="TableNormal1"/>
    <w:rsid w:val="00144AE3"/>
    <w:tblPr>
      <w:tblStyleRowBandSize w:val="1"/>
      <w:tblStyleColBandSize w:val="1"/>
    </w:tblPr>
  </w:style>
  <w:style w:type="table" w:customStyle="1" w:styleId="a3">
    <w:basedOn w:val="TableNormal1"/>
    <w:rsid w:val="00144AE3"/>
    <w:tblPr>
      <w:tblStyleRowBandSize w:val="1"/>
      <w:tblStyleColBandSize w:val="1"/>
    </w:tblPr>
  </w:style>
  <w:style w:type="table" w:customStyle="1" w:styleId="a4">
    <w:basedOn w:val="TableNormal1"/>
    <w:rsid w:val="00144AE3"/>
    <w:tblPr>
      <w:tblStyleRowBandSize w:val="1"/>
      <w:tblStyleColBandSize w:val="1"/>
    </w:tblPr>
  </w:style>
  <w:style w:type="table" w:customStyle="1" w:styleId="a5">
    <w:basedOn w:val="TableNormal1"/>
    <w:rsid w:val="00144AE3"/>
    <w:tblPr>
      <w:tblStyleRowBandSize w:val="1"/>
      <w:tblStyleColBandSize w:val="1"/>
    </w:tblPr>
  </w:style>
  <w:style w:type="table" w:customStyle="1" w:styleId="a6">
    <w:basedOn w:val="TableNormal1"/>
    <w:rsid w:val="00144AE3"/>
    <w:tblPr>
      <w:tblStyleRowBandSize w:val="1"/>
      <w:tblStyleColBandSize w:val="1"/>
    </w:tblPr>
  </w:style>
  <w:style w:type="table" w:customStyle="1" w:styleId="a7">
    <w:basedOn w:val="TableNormal1"/>
    <w:rsid w:val="00144AE3"/>
    <w:tblPr>
      <w:tblStyleRowBandSize w:val="1"/>
      <w:tblStyleColBandSize w:val="1"/>
    </w:tblPr>
  </w:style>
  <w:style w:type="table" w:customStyle="1" w:styleId="a8">
    <w:basedOn w:val="TableNormal1"/>
    <w:rsid w:val="00144AE3"/>
    <w:tblPr>
      <w:tblStyleRowBandSize w:val="1"/>
      <w:tblStyleColBandSize w:val="1"/>
    </w:tblPr>
  </w:style>
  <w:style w:type="table" w:customStyle="1" w:styleId="a9">
    <w:basedOn w:val="TableNormal1"/>
    <w:rsid w:val="00144AE3"/>
    <w:tblPr>
      <w:tblStyleRowBandSize w:val="1"/>
      <w:tblStyleColBandSize w:val="1"/>
    </w:tblPr>
  </w:style>
  <w:style w:type="table" w:customStyle="1" w:styleId="aa">
    <w:basedOn w:val="TableNormal1"/>
    <w:rsid w:val="00144AE3"/>
    <w:tblPr>
      <w:tblStyleRowBandSize w:val="1"/>
      <w:tblStyleColBandSize w:val="1"/>
    </w:tblPr>
  </w:style>
  <w:style w:type="table" w:customStyle="1" w:styleId="ab">
    <w:basedOn w:val="TableNormal1"/>
    <w:rsid w:val="00144AE3"/>
    <w:tblPr>
      <w:tblStyleRowBandSize w:val="1"/>
      <w:tblStyleColBandSize w:val="1"/>
    </w:tblPr>
  </w:style>
  <w:style w:type="table" w:customStyle="1" w:styleId="ac">
    <w:basedOn w:val="TableNormal1"/>
    <w:rsid w:val="00144AE3"/>
    <w:tblPr>
      <w:tblStyleRowBandSize w:val="1"/>
      <w:tblStyleColBandSize w:val="1"/>
    </w:tblPr>
  </w:style>
  <w:style w:type="table" w:customStyle="1" w:styleId="ad">
    <w:basedOn w:val="TableNormal1"/>
    <w:rsid w:val="00144AE3"/>
    <w:tblPr>
      <w:tblStyleRowBandSize w:val="1"/>
      <w:tblStyleColBandSize w:val="1"/>
    </w:tblPr>
  </w:style>
  <w:style w:type="table" w:customStyle="1" w:styleId="ae">
    <w:basedOn w:val="TableNormal1"/>
    <w:rsid w:val="00144AE3"/>
    <w:tblPr>
      <w:tblStyleRowBandSize w:val="1"/>
      <w:tblStyleColBandSize w:val="1"/>
    </w:tblPr>
  </w:style>
  <w:style w:type="table" w:customStyle="1" w:styleId="af">
    <w:basedOn w:val="TableNormal1"/>
    <w:rsid w:val="00144AE3"/>
    <w:tblPr>
      <w:tblStyleRowBandSize w:val="1"/>
      <w:tblStyleColBandSize w:val="1"/>
    </w:tblPr>
  </w:style>
  <w:style w:type="table" w:customStyle="1" w:styleId="af0">
    <w:basedOn w:val="TableNormal1"/>
    <w:rsid w:val="00144AE3"/>
    <w:tblPr>
      <w:tblStyleRowBandSize w:val="1"/>
      <w:tblStyleColBandSize w:val="1"/>
    </w:tblPr>
  </w:style>
  <w:style w:type="table" w:customStyle="1" w:styleId="af1">
    <w:basedOn w:val="TableNormal1"/>
    <w:rsid w:val="00144AE3"/>
    <w:tblPr>
      <w:tblStyleRowBandSize w:val="1"/>
      <w:tblStyleColBandSize w:val="1"/>
    </w:tblPr>
  </w:style>
  <w:style w:type="table" w:customStyle="1" w:styleId="af2">
    <w:basedOn w:val="TableNormal1"/>
    <w:rsid w:val="00144AE3"/>
    <w:tblPr>
      <w:tblStyleRowBandSize w:val="1"/>
      <w:tblStyleColBandSize w:val="1"/>
    </w:tblPr>
  </w:style>
  <w:style w:type="table" w:customStyle="1" w:styleId="af3">
    <w:basedOn w:val="TableNormal1"/>
    <w:rsid w:val="00144AE3"/>
    <w:tblPr>
      <w:tblStyleRowBandSize w:val="1"/>
      <w:tblStyleColBandSize w:val="1"/>
    </w:tblPr>
  </w:style>
  <w:style w:type="table" w:customStyle="1" w:styleId="af4">
    <w:basedOn w:val="TableNormal1"/>
    <w:rsid w:val="00144AE3"/>
    <w:tblPr>
      <w:tblStyleRowBandSize w:val="1"/>
      <w:tblStyleColBandSize w:val="1"/>
    </w:tblPr>
  </w:style>
  <w:style w:type="table" w:customStyle="1" w:styleId="af5">
    <w:basedOn w:val="TableNormal1"/>
    <w:rsid w:val="00144AE3"/>
    <w:tblPr>
      <w:tblStyleRowBandSize w:val="1"/>
      <w:tblStyleColBandSize w:val="1"/>
    </w:tblPr>
  </w:style>
  <w:style w:type="table" w:customStyle="1" w:styleId="af6">
    <w:basedOn w:val="TableNormal1"/>
    <w:rsid w:val="00144AE3"/>
    <w:tblPr>
      <w:tblStyleRowBandSize w:val="1"/>
      <w:tblStyleColBandSize w:val="1"/>
    </w:tblPr>
  </w:style>
  <w:style w:type="table" w:customStyle="1" w:styleId="af7">
    <w:basedOn w:val="TableNormal1"/>
    <w:rsid w:val="00144AE3"/>
    <w:tblPr>
      <w:tblStyleRowBandSize w:val="1"/>
      <w:tblStyleColBandSize w:val="1"/>
    </w:tblPr>
  </w:style>
  <w:style w:type="table" w:customStyle="1" w:styleId="af8">
    <w:basedOn w:val="TableNormal1"/>
    <w:rsid w:val="00144AE3"/>
    <w:tblPr>
      <w:tblStyleRowBandSize w:val="1"/>
      <w:tblStyleColBandSize w:val="1"/>
    </w:tblPr>
  </w:style>
  <w:style w:type="paragraph" w:styleId="Kommentartext">
    <w:name w:val="annotation text"/>
    <w:basedOn w:val="Standard"/>
    <w:link w:val="KommentartextZchn"/>
    <w:uiPriority w:val="99"/>
    <w:semiHidden/>
    <w:unhideWhenUsed/>
    <w:rsid w:val="00144AE3"/>
    <w:pPr>
      <w:spacing w:line="240" w:lineRule="auto"/>
    </w:pPr>
    <w:rPr>
      <w:sz w:val="20"/>
    </w:rPr>
  </w:style>
  <w:style w:type="character" w:customStyle="1" w:styleId="KommentartextZchn">
    <w:name w:val="Kommentartext Zchn"/>
    <w:basedOn w:val="Absatz-Standardschriftart"/>
    <w:link w:val="Kommentartext"/>
    <w:uiPriority w:val="99"/>
    <w:semiHidden/>
    <w:rsid w:val="00144AE3"/>
    <w:rPr>
      <w:sz w:val="20"/>
    </w:rPr>
  </w:style>
  <w:style w:type="character" w:styleId="Kommentarzeichen">
    <w:name w:val="annotation reference"/>
    <w:basedOn w:val="Absatz-Standardschriftart"/>
    <w:uiPriority w:val="99"/>
    <w:semiHidden/>
    <w:unhideWhenUsed/>
    <w:rsid w:val="00144AE3"/>
    <w:rPr>
      <w:sz w:val="16"/>
      <w:szCs w:val="16"/>
    </w:rPr>
  </w:style>
  <w:style w:type="paragraph" w:styleId="Sprechblasentext">
    <w:name w:val="Balloon Text"/>
    <w:basedOn w:val="Standard"/>
    <w:link w:val="SprechblasentextZchn"/>
    <w:uiPriority w:val="99"/>
    <w:semiHidden/>
    <w:unhideWhenUsed/>
    <w:rsid w:val="00E17EF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17EF8"/>
    <w:rPr>
      <w:rFonts w:ascii="Tahoma" w:hAnsi="Tahoma" w:cs="Tahoma"/>
      <w:sz w:val="16"/>
      <w:szCs w:val="16"/>
    </w:rPr>
  </w:style>
  <w:style w:type="paragraph" w:styleId="Inhaltsverzeichnisberschrift">
    <w:name w:val="TOC Heading"/>
    <w:basedOn w:val="berschrift1"/>
    <w:next w:val="Standard"/>
    <w:uiPriority w:val="39"/>
    <w:semiHidden/>
    <w:unhideWhenUsed/>
    <w:qFormat/>
    <w:rsid w:val="00E17EF8"/>
    <w:pPr>
      <w:keepNext/>
      <w:keepLines/>
      <w:widowControl/>
      <w:spacing w:after="0"/>
      <w:contextualSpacing w:val="0"/>
      <w:outlineLvl w:val="9"/>
    </w:pPr>
    <w:rPr>
      <w:rFonts w:asciiTheme="majorHAnsi" w:eastAsiaTheme="majorEastAsia" w:hAnsiTheme="majorHAnsi" w:cstheme="majorBidi"/>
      <w:bCs/>
      <w:color w:val="365F91" w:themeColor="accent1" w:themeShade="BF"/>
      <w:sz w:val="28"/>
      <w:szCs w:val="28"/>
    </w:rPr>
  </w:style>
  <w:style w:type="paragraph" w:styleId="Verzeichnis1">
    <w:name w:val="toc 1"/>
    <w:basedOn w:val="Standard"/>
    <w:next w:val="Standard"/>
    <w:autoRedefine/>
    <w:uiPriority w:val="39"/>
    <w:unhideWhenUsed/>
    <w:rsid w:val="00E17EF8"/>
    <w:pPr>
      <w:spacing w:after="100"/>
    </w:pPr>
  </w:style>
  <w:style w:type="paragraph" w:styleId="Verzeichnis2">
    <w:name w:val="toc 2"/>
    <w:basedOn w:val="Standard"/>
    <w:next w:val="Standard"/>
    <w:autoRedefine/>
    <w:uiPriority w:val="39"/>
    <w:unhideWhenUsed/>
    <w:rsid w:val="00E17EF8"/>
    <w:pPr>
      <w:spacing w:after="100"/>
      <w:ind w:left="220"/>
    </w:pPr>
  </w:style>
  <w:style w:type="paragraph" w:styleId="Verzeichnis3">
    <w:name w:val="toc 3"/>
    <w:basedOn w:val="Standard"/>
    <w:next w:val="Standard"/>
    <w:autoRedefine/>
    <w:uiPriority w:val="39"/>
    <w:unhideWhenUsed/>
    <w:rsid w:val="00E17EF8"/>
    <w:pPr>
      <w:spacing w:after="100"/>
      <w:ind w:left="440"/>
    </w:pPr>
  </w:style>
  <w:style w:type="character" w:styleId="Hyperlink">
    <w:name w:val="Hyperlink"/>
    <w:basedOn w:val="Absatz-Standardschriftart"/>
    <w:uiPriority w:val="99"/>
    <w:unhideWhenUsed/>
    <w:rsid w:val="00E17EF8"/>
    <w:rPr>
      <w:color w:val="0000FF" w:themeColor="hyperlink"/>
      <w:u w:val="single"/>
    </w:rPr>
  </w:style>
  <w:style w:type="paragraph" w:styleId="Kopfzeile">
    <w:name w:val="header"/>
    <w:basedOn w:val="Standard"/>
    <w:link w:val="KopfzeileZchn"/>
    <w:uiPriority w:val="99"/>
    <w:unhideWhenUsed/>
    <w:rsid w:val="002D206A"/>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2D206A"/>
  </w:style>
  <w:style w:type="paragraph" w:styleId="Fuzeile">
    <w:name w:val="footer"/>
    <w:basedOn w:val="Standard"/>
    <w:link w:val="FuzeileZchn"/>
    <w:uiPriority w:val="99"/>
    <w:unhideWhenUsed/>
    <w:rsid w:val="002D206A"/>
    <w:pPr>
      <w:tabs>
        <w:tab w:val="center" w:pos="4536"/>
        <w:tab w:val="right" w:pos="9072"/>
      </w:tabs>
      <w:spacing w:line="240" w:lineRule="auto"/>
    </w:pPr>
  </w:style>
  <w:style w:type="character" w:customStyle="1" w:styleId="FuzeileZchn">
    <w:name w:val="Fußzeile Zchn"/>
    <w:basedOn w:val="Absatz-Standardschriftart"/>
    <w:link w:val="Fuzeile"/>
    <w:uiPriority w:val="99"/>
    <w:rsid w:val="002D206A"/>
  </w:style>
  <w:style w:type="paragraph" w:styleId="Kommentarthema">
    <w:name w:val="annotation subject"/>
    <w:basedOn w:val="Kommentartext"/>
    <w:next w:val="Kommentartext"/>
    <w:link w:val="KommentarthemaZchn"/>
    <w:uiPriority w:val="99"/>
    <w:semiHidden/>
    <w:unhideWhenUsed/>
    <w:rsid w:val="00700C7C"/>
    <w:rPr>
      <w:b/>
      <w:bCs/>
    </w:rPr>
  </w:style>
  <w:style w:type="character" w:customStyle="1" w:styleId="KommentarthemaZchn">
    <w:name w:val="Kommentarthema Zchn"/>
    <w:basedOn w:val="KommentartextZchn"/>
    <w:link w:val="Kommentarthema"/>
    <w:uiPriority w:val="99"/>
    <w:semiHidden/>
    <w:rsid w:val="00700C7C"/>
    <w:rPr>
      <w:b/>
      <w:bC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de-DE" w:eastAsia="ja-JP" w:bidi="ar-SA"/>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144AE3"/>
  </w:style>
  <w:style w:type="paragraph" w:styleId="berschrift1">
    <w:name w:val="heading 1"/>
    <w:basedOn w:val="Standard"/>
    <w:next w:val="Standard"/>
    <w:rsid w:val="00144AE3"/>
    <w:pPr>
      <w:spacing w:before="480" w:after="120"/>
      <w:outlineLvl w:val="0"/>
    </w:pPr>
    <w:rPr>
      <w:b/>
      <w:sz w:val="36"/>
    </w:rPr>
  </w:style>
  <w:style w:type="paragraph" w:styleId="berschrift2">
    <w:name w:val="heading 2"/>
    <w:basedOn w:val="Standard"/>
    <w:next w:val="Standard"/>
    <w:rsid w:val="00144AE3"/>
    <w:pPr>
      <w:spacing w:before="360" w:after="80"/>
      <w:outlineLvl w:val="1"/>
    </w:pPr>
    <w:rPr>
      <w:b/>
      <w:sz w:val="28"/>
    </w:rPr>
  </w:style>
  <w:style w:type="paragraph" w:styleId="berschrift3">
    <w:name w:val="heading 3"/>
    <w:basedOn w:val="Standard"/>
    <w:next w:val="Standard"/>
    <w:rsid w:val="00144AE3"/>
    <w:pPr>
      <w:spacing w:before="280" w:after="80"/>
      <w:outlineLvl w:val="2"/>
    </w:pPr>
    <w:rPr>
      <w:b/>
      <w:color w:val="666666"/>
      <w:sz w:val="24"/>
    </w:rPr>
  </w:style>
  <w:style w:type="paragraph" w:styleId="berschrift4">
    <w:name w:val="heading 4"/>
    <w:basedOn w:val="Standard"/>
    <w:next w:val="Standard"/>
    <w:rsid w:val="00144AE3"/>
    <w:pPr>
      <w:spacing w:before="240" w:after="40"/>
      <w:outlineLvl w:val="3"/>
    </w:pPr>
    <w:rPr>
      <w:i/>
      <w:color w:val="666666"/>
    </w:rPr>
  </w:style>
  <w:style w:type="paragraph" w:styleId="berschrift5">
    <w:name w:val="heading 5"/>
    <w:basedOn w:val="Standard"/>
    <w:next w:val="Standard"/>
    <w:rsid w:val="00144AE3"/>
    <w:pPr>
      <w:spacing w:before="220" w:after="40"/>
      <w:outlineLvl w:val="4"/>
    </w:pPr>
    <w:rPr>
      <w:b/>
      <w:color w:val="666666"/>
      <w:sz w:val="20"/>
    </w:rPr>
  </w:style>
  <w:style w:type="paragraph" w:styleId="berschrift6">
    <w:name w:val="heading 6"/>
    <w:basedOn w:val="Standard"/>
    <w:next w:val="Standard"/>
    <w:rsid w:val="00144AE3"/>
    <w:pPr>
      <w:spacing w:before="200" w:after="40"/>
      <w:outlineLvl w:val="5"/>
    </w:pPr>
    <w:rPr>
      <w:i/>
      <w:color w:val="666666"/>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rsid w:val="00144AE3"/>
    <w:tblPr>
      <w:tblCellMar>
        <w:top w:w="0" w:type="dxa"/>
        <w:left w:w="0" w:type="dxa"/>
        <w:bottom w:w="0" w:type="dxa"/>
        <w:right w:w="0" w:type="dxa"/>
      </w:tblCellMar>
    </w:tblPr>
  </w:style>
  <w:style w:type="paragraph" w:styleId="Titel">
    <w:name w:val="Title"/>
    <w:basedOn w:val="Standard"/>
    <w:next w:val="Standard"/>
    <w:rsid w:val="00144AE3"/>
    <w:pPr>
      <w:spacing w:before="480" w:after="120"/>
    </w:pPr>
    <w:rPr>
      <w:b/>
      <w:sz w:val="72"/>
    </w:rPr>
  </w:style>
  <w:style w:type="paragraph" w:styleId="Untertitel">
    <w:name w:val="Subtitle"/>
    <w:basedOn w:val="Standard"/>
    <w:next w:val="Standard"/>
    <w:rsid w:val="00144AE3"/>
    <w:pPr>
      <w:spacing w:before="360" w:after="80"/>
    </w:pPr>
    <w:rPr>
      <w:rFonts w:ascii="Georgia" w:eastAsia="Georgia" w:hAnsi="Georgia" w:cs="Georgia"/>
      <w:i/>
      <w:color w:val="666666"/>
      <w:sz w:val="48"/>
    </w:rPr>
  </w:style>
  <w:style w:type="table" w:customStyle="1" w:styleId="a">
    <w:basedOn w:val="TableNormal1"/>
    <w:rsid w:val="00144AE3"/>
    <w:tblPr>
      <w:tblStyleRowBandSize w:val="1"/>
      <w:tblStyleColBandSize w:val="1"/>
    </w:tblPr>
  </w:style>
  <w:style w:type="table" w:customStyle="1" w:styleId="a0">
    <w:basedOn w:val="TableNormal1"/>
    <w:rsid w:val="00144AE3"/>
    <w:tblPr>
      <w:tblStyleRowBandSize w:val="1"/>
      <w:tblStyleColBandSize w:val="1"/>
    </w:tblPr>
  </w:style>
  <w:style w:type="table" w:customStyle="1" w:styleId="a1">
    <w:basedOn w:val="TableNormal1"/>
    <w:rsid w:val="00144AE3"/>
    <w:tblPr>
      <w:tblStyleRowBandSize w:val="1"/>
      <w:tblStyleColBandSize w:val="1"/>
    </w:tblPr>
  </w:style>
  <w:style w:type="table" w:customStyle="1" w:styleId="a2">
    <w:basedOn w:val="TableNormal1"/>
    <w:rsid w:val="00144AE3"/>
    <w:tblPr>
      <w:tblStyleRowBandSize w:val="1"/>
      <w:tblStyleColBandSize w:val="1"/>
    </w:tblPr>
  </w:style>
  <w:style w:type="table" w:customStyle="1" w:styleId="a3">
    <w:basedOn w:val="TableNormal1"/>
    <w:rsid w:val="00144AE3"/>
    <w:tblPr>
      <w:tblStyleRowBandSize w:val="1"/>
      <w:tblStyleColBandSize w:val="1"/>
    </w:tblPr>
  </w:style>
  <w:style w:type="table" w:customStyle="1" w:styleId="a4">
    <w:basedOn w:val="TableNormal1"/>
    <w:rsid w:val="00144AE3"/>
    <w:tblPr>
      <w:tblStyleRowBandSize w:val="1"/>
      <w:tblStyleColBandSize w:val="1"/>
    </w:tblPr>
  </w:style>
  <w:style w:type="table" w:customStyle="1" w:styleId="a5">
    <w:basedOn w:val="TableNormal1"/>
    <w:rsid w:val="00144AE3"/>
    <w:tblPr>
      <w:tblStyleRowBandSize w:val="1"/>
      <w:tblStyleColBandSize w:val="1"/>
    </w:tblPr>
  </w:style>
  <w:style w:type="table" w:customStyle="1" w:styleId="a6">
    <w:basedOn w:val="TableNormal1"/>
    <w:rsid w:val="00144AE3"/>
    <w:tblPr>
      <w:tblStyleRowBandSize w:val="1"/>
      <w:tblStyleColBandSize w:val="1"/>
    </w:tblPr>
  </w:style>
  <w:style w:type="table" w:customStyle="1" w:styleId="a7">
    <w:basedOn w:val="TableNormal1"/>
    <w:rsid w:val="00144AE3"/>
    <w:tblPr>
      <w:tblStyleRowBandSize w:val="1"/>
      <w:tblStyleColBandSize w:val="1"/>
    </w:tblPr>
  </w:style>
  <w:style w:type="table" w:customStyle="1" w:styleId="a8">
    <w:basedOn w:val="TableNormal1"/>
    <w:rsid w:val="00144AE3"/>
    <w:tblPr>
      <w:tblStyleRowBandSize w:val="1"/>
      <w:tblStyleColBandSize w:val="1"/>
    </w:tblPr>
  </w:style>
  <w:style w:type="table" w:customStyle="1" w:styleId="a9">
    <w:basedOn w:val="TableNormal1"/>
    <w:rsid w:val="00144AE3"/>
    <w:tblPr>
      <w:tblStyleRowBandSize w:val="1"/>
      <w:tblStyleColBandSize w:val="1"/>
    </w:tblPr>
  </w:style>
  <w:style w:type="table" w:customStyle="1" w:styleId="aa">
    <w:basedOn w:val="TableNormal1"/>
    <w:rsid w:val="00144AE3"/>
    <w:tblPr>
      <w:tblStyleRowBandSize w:val="1"/>
      <w:tblStyleColBandSize w:val="1"/>
    </w:tblPr>
  </w:style>
  <w:style w:type="table" w:customStyle="1" w:styleId="ab">
    <w:basedOn w:val="TableNormal1"/>
    <w:rsid w:val="00144AE3"/>
    <w:tblPr>
      <w:tblStyleRowBandSize w:val="1"/>
      <w:tblStyleColBandSize w:val="1"/>
    </w:tblPr>
  </w:style>
  <w:style w:type="table" w:customStyle="1" w:styleId="ac">
    <w:basedOn w:val="TableNormal1"/>
    <w:rsid w:val="00144AE3"/>
    <w:tblPr>
      <w:tblStyleRowBandSize w:val="1"/>
      <w:tblStyleColBandSize w:val="1"/>
    </w:tblPr>
  </w:style>
  <w:style w:type="table" w:customStyle="1" w:styleId="ad">
    <w:basedOn w:val="TableNormal1"/>
    <w:rsid w:val="00144AE3"/>
    <w:tblPr>
      <w:tblStyleRowBandSize w:val="1"/>
      <w:tblStyleColBandSize w:val="1"/>
    </w:tblPr>
  </w:style>
  <w:style w:type="table" w:customStyle="1" w:styleId="ae">
    <w:basedOn w:val="TableNormal1"/>
    <w:rsid w:val="00144AE3"/>
    <w:tblPr>
      <w:tblStyleRowBandSize w:val="1"/>
      <w:tblStyleColBandSize w:val="1"/>
    </w:tblPr>
  </w:style>
  <w:style w:type="table" w:customStyle="1" w:styleId="af">
    <w:basedOn w:val="TableNormal1"/>
    <w:rsid w:val="00144AE3"/>
    <w:tblPr>
      <w:tblStyleRowBandSize w:val="1"/>
      <w:tblStyleColBandSize w:val="1"/>
    </w:tblPr>
  </w:style>
  <w:style w:type="table" w:customStyle="1" w:styleId="af0">
    <w:basedOn w:val="TableNormal1"/>
    <w:rsid w:val="00144AE3"/>
    <w:tblPr>
      <w:tblStyleRowBandSize w:val="1"/>
      <w:tblStyleColBandSize w:val="1"/>
    </w:tblPr>
  </w:style>
  <w:style w:type="table" w:customStyle="1" w:styleId="af1">
    <w:basedOn w:val="TableNormal1"/>
    <w:rsid w:val="00144AE3"/>
    <w:tblPr>
      <w:tblStyleRowBandSize w:val="1"/>
      <w:tblStyleColBandSize w:val="1"/>
    </w:tblPr>
  </w:style>
  <w:style w:type="table" w:customStyle="1" w:styleId="af2">
    <w:basedOn w:val="TableNormal1"/>
    <w:rsid w:val="00144AE3"/>
    <w:tblPr>
      <w:tblStyleRowBandSize w:val="1"/>
      <w:tblStyleColBandSize w:val="1"/>
    </w:tblPr>
  </w:style>
  <w:style w:type="table" w:customStyle="1" w:styleId="af3">
    <w:basedOn w:val="TableNormal1"/>
    <w:rsid w:val="00144AE3"/>
    <w:tblPr>
      <w:tblStyleRowBandSize w:val="1"/>
      <w:tblStyleColBandSize w:val="1"/>
    </w:tblPr>
  </w:style>
  <w:style w:type="table" w:customStyle="1" w:styleId="af4">
    <w:basedOn w:val="TableNormal1"/>
    <w:rsid w:val="00144AE3"/>
    <w:tblPr>
      <w:tblStyleRowBandSize w:val="1"/>
      <w:tblStyleColBandSize w:val="1"/>
    </w:tblPr>
  </w:style>
  <w:style w:type="table" w:customStyle="1" w:styleId="af5">
    <w:basedOn w:val="TableNormal1"/>
    <w:rsid w:val="00144AE3"/>
    <w:tblPr>
      <w:tblStyleRowBandSize w:val="1"/>
      <w:tblStyleColBandSize w:val="1"/>
    </w:tblPr>
  </w:style>
  <w:style w:type="table" w:customStyle="1" w:styleId="af6">
    <w:basedOn w:val="TableNormal1"/>
    <w:rsid w:val="00144AE3"/>
    <w:tblPr>
      <w:tblStyleRowBandSize w:val="1"/>
      <w:tblStyleColBandSize w:val="1"/>
    </w:tblPr>
  </w:style>
  <w:style w:type="table" w:customStyle="1" w:styleId="af7">
    <w:basedOn w:val="TableNormal1"/>
    <w:rsid w:val="00144AE3"/>
    <w:tblPr>
      <w:tblStyleRowBandSize w:val="1"/>
      <w:tblStyleColBandSize w:val="1"/>
    </w:tblPr>
  </w:style>
  <w:style w:type="table" w:customStyle="1" w:styleId="af8">
    <w:basedOn w:val="TableNormal1"/>
    <w:rsid w:val="00144AE3"/>
    <w:tblPr>
      <w:tblStyleRowBandSize w:val="1"/>
      <w:tblStyleColBandSize w:val="1"/>
    </w:tblPr>
  </w:style>
  <w:style w:type="paragraph" w:styleId="Kommentartext">
    <w:name w:val="annotation text"/>
    <w:basedOn w:val="Standard"/>
    <w:link w:val="KommentartextZchn"/>
    <w:uiPriority w:val="99"/>
    <w:semiHidden/>
    <w:unhideWhenUsed/>
    <w:rsid w:val="00144AE3"/>
    <w:pPr>
      <w:spacing w:line="240" w:lineRule="auto"/>
    </w:pPr>
    <w:rPr>
      <w:sz w:val="20"/>
    </w:rPr>
  </w:style>
  <w:style w:type="character" w:customStyle="1" w:styleId="KommentartextZchn">
    <w:name w:val="Kommentartext Zchn"/>
    <w:basedOn w:val="Absatz-Standardschriftart"/>
    <w:link w:val="Kommentartext"/>
    <w:uiPriority w:val="99"/>
    <w:semiHidden/>
    <w:rsid w:val="00144AE3"/>
    <w:rPr>
      <w:sz w:val="20"/>
    </w:rPr>
  </w:style>
  <w:style w:type="character" w:styleId="Kommentarzeichen">
    <w:name w:val="annotation reference"/>
    <w:basedOn w:val="Absatz-Standardschriftart"/>
    <w:uiPriority w:val="99"/>
    <w:semiHidden/>
    <w:unhideWhenUsed/>
    <w:rsid w:val="00144AE3"/>
    <w:rPr>
      <w:sz w:val="16"/>
      <w:szCs w:val="16"/>
    </w:rPr>
  </w:style>
  <w:style w:type="paragraph" w:styleId="Sprechblasentext">
    <w:name w:val="Balloon Text"/>
    <w:basedOn w:val="Standard"/>
    <w:link w:val="SprechblasentextZchn"/>
    <w:uiPriority w:val="99"/>
    <w:semiHidden/>
    <w:unhideWhenUsed/>
    <w:rsid w:val="00E17EF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17EF8"/>
    <w:rPr>
      <w:rFonts w:ascii="Tahoma" w:hAnsi="Tahoma" w:cs="Tahoma"/>
      <w:sz w:val="16"/>
      <w:szCs w:val="16"/>
    </w:rPr>
  </w:style>
  <w:style w:type="paragraph" w:styleId="Inhaltsverzeichnisberschrift">
    <w:name w:val="TOC Heading"/>
    <w:basedOn w:val="berschrift1"/>
    <w:next w:val="Standard"/>
    <w:uiPriority w:val="39"/>
    <w:semiHidden/>
    <w:unhideWhenUsed/>
    <w:qFormat/>
    <w:rsid w:val="00E17EF8"/>
    <w:pPr>
      <w:keepNext/>
      <w:keepLines/>
      <w:widowControl/>
      <w:spacing w:after="0"/>
      <w:contextualSpacing w:val="0"/>
      <w:outlineLvl w:val="9"/>
    </w:pPr>
    <w:rPr>
      <w:rFonts w:asciiTheme="majorHAnsi" w:eastAsiaTheme="majorEastAsia" w:hAnsiTheme="majorHAnsi" w:cstheme="majorBidi"/>
      <w:bCs/>
      <w:color w:val="365F91" w:themeColor="accent1" w:themeShade="BF"/>
      <w:sz w:val="28"/>
      <w:szCs w:val="28"/>
    </w:rPr>
  </w:style>
  <w:style w:type="paragraph" w:styleId="Verzeichnis1">
    <w:name w:val="toc 1"/>
    <w:basedOn w:val="Standard"/>
    <w:next w:val="Standard"/>
    <w:autoRedefine/>
    <w:uiPriority w:val="39"/>
    <w:unhideWhenUsed/>
    <w:rsid w:val="00E17EF8"/>
    <w:pPr>
      <w:spacing w:after="100"/>
    </w:pPr>
  </w:style>
  <w:style w:type="paragraph" w:styleId="Verzeichnis2">
    <w:name w:val="toc 2"/>
    <w:basedOn w:val="Standard"/>
    <w:next w:val="Standard"/>
    <w:autoRedefine/>
    <w:uiPriority w:val="39"/>
    <w:unhideWhenUsed/>
    <w:rsid w:val="00E17EF8"/>
    <w:pPr>
      <w:spacing w:after="100"/>
      <w:ind w:left="220"/>
    </w:pPr>
  </w:style>
  <w:style w:type="paragraph" w:styleId="Verzeichnis3">
    <w:name w:val="toc 3"/>
    <w:basedOn w:val="Standard"/>
    <w:next w:val="Standard"/>
    <w:autoRedefine/>
    <w:uiPriority w:val="39"/>
    <w:unhideWhenUsed/>
    <w:rsid w:val="00E17EF8"/>
    <w:pPr>
      <w:spacing w:after="100"/>
      <w:ind w:left="440"/>
    </w:pPr>
  </w:style>
  <w:style w:type="character" w:styleId="Hyperlink">
    <w:name w:val="Hyperlink"/>
    <w:basedOn w:val="Absatz-Standardschriftart"/>
    <w:uiPriority w:val="99"/>
    <w:unhideWhenUsed/>
    <w:rsid w:val="00E17EF8"/>
    <w:rPr>
      <w:color w:val="0000FF" w:themeColor="hyperlink"/>
      <w:u w:val="single"/>
    </w:rPr>
  </w:style>
  <w:style w:type="paragraph" w:styleId="Kopfzeile">
    <w:name w:val="header"/>
    <w:basedOn w:val="Standard"/>
    <w:link w:val="KopfzeileZchn"/>
    <w:uiPriority w:val="99"/>
    <w:unhideWhenUsed/>
    <w:rsid w:val="002D206A"/>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2D206A"/>
  </w:style>
  <w:style w:type="paragraph" w:styleId="Fuzeile">
    <w:name w:val="footer"/>
    <w:basedOn w:val="Standard"/>
    <w:link w:val="FuzeileZchn"/>
    <w:uiPriority w:val="99"/>
    <w:unhideWhenUsed/>
    <w:rsid w:val="002D206A"/>
    <w:pPr>
      <w:tabs>
        <w:tab w:val="center" w:pos="4536"/>
        <w:tab w:val="right" w:pos="9072"/>
      </w:tabs>
      <w:spacing w:line="240" w:lineRule="auto"/>
    </w:pPr>
  </w:style>
  <w:style w:type="character" w:customStyle="1" w:styleId="FuzeileZchn">
    <w:name w:val="Fußzeile Zchn"/>
    <w:basedOn w:val="Absatz-Standardschriftart"/>
    <w:link w:val="Fuzeile"/>
    <w:uiPriority w:val="99"/>
    <w:rsid w:val="002D206A"/>
  </w:style>
  <w:style w:type="paragraph" w:styleId="Kommentarthema">
    <w:name w:val="annotation subject"/>
    <w:basedOn w:val="Kommentartext"/>
    <w:next w:val="Kommentartext"/>
    <w:link w:val="KommentarthemaZchn"/>
    <w:uiPriority w:val="99"/>
    <w:semiHidden/>
    <w:unhideWhenUsed/>
    <w:rsid w:val="00700C7C"/>
    <w:rPr>
      <w:b/>
      <w:bCs/>
    </w:rPr>
  </w:style>
  <w:style w:type="character" w:customStyle="1" w:styleId="KommentarthemaZchn">
    <w:name w:val="Kommentarthema Zchn"/>
    <w:basedOn w:val="KommentartextZchn"/>
    <w:link w:val="Kommentarthema"/>
    <w:uiPriority w:val="99"/>
    <w:semiHidden/>
    <w:rsid w:val="00700C7C"/>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hildes.psy.cmu.edu/manuals/chat.pdf" TargetMode="Externa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A1B67C-87EE-458F-99B8-93D870EE2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9966</Words>
  <Characters>62789</Characters>
  <Application>Microsoft Office Word</Application>
  <DocSecurity>0</DocSecurity>
  <Lines>523</Lines>
  <Paragraphs>145</Paragraphs>
  <ScaleCrop>false</ScaleCrop>
  <HeadingPairs>
    <vt:vector size="2" baseType="variant">
      <vt:variant>
        <vt:lpstr>Titel</vt:lpstr>
      </vt:variant>
      <vt:variant>
        <vt:i4>1</vt:i4>
      </vt:variant>
    </vt:vector>
  </HeadingPairs>
  <TitlesOfParts>
    <vt:vector size="1" baseType="lpstr">
      <vt:lpstr>ISO-TEI Transcription of spoken language.docx</vt:lpstr>
    </vt:vector>
  </TitlesOfParts>
  <Company>Hewlett-Packard Company</Company>
  <LinksUpToDate>false</LinksUpToDate>
  <CharactersWithSpaces>72610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ISO-TEI Transcription of spoken language.docx</dc:title>
  <dc:creator>Schmidt</dc:creator>
  <cp:lastModifiedBy>Schmidt</cp:lastModifiedBy>
  <cp:revision>3</cp:revision>
  <dcterms:created xsi:type="dcterms:W3CDTF">2015-01-15T11:43:00Z</dcterms:created>
  <dcterms:modified xsi:type="dcterms:W3CDTF">2015-01-15T11:48:00Z</dcterms:modified>
</cp:coreProperties>
</file>